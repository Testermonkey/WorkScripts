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39C3E" w14:textId="77777777" w:rsidR="007F07D6" w:rsidRDefault="007F07D6" w:rsidP="007F07D6">
      <w:pPr>
        <w:pStyle w:val="DSTOC1-0"/>
      </w:pPr>
      <w:r>
        <w:t>Contents</w:t>
      </w:r>
    </w:p>
    <w:p w14:paraId="78ADBEE7" w14:textId="77777777" w:rsidR="007F07D6" w:rsidRPr="007F07D6" w:rsidRDefault="007F07D6">
      <w:pPr>
        <w:pStyle w:val="TOC1"/>
        <w:tabs>
          <w:tab w:val="right" w:leader="dot" w:pos="8630"/>
        </w:tabs>
        <w:rPr>
          <w:rFonts w:ascii="Calibri" w:eastAsia="Times New Roman" w:hAnsi="Calibri"/>
          <w:noProof/>
          <w:kern w:val="0"/>
          <w:sz w:val="22"/>
          <w:szCs w:val="22"/>
        </w:rPr>
      </w:pPr>
      <w:r>
        <w:fldChar w:fldCharType="begin"/>
      </w:r>
      <w:r>
        <w:instrText xml:space="preserve"> TOC \o "1-5" \h </w:instrText>
      </w:r>
      <w:r>
        <w:fldChar w:fldCharType="separate"/>
      </w:r>
      <w:hyperlink w:anchor="_Toc295118827" w:history="1">
        <w:r w:rsidRPr="00834086">
          <w:rPr>
            <w:rStyle w:val="Hyperlink"/>
            <w:noProof/>
          </w:rPr>
          <w:t>Microsoft BitLocker Administration and Monitoring Planning, Deployment, and Operations Guide</w:t>
        </w:r>
        <w:r>
          <w:rPr>
            <w:noProof/>
          </w:rPr>
          <w:tab/>
        </w:r>
        <w:r>
          <w:rPr>
            <w:noProof/>
          </w:rPr>
          <w:fldChar w:fldCharType="begin"/>
        </w:r>
        <w:r>
          <w:rPr>
            <w:noProof/>
          </w:rPr>
          <w:instrText xml:space="preserve"> PAGEREF _Toc295118827 \h </w:instrText>
        </w:r>
        <w:r>
          <w:rPr>
            <w:noProof/>
          </w:rPr>
        </w:r>
        <w:r>
          <w:rPr>
            <w:noProof/>
          </w:rPr>
          <w:fldChar w:fldCharType="separate"/>
        </w:r>
        <w:r>
          <w:rPr>
            <w:noProof/>
          </w:rPr>
          <w:t>5</w:t>
        </w:r>
        <w:r>
          <w:rPr>
            <w:noProof/>
          </w:rPr>
          <w:fldChar w:fldCharType="end"/>
        </w:r>
      </w:hyperlink>
    </w:p>
    <w:p w14:paraId="3C818F97"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28" w:history="1">
        <w:r w:rsidR="007F07D6" w:rsidRPr="00834086">
          <w:rPr>
            <w:rStyle w:val="Hyperlink"/>
            <w:noProof/>
          </w:rPr>
          <w:t>In This Section</w:t>
        </w:r>
        <w:r w:rsidR="007F07D6">
          <w:rPr>
            <w:noProof/>
          </w:rPr>
          <w:tab/>
        </w:r>
        <w:r w:rsidR="007F07D6">
          <w:rPr>
            <w:noProof/>
          </w:rPr>
          <w:fldChar w:fldCharType="begin"/>
        </w:r>
        <w:r w:rsidR="007F07D6">
          <w:rPr>
            <w:noProof/>
          </w:rPr>
          <w:instrText xml:space="preserve"> PAGEREF _Toc295118828 \h </w:instrText>
        </w:r>
        <w:r w:rsidR="007F07D6">
          <w:rPr>
            <w:noProof/>
          </w:rPr>
        </w:r>
        <w:r w:rsidR="007F07D6">
          <w:rPr>
            <w:noProof/>
          </w:rPr>
          <w:fldChar w:fldCharType="separate"/>
        </w:r>
        <w:r w:rsidR="007F07D6">
          <w:rPr>
            <w:noProof/>
          </w:rPr>
          <w:t>5</w:t>
        </w:r>
        <w:r w:rsidR="007F07D6">
          <w:rPr>
            <w:noProof/>
          </w:rPr>
          <w:fldChar w:fldCharType="end"/>
        </w:r>
      </w:hyperlink>
    </w:p>
    <w:p w14:paraId="516E6E71"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29" w:history="1">
        <w:r w:rsidR="007F07D6" w:rsidRPr="00834086">
          <w:rPr>
            <w:rStyle w:val="Hyperlink"/>
            <w:noProof/>
          </w:rPr>
          <w:t>Related Sections</w:t>
        </w:r>
        <w:r w:rsidR="007F07D6">
          <w:rPr>
            <w:noProof/>
          </w:rPr>
          <w:tab/>
        </w:r>
        <w:r w:rsidR="007F07D6">
          <w:rPr>
            <w:noProof/>
          </w:rPr>
          <w:fldChar w:fldCharType="begin"/>
        </w:r>
        <w:r w:rsidR="007F07D6">
          <w:rPr>
            <w:noProof/>
          </w:rPr>
          <w:instrText xml:space="preserve"> PAGEREF _Toc295118829 \h </w:instrText>
        </w:r>
        <w:r w:rsidR="007F07D6">
          <w:rPr>
            <w:noProof/>
          </w:rPr>
        </w:r>
        <w:r w:rsidR="007F07D6">
          <w:rPr>
            <w:noProof/>
          </w:rPr>
          <w:fldChar w:fldCharType="separate"/>
        </w:r>
        <w:r w:rsidR="007F07D6">
          <w:rPr>
            <w:noProof/>
          </w:rPr>
          <w:t>5</w:t>
        </w:r>
        <w:r w:rsidR="007F07D6">
          <w:rPr>
            <w:noProof/>
          </w:rPr>
          <w:fldChar w:fldCharType="end"/>
        </w:r>
      </w:hyperlink>
    </w:p>
    <w:p w14:paraId="148FD60C"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30" w:history="1">
        <w:r w:rsidR="007F07D6" w:rsidRPr="00834086">
          <w:rPr>
            <w:rStyle w:val="Hyperlink"/>
            <w:noProof/>
          </w:rPr>
          <w:t>Getting Started With MBAM</w:t>
        </w:r>
        <w:r w:rsidR="007F07D6">
          <w:rPr>
            <w:noProof/>
          </w:rPr>
          <w:tab/>
        </w:r>
        <w:r w:rsidR="007F07D6">
          <w:rPr>
            <w:noProof/>
          </w:rPr>
          <w:fldChar w:fldCharType="begin"/>
        </w:r>
        <w:r w:rsidR="007F07D6">
          <w:rPr>
            <w:noProof/>
          </w:rPr>
          <w:instrText xml:space="preserve"> PAGEREF _Toc295118830 \h </w:instrText>
        </w:r>
        <w:r w:rsidR="007F07D6">
          <w:rPr>
            <w:noProof/>
          </w:rPr>
        </w:r>
        <w:r w:rsidR="007F07D6">
          <w:rPr>
            <w:noProof/>
          </w:rPr>
          <w:fldChar w:fldCharType="separate"/>
        </w:r>
        <w:r w:rsidR="007F07D6">
          <w:rPr>
            <w:noProof/>
          </w:rPr>
          <w:t>5</w:t>
        </w:r>
        <w:r w:rsidR="007F07D6">
          <w:rPr>
            <w:noProof/>
          </w:rPr>
          <w:fldChar w:fldCharType="end"/>
        </w:r>
      </w:hyperlink>
    </w:p>
    <w:p w14:paraId="6D133A89"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31" w:history="1">
        <w:r w:rsidR="007F07D6" w:rsidRPr="00834086">
          <w:rPr>
            <w:rStyle w:val="Hyperlink"/>
            <w:noProof/>
          </w:rPr>
          <w:t>In This Guide:</w:t>
        </w:r>
        <w:r w:rsidR="007F07D6">
          <w:rPr>
            <w:noProof/>
          </w:rPr>
          <w:tab/>
        </w:r>
        <w:r w:rsidR="007F07D6">
          <w:rPr>
            <w:noProof/>
          </w:rPr>
          <w:fldChar w:fldCharType="begin"/>
        </w:r>
        <w:r w:rsidR="007F07D6">
          <w:rPr>
            <w:noProof/>
          </w:rPr>
          <w:instrText xml:space="preserve"> PAGEREF _Toc295118831 \h </w:instrText>
        </w:r>
        <w:r w:rsidR="007F07D6">
          <w:rPr>
            <w:noProof/>
          </w:rPr>
        </w:r>
        <w:r w:rsidR="007F07D6">
          <w:rPr>
            <w:noProof/>
          </w:rPr>
          <w:fldChar w:fldCharType="separate"/>
        </w:r>
        <w:r w:rsidR="007F07D6">
          <w:rPr>
            <w:noProof/>
          </w:rPr>
          <w:t>6</w:t>
        </w:r>
        <w:r w:rsidR="007F07D6">
          <w:rPr>
            <w:noProof/>
          </w:rPr>
          <w:fldChar w:fldCharType="end"/>
        </w:r>
      </w:hyperlink>
    </w:p>
    <w:p w14:paraId="15B9921B"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32" w:history="1">
        <w:r w:rsidR="007F07D6" w:rsidRPr="00834086">
          <w:rPr>
            <w:rStyle w:val="Hyperlink"/>
            <w:noProof/>
          </w:rPr>
          <w:t>See Also</w:t>
        </w:r>
        <w:r w:rsidR="007F07D6">
          <w:rPr>
            <w:noProof/>
          </w:rPr>
          <w:tab/>
        </w:r>
        <w:r w:rsidR="007F07D6">
          <w:rPr>
            <w:noProof/>
          </w:rPr>
          <w:fldChar w:fldCharType="begin"/>
        </w:r>
        <w:r w:rsidR="007F07D6">
          <w:rPr>
            <w:noProof/>
          </w:rPr>
          <w:instrText xml:space="preserve"> PAGEREF _Toc295118832 \h </w:instrText>
        </w:r>
        <w:r w:rsidR="007F07D6">
          <w:rPr>
            <w:noProof/>
          </w:rPr>
        </w:r>
        <w:r w:rsidR="007F07D6">
          <w:rPr>
            <w:noProof/>
          </w:rPr>
          <w:fldChar w:fldCharType="separate"/>
        </w:r>
        <w:r w:rsidR="007F07D6">
          <w:rPr>
            <w:noProof/>
          </w:rPr>
          <w:t>6</w:t>
        </w:r>
        <w:r w:rsidR="007F07D6">
          <w:rPr>
            <w:noProof/>
          </w:rPr>
          <w:fldChar w:fldCharType="end"/>
        </w:r>
      </w:hyperlink>
    </w:p>
    <w:p w14:paraId="0B26E4DD"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33" w:history="1">
        <w:r w:rsidR="007F07D6" w:rsidRPr="00834086">
          <w:rPr>
            <w:rStyle w:val="Hyperlink"/>
            <w:noProof/>
          </w:rPr>
          <w:t>High-Level Architecture for MBAM</w:t>
        </w:r>
        <w:r w:rsidR="007F07D6">
          <w:rPr>
            <w:noProof/>
          </w:rPr>
          <w:tab/>
        </w:r>
        <w:r w:rsidR="007F07D6">
          <w:rPr>
            <w:noProof/>
          </w:rPr>
          <w:fldChar w:fldCharType="begin"/>
        </w:r>
        <w:r w:rsidR="007F07D6">
          <w:rPr>
            <w:noProof/>
          </w:rPr>
          <w:instrText xml:space="preserve"> PAGEREF _Toc295118833 \h </w:instrText>
        </w:r>
        <w:r w:rsidR="007F07D6">
          <w:rPr>
            <w:noProof/>
          </w:rPr>
        </w:r>
        <w:r w:rsidR="007F07D6">
          <w:rPr>
            <w:noProof/>
          </w:rPr>
          <w:fldChar w:fldCharType="separate"/>
        </w:r>
        <w:r w:rsidR="007F07D6">
          <w:rPr>
            <w:noProof/>
          </w:rPr>
          <w:t>7</w:t>
        </w:r>
        <w:r w:rsidR="007F07D6">
          <w:rPr>
            <w:noProof/>
          </w:rPr>
          <w:fldChar w:fldCharType="end"/>
        </w:r>
      </w:hyperlink>
    </w:p>
    <w:p w14:paraId="6E269799"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34" w:history="1">
        <w:r w:rsidR="007F07D6" w:rsidRPr="00834086">
          <w:rPr>
            <w:rStyle w:val="Hyperlink"/>
            <w:noProof/>
          </w:rPr>
          <w:t>Architecture Overview</w:t>
        </w:r>
        <w:r w:rsidR="007F07D6">
          <w:rPr>
            <w:noProof/>
          </w:rPr>
          <w:tab/>
        </w:r>
        <w:r w:rsidR="007F07D6">
          <w:rPr>
            <w:noProof/>
          </w:rPr>
          <w:fldChar w:fldCharType="begin"/>
        </w:r>
        <w:r w:rsidR="007F07D6">
          <w:rPr>
            <w:noProof/>
          </w:rPr>
          <w:instrText xml:space="preserve"> PAGEREF _Toc295118834 \h </w:instrText>
        </w:r>
        <w:r w:rsidR="007F07D6">
          <w:rPr>
            <w:noProof/>
          </w:rPr>
        </w:r>
        <w:r w:rsidR="007F07D6">
          <w:rPr>
            <w:noProof/>
          </w:rPr>
          <w:fldChar w:fldCharType="separate"/>
        </w:r>
        <w:r w:rsidR="007F07D6">
          <w:rPr>
            <w:noProof/>
          </w:rPr>
          <w:t>7</w:t>
        </w:r>
        <w:r w:rsidR="007F07D6">
          <w:rPr>
            <w:noProof/>
          </w:rPr>
          <w:fldChar w:fldCharType="end"/>
        </w:r>
      </w:hyperlink>
    </w:p>
    <w:p w14:paraId="5992B3F4"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35" w:history="1">
        <w:r w:rsidR="007F07D6" w:rsidRPr="00834086">
          <w:rPr>
            <w:rStyle w:val="Hyperlink"/>
            <w:noProof/>
          </w:rPr>
          <w:t>About Microsoft BitLocker Administration and Monitoring</w:t>
        </w:r>
        <w:r w:rsidR="007F07D6">
          <w:rPr>
            <w:noProof/>
          </w:rPr>
          <w:tab/>
        </w:r>
        <w:r w:rsidR="007F07D6">
          <w:rPr>
            <w:noProof/>
          </w:rPr>
          <w:fldChar w:fldCharType="begin"/>
        </w:r>
        <w:r w:rsidR="007F07D6">
          <w:rPr>
            <w:noProof/>
          </w:rPr>
          <w:instrText xml:space="preserve"> PAGEREF _Toc295118835 \h </w:instrText>
        </w:r>
        <w:r w:rsidR="007F07D6">
          <w:rPr>
            <w:noProof/>
          </w:rPr>
        </w:r>
        <w:r w:rsidR="007F07D6">
          <w:rPr>
            <w:noProof/>
          </w:rPr>
          <w:fldChar w:fldCharType="separate"/>
        </w:r>
        <w:r w:rsidR="007F07D6">
          <w:rPr>
            <w:noProof/>
          </w:rPr>
          <w:t>8</w:t>
        </w:r>
        <w:r w:rsidR="007F07D6">
          <w:rPr>
            <w:noProof/>
          </w:rPr>
          <w:fldChar w:fldCharType="end"/>
        </w:r>
      </w:hyperlink>
    </w:p>
    <w:p w14:paraId="6C0E7CB7"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36" w:history="1">
        <w:r w:rsidR="007F07D6" w:rsidRPr="00834086">
          <w:rPr>
            <w:rStyle w:val="Hyperlink"/>
            <w:noProof/>
          </w:rPr>
          <w:t>MBAM Supported Configurations</w:t>
        </w:r>
        <w:r w:rsidR="007F07D6">
          <w:rPr>
            <w:noProof/>
          </w:rPr>
          <w:tab/>
        </w:r>
        <w:r w:rsidR="007F07D6">
          <w:rPr>
            <w:noProof/>
          </w:rPr>
          <w:fldChar w:fldCharType="begin"/>
        </w:r>
        <w:r w:rsidR="007F07D6">
          <w:rPr>
            <w:noProof/>
          </w:rPr>
          <w:instrText xml:space="preserve"> PAGEREF _Toc295118836 \h </w:instrText>
        </w:r>
        <w:r w:rsidR="007F07D6">
          <w:rPr>
            <w:noProof/>
          </w:rPr>
        </w:r>
        <w:r w:rsidR="007F07D6">
          <w:rPr>
            <w:noProof/>
          </w:rPr>
          <w:fldChar w:fldCharType="separate"/>
        </w:r>
        <w:r w:rsidR="007F07D6">
          <w:rPr>
            <w:noProof/>
          </w:rPr>
          <w:t>8</w:t>
        </w:r>
        <w:r w:rsidR="007F07D6">
          <w:rPr>
            <w:noProof/>
          </w:rPr>
          <w:fldChar w:fldCharType="end"/>
        </w:r>
      </w:hyperlink>
    </w:p>
    <w:p w14:paraId="02D379F6"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37" w:history="1">
        <w:r w:rsidR="007F07D6" w:rsidRPr="00834086">
          <w:rPr>
            <w:rStyle w:val="Hyperlink"/>
            <w:noProof/>
          </w:rPr>
          <w:t>Server Operating System Requirements</w:t>
        </w:r>
        <w:r w:rsidR="007F07D6">
          <w:rPr>
            <w:noProof/>
          </w:rPr>
          <w:tab/>
        </w:r>
        <w:r w:rsidR="007F07D6">
          <w:rPr>
            <w:noProof/>
          </w:rPr>
          <w:fldChar w:fldCharType="begin"/>
        </w:r>
        <w:r w:rsidR="007F07D6">
          <w:rPr>
            <w:noProof/>
          </w:rPr>
          <w:instrText xml:space="preserve"> PAGEREF _Toc295118837 \h </w:instrText>
        </w:r>
        <w:r w:rsidR="007F07D6">
          <w:rPr>
            <w:noProof/>
          </w:rPr>
        </w:r>
        <w:r w:rsidR="007F07D6">
          <w:rPr>
            <w:noProof/>
          </w:rPr>
          <w:fldChar w:fldCharType="separate"/>
        </w:r>
        <w:r w:rsidR="007F07D6">
          <w:rPr>
            <w:noProof/>
          </w:rPr>
          <w:t>8</w:t>
        </w:r>
        <w:r w:rsidR="007F07D6">
          <w:rPr>
            <w:noProof/>
          </w:rPr>
          <w:fldChar w:fldCharType="end"/>
        </w:r>
      </w:hyperlink>
    </w:p>
    <w:p w14:paraId="05FA810D"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38" w:history="1">
        <w:r w:rsidR="007F07D6" w:rsidRPr="00834086">
          <w:rPr>
            <w:rStyle w:val="Hyperlink"/>
            <w:noProof/>
          </w:rPr>
          <w:t>Prerequisites for BitLocker Administration and Monitoring Server Components</w:t>
        </w:r>
        <w:r w:rsidR="007F07D6">
          <w:rPr>
            <w:noProof/>
          </w:rPr>
          <w:tab/>
        </w:r>
        <w:r w:rsidR="007F07D6">
          <w:rPr>
            <w:noProof/>
          </w:rPr>
          <w:fldChar w:fldCharType="begin"/>
        </w:r>
        <w:r w:rsidR="007F07D6">
          <w:rPr>
            <w:noProof/>
          </w:rPr>
          <w:instrText xml:space="preserve"> PAGEREF _Toc295118838 \h </w:instrText>
        </w:r>
        <w:r w:rsidR="007F07D6">
          <w:rPr>
            <w:noProof/>
          </w:rPr>
        </w:r>
        <w:r w:rsidR="007F07D6">
          <w:rPr>
            <w:noProof/>
          </w:rPr>
          <w:fldChar w:fldCharType="separate"/>
        </w:r>
        <w:r w:rsidR="007F07D6">
          <w:rPr>
            <w:noProof/>
          </w:rPr>
          <w:t>9</w:t>
        </w:r>
        <w:r w:rsidR="007F07D6">
          <w:rPr>
            <w:noProof/>
          </w:rPr>
          <w:fldChar w:fldCharType="end"/>
        </w:r>
      </w:hyperlink>
    </w:p>
    <w:p w14:paraId="7635896B"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39" w:history="1">
        <w:r w:rsidR="007F07D6" w:rsidRPr="00834086">
          <w:rPr>
            <w:rStyle w:val="Hyperlink"/>
            <w:noProof/>
          </w:rPr>
          <w:t>Prerequisites for Administration and Monitoring Server</w:t>
        </w:r>
        <w:r w:rsidR="007F07D6">
          <w:rPr>
            <w:noProof/>
          </w:rPr>
          <w:tab/>
        </w:r>
        <w:r w:rsidR="007F07D6">
          <w:rPr>
            <w:noProof/>
          </w:rPr>
          <w:fldChar w:fldCharType="begin"/>
        </w:r>
        <w:r w:rsidR="007F07D6">
          <w:rPr>
            <w:noProof/>
          </w:rPr>
          <w:instrText xml:space="preserve"> PAGEREF _Toc295118839 \h </w:instrText>
        </w:r>
        <w:r w:rsidR="007F07D6">
          <w:rPr>
            <w:noProof/>
          </w:rPr>
        </w:r>
        <w:r w:rsidR="007F07D6">
          <w:rPr>
            <w:noProof/>
          </w:rPr>
          <w:fldChar w:fldCharType="separate"/>
        </w:r>
        <w:r w:rsidR="007F07D6">
          <w:rPr>
            <w:noProof/>
          </w:rPr>
          <w:t>9</w:t>
        </w:r>
        <w:r w:rsidR="007F07D6">
          <w:rPr>
            <w:noProof/>
          </w:rPr>
          <w:fldChar w:fldCharType="end"/>
        </w:r>
      </w:hyperlink>
    </w:p>
    <w:p w14:paraId="7EE5B975"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40" w:history="1">
        <w:r w:rsidR="007F07D6" w:rsidRPr="00834086">
          <w:rPr>
            <w:rStyle w:val="Hyperlink"/>
            <w:noProof/>
          </w:rPr>
          <w:t>Prerequisites for the Compliance and Audit Reports Server</w:t>
        </w:r>
        <w:r w:rsidR="007F07D6">
          <w:rPr>
            <w:noProof/>
          </w:rPr>
          <w:tab/>
        </w:r>
        <w:r w:rsidR="007F07D6">
          <w:rPr>
            <w:noProof/>
          </w:rPr>
          <w:fldChar w:fldCharType="begin"/>
        </w:r>
        <w:r w:rsidR="007F07D6">
          <w:rPr>
            <w:noProof/>
          </w:rPr>
          <w:instrText xml:space="preserve"> PAGEREF _Toc295118840 \h </w:instrText>
        </w:r>
        <w:r w:rsidR="007F07D6">
          <w:rPr>
            <w:noProof/>
          </w:rPr>
        </w:r>
        <w:r w:rsidR="007F07D6">
          <w:rPr>
            <w:noProof/>
          </w:rPr>
          <w:fldChar w:fldCharType="separate"/>
        </w:r>
        <w:r w:rsidR="007F07D6">
          <w:rPr>
            <w:noProof/>
          </w:rPr>
          <w:t>10</w:t>
        </w:r>
        <w:r w:rsidR="007F07D6">
          <w:rPr>
            <w:noProof/>
          </w:rPr>
          <w:fldChar w:fldCharType="end"/>
        </w:r>
      </w:hyperlink>
    </w:p>
    <w:p w14:paraId="4E08A847"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41" w:history="1">
        <w:r w:rsidR="007F07D6" w:rsidRPr="00834086">
          <w:rPr>
            <w:rStyle w:val="Hyperlink"/>
            <w:noProof/>
          </w:rPr>
          <w:t>Prerequisites for the Recovery and Hardware Database Server</w:t>
        </w:r>
        <w:r w:rsidR="007F07D6">
          <w:rPr>
            <w:noProof/>
          </w:rPr>
          <w:tab/>
        </w:r>
        <w:r w:rsidR="007F07D6">
          <w:rPr>
            <w:noProof/>
          </w:rPr>
          <w:fldChar w:fldCharType="begin"/>
        </w:r>
        <w:r w:rsidR="007F07D6">
          <w:rPr>
            <w:noProof/>
          </w:rPr>
          <w:instrText xml:space="preserve"> PAGEREF _Toc295118841 \h </w:instrText>
        </w:r>
        <w:r w:rsidR="007F07D6">
          <w:rPr>
            <w:noProof/>
          </w:rPr>
        </w:r>
        <w:r w:rsidR="007F07D6">
          <w:rPr>
            <w:noProof/>
          </w:rPr>
          <w:fldChar w:fldCharType="separate"/>
        </w:r>
        <w:r w:rsidR="007F07D6">
          <w:rPr>
            <w:noProof/>
          </w:rPr>
          <w:t>10</w:t>
        </w:r>
        <w:r w:rsidR="007F07D6">
          <w:rPr>
            <w:noProof/>
          </w:rPr>
          <w:fldChar w:fldCharType="end"/>
        </w:r>
      </w:hyperlink>
    </w:p>
    <w:p w14:paraId="3D2C7F7D"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42" w:history="1">
        <w:r w:rsidR="007F07D6" w:rsidRPr="00834086">
          <w:rPr>
            <w:rStyle w:val="Hyperlink"/>
            <w:noProof/>
          </w:rPr>
          <w:t>Prerequisites for the Compliance Status Database Server</w:t>
        </w:r>
        <w:r w:rsidR="007F07D6">
          <w:rPr>
            <w:noProof/>
          </w:rPr>
          <w:tab/>
        </w:r>
        <w:r w:rsidR="007F07D6">
          <w:rPr>
            <w:noProof/>
          </w:rPr>
          <w:fldChar w:fldCharType="begin"/>
        </w:r>
        <w:r w:rsidR="007F07D6">
          <w:rPr>
            <w:noProof/>
          </w:rPr>
          <w:instrText xml:space="preserve"> PAGEREF _Toc295118842 \h </w:instrText>
        </w:r>
        <w:r w:rsidR="007F07D6">
          <w:rPr>
            <w:noProof/>
          </w:rPr>
        </w:r>
        <w:r w:rsidR="007F07D6">
          <w:rPr>
            <w:noProof/>
          </w:rPr>
          <w:fldChar w:fldCharType="separate"/>
        </w:r>
        <w:r w:rsidR="007F07D6">
          <w:rPr>
            <w:noProof/>
          </w:rPr>
          <w:t>10</w:t>
        </w:r>
        <w:r w:rsidR="007F07D6">
          <w:rPr>
            <w:noProof/>
          </w:rPr>
          <w:fldChar w:fldCharType="end"/>
        </w:r>
      </w:hyperlink>
    </w:p>
    <w:p w14:paraId="6F23B420"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43" w:history="1">
        <w:r w:rsidR="007F07D6" w:rsidRPr="00834086">
          <w:rPr>
            <w:rStyle w:val="Hyperlink"/>
            <w:noProof/>
          </w:rPr>
          <w:t>MBAM Client Operating System Requirements</w:t>
        </w:r>
        <w:r w:rsidR="007F07D6">
          <w:rPr>
            <w:noProof/>
          </w:rPr>
          <w:tab/>
        </w:r>
        <w:r w:rsidR="007F07D6">
          <w:rPr>
            <w:noProof/>
          </w:rPr>
          <w:fldChar w:fldCharType="begin"/>
        </w:r>
        <w:r w:rsidR="007F07D6">
          <w:rPr>
            <w:noProof/>
          </w:rPr>
          <w:instrText xml:space="preserve"> PAGEREF _Toc295118843 \h </w:instrText>
        </w:r>
        <w:r w:rsidR="007F07D6">
          <w:rPr>
            <w:noProof/>
          </w:rPr>
        </w:r>
        <w:r w:rsidR="007F07D6">
          <w:rPr>
            <w:noProof/>
          </w:rPr>
          <w:fldChar w:fldCharType="separate"/>
        </w:r>
        <w:r w:rsidR="007F07D6">
          <w:rPr>
            <w:noProof/>
          </w:rPr>
          <w:t>10</w:t>
        </w:r>
        <w:r w:rsidR="007F07D6">
          <w:rPr>
            <w:noProof/>
          </w:rPr>
          <w:fldChar w:fldCharType="end"/>
        </w:r>
      </w:hyperlink>
    </w:p>
    <w:p w14:paraId="47C22809"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44" w:history="1">
        <w:r w:rsidR="007F07D6" w:rsidRPr="00834086">
          <w:rPr>
            <w:rStyle w:val="Hyperlink"/>
            <w:noProof/>
          </w:rPr>
          <w:t>Release Notes for MBAM</w:t>
        </w:r>
        <w:r w:rsidR="007F07D6">
          <w:rPr>
            <w:noProof/>
          </w:rPr>
          <w:tab/>
        </w:r>
        <w:r w:rsidR="007F07D6">
          <w:rPr>
            <w:noProof/>
          </w:rPr>
          <w:fldChar w:fldCharType="begin"/>
        </w:r>
        <w:r w:rsidR="007F07D6">
          <w:rPr>
            <w:noProof/>
          </w:rPr>
          <w:instrText xml:space="preserve"> PAGEREF _Toc295118844 \h </w:instrText>
        </w:r>
        <w:r w:rsidR="007F07D6">
          <w:rPr>
            <w:noProof/>
          </w:rPr>
        </w:r>
        <w:r w:rsidR="007F07D6">
          <w:rPr>
            <w:noProof/>
          </w:rPr>
          <w:fldChar w:fldCharType="separate"/>
        </w:r>
        <w:r w:rsidR="007F07D6">
          <w:rPr>
            <w:noProof/>
          </w:rPr>
          <w:t>11</w:t>
        </w:r>
        <w:r w:rsidR="007F07D6">
          <w:rPr>
            <w:noProof/>
          </w:rPr>
          <w:fldChar w:fldCharType="end"/>
        </w:r>
      </w:hyperlink>
    </w:p>
    <w:p w14:paraId="7E86B735"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45" w:history="1">
        <w:r w:rsidR="007F07D6" w:rsidRPr="00834086">
          <w:rPr>
            <w:rStyle w:val="Hyperlink"/>
            <w:noProof/>
          </w:rPr>
          <w:t>Section Heading</w:t>
        </w:r>
        <w:r w:rsidR="007F07D6">
          <w:rPr>
            <w:noProof/>
          </w:rPr>
          <w:tab/>
        </w:r>
        <w:r w:rsidR="007F07D6">
          <w:rPr>
            <w:noProof/>
          </w:rPr>
          <w:fldChar w:fldCharType="begin"/>
        </w:r>
        <w:r w:rsidR="007F07D6">
          <w:rPr>
            <w:noProof/>
          </w:rPr>
          <w:instrText xml:space="preserve"> PAGEREF _Toc295118845 \h </w:instrText>
        </w:r>
        <w:r w:rsidR="007F07D6">
          <w:rPr>
            <w:noProof/>
          </w:rPr>
        </w:r>
        <w:r w:rsidR="007F07D6">
          <w:rPr>
            <w:noProof/>
          </w:rPr>
          <w:fldChar w:fldCharType="separate"/>
        </w:r>
        <w:r w:rsidR="007F07D6">
          <w:rPr>
            <w:noProof/>
          </w:rPr>
          <w:t>11</w:t>
        </w:r>
        <w:r w:rsidR="007F07D6">
          <w:rPr>
            <w:noProof/>
          </w:rPr>
          <w:fldChar w:fldCharType="end"/>
        </w:r>
      </w:hyperlink>
    </w:p>
    <w:p w14:paraId="112F7992"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46" w:history="1">
        <w:r w:rsidR="007F07D6" w:rsidRPr="00834086">
          <w:rPr>
            <w:rStyle w:val="Hyperlink"/>
            <w:noProof/>
          </w:rPr>
          <w:t>Subsection Heading</w:t>
        </w:r>
        <w:r w:rsidR="007F07D6">
          <w:rPr>
            <w:noProof/>
          </w:rPr>
          <w:tab/>
        </w:r>
        <w:r w:rsidR="007F07D6">
          <w:rPr>
            <w:noProof/>
          </w:rPr>
          <w:fldChar w:fldCharType="begin"/>
        </w:r>
        <w:r w:rsidR="007F07D6">
          <w:rPr>
            <w:noProof/>
          </w:rPr>
          <w:instrText xml:space="preserve"> PAGEREF _Toc295118846 \h </w:instrText>
        </w:r>
        <w:r w:rsidR="007F07D6">
          <w:rPr>
            <w:noProof/>
          </w:rPr>
        </w:r>
        <w:r w:rsidR="007F07D6">
          <w:rPr>
            <w:noProof/>
          </w:rPr>
          <w:fldChar w:fldCharType="separate"/>
        </w:r>
        <w:r w:rsidR="007F07D6">
          <w:rPr>
            <w:noProof/>
          </w:rPr>
          <w:t>11</w:t>
        </w:r>
        <w:r w:rsidR="007F07D6">
          <w:rPr>
            <w:noProof/>
          </w:rPr>
          <w:fldChar w:fldCharType="end"/>
        </w:r>
      </w:hyperlink>
    </w:p>
    <w:p w14:paraId="65579FB1"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47" w:history="1">
        <w:r w:rsidR="007F07D6" w:rsidRPr="00834086">
          <w:rPr>
            <w:rStyle w:val="Hyperlink"/>
            <w:noProof/>
          </w:rPr>
          <w:t>Privacy Statement</w:t>
        </w:r>
        <w:r w:rsidR="007F07D6">
          <w:rPr>
            <w:noProof/>
          </w:rPr>
          <w:tab/>
        </w:r>
        <w:r w:rsidR="007F07D6">
          <w:rPr>
            <w:noProof/>
          </w:rPr>
          <w:fldChar w:fldCharType="begin"/>
        </w:r>
        <w:r w:rsidR="007F07D6">
          <w:rPr>
            <w:noProof/>
          </w:rPr>
          <w:instrText xml:space="preserve"> PAGEREF _Toc295118847 \h </w:instrText>
        </w:r>
        <w:r w:rsidR="007F07D6">
          <w:rPr>
            <w:noProof/>
          </w:rPr>
        </w:r>
        <w:r w:rsidR="007F07D6">
          <w:rPr>
            <w:noProof/>
          </w:rPr>
          <w:fldChar w:fldCharType="separate"/>
        </w:r>
        <w:r w:rsidR="007F07D6">
          <w:rPr>
            <w:noProof/>
          </w:rPr>
          <w:t>11</w:t>
        </w:r>
        <w:r w:rsidR="007F07D6">
          <w:rPr>
            <w:noProof/>
          </w:rPr>
          <w:fldChar w:fldCharType="end"/>
        </w:r>
      </w:hyperlink>
    </w:p>
    <w:p w14:paraId="6D963858"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48" w:history="1">
        <w:r w:rsidR="007F07D6" w:rsidRPr="00834086">
          <w:rPr>
            <w:rStyle w:val="Hyperlink"/>
            <w:noProof/>
          </w:rPr>
          <w:t>Privacy Statement</w:t>
        </w:r>
        <w:r w:rsidR="007F07D6">
          <w:rPr>
            <w:noProof/>
          </w:rPr>
          <w:tab/>
        </w:r>
        <w:r w:rsidR="007F07D6">
          <w:rPr>
            <w:noProof/>
          </w:rPr>
          <w:fldChar w:fldCharType="begin"/>
        </w:r>
        <w:r w:rsidR="007F07D6">
          <w:rPr>
            <w:noProof/>
          </w:rPr>
          <w:instrText xml:space="preserve"> PAGEREF _Toc295118848 \h </w:instrText>
        </w:r>
        <w:r w:rsidR="007F07D6">
          <w:rPr>
            <w:noProof/>
          </w:rPr>
        </w:r>
        <w:r w:rsidR="007F07D6">
          <w:rPr>
            <w:noProof/>
          </w:rPr>
          <w:fldChar w:fldCharType="separate"/>
        </w:r>
        <w:r w:rsidR="007F07D6">
          <w:rPr>
            <w:noProof/>
          </w:rPr>
          <w:t>11</w:t>
        </w:r>
        <w:r w:rsidR="007F07D6">
          <w:rPr>
            <w:noProof/>
          </w:rPr>
          <w:fldChar w:fldCharType="end"/>
        </w:r>
      </w:hyperlink>
    </w:p>
    <w:p w14:paraId="36FC6927"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49" w:history="1">
        <w:r w:rsidR="007F07D6" w:rsidRPr="00834086">
          <w:rPr>
            <w:rStyle w:val="Hyperlink"/>
            <w:noProof/>
          </w:rPr>
          <w:t>Planning for MBAM</w:t>
        </w:r>
        <w:r w:rsidR="007F07D6">
          <w:rPr>
            <w:noProof/>
          </w:rPr>
          <w:tab/>
        </w:r>
        <w:r w:rsidR="007F07D6">
          <w:rPr>
            <w:noProof/>
          </w:rPr>
          <w:fldChar w:fldCharType="begin"/>
        </w:r>
        <w:r w:rsidR="007F07D6">
          <w:rPr>
            <w:noProof/>
          </w:rPr>
          <w:instrText xml:space="preserve"> PAGEREF _Toc295118849 \h </w:instrText>
        </w:r>
        <w:r w:rsidR="007F07D6">
          <w:rPr>
            <w:noProof/>
          </w:rPr>
        </w:r>
        <w:r w:rsidR="007F07D6">
          <w:rPr>
            <w:noProof/>
          </w:rPr>
          <w:fldChar w:fldCharType="separate"/>
        </w:r>
        <w:r w:rsidR="007F07D6">
          <w:rPr>
            <w:noProof/>
          </w:rPr>
          <w:t>13</w:t>
        </w:r>
        <w:r w:rsidR="007F07D6">
          <w:rPr>
            <w:noProof/>
          </w:rPr>
          <w:fldChar w:fldCharType="end"/>
        </w:r>
      </w:hyperlink>
    </w:p>
    <w:p w14:paraId="0C5AC747"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50" w:history="1">
        <w:r w:rsidR="007F07D6" w:rsidRPr="00834086">
          <w:rPr>
            <w:rStyle w:val="Hyperlink"/>
            <w:noProof/>
          </w:rPr>
          <w:t>In This Section</w:t>
        </w:r>
        <w:r w:rsidR="007F07D6">
          <w:rPr>
            <w:noProof/>
          </w:rPr>
          <w:tab/>
        </w:r>
        <w:r w:rsidR="007F07D6">
          <w:rPr>
            <w:noProof/>
          </w:rPr>
          <w:fldChar w:fldCharType="begin"/>
        </w:r>
        <w:r w:rsidR="007F07D6">
          <w:rPr>
            <w:noProof/>
          </w:rPr>
          <w:instrText xml:space="preserve"> PAGEREF _Toc295118850 \h </w:instrText>
        </w:r>
        <w:r w:rsidR="007F07D6">
          <w:rPr>
            <w:noProof/>
          </w:rPr>
        </w:r>
        <w:r w:rsidR="007F07D6">
          <w:rPr>
            <w:noProof/>
          </w:rPr>
          <w:fldChar w:fldCharType="separate"/>
        </w:r>
        <w:r w:rsidR="007F07D6">
          <w:rPr>
            <w:noProof/>
          </w:rPr>
          <w:t>13</w:t>
        </w:r>
        <w:r w:rsidR="007F07D6">
          <w:rPr>
            <w:noProof/>
          </w:rPr>
          <w:fldChar w:fldCharType="end"/>
        </w:r>
      </w:hyperlink>
    </w:p>
    <w:p w14:paraId="119B948F"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51" w:history="1">
        <w:r w:rsidR="007F07D6" w:rsidRPr="00834086">
          <w:rPr>
            <w:rStyle w:val="Hyperlink"/>
            <w:noProof/>
          </w:rPr>
          <w:t>MBAM Supported Configurations</w:t>
        </w:r>
        <w:r w:rsidR="007F07D6">
          <w:rPr>
            <w:noProof/>
          </w:rPr>
          <w:tab/>
        </w:r>
        <w:r w:rsidR="007F07D6">
          <w:rPr>
            <w:noProof/>
          </w:rPr>
          <w:fldChar w:fldCharType="begin"/>
        </w:r>
        <w:r w:rsidR="007F07D6">
          <w:rPr>
            <w:noProof/>
          </w:rPr>
          <w:instrText xml:space="preserve"> PAGEREF _Toc295118851 \h </w:instrText>
        </w:r>
        <w:r w:rsidR="007F07D6">
          <w:rPr>
            <w:noProof/>
          </w:rPr>
        </w:r>
        <w:r w:rsidR="007F07D6">
          <w:rPr>
            <w:noProof/>
          </w:rPr>
          <w:fldChar w:fldCharType="separate"/>
        </w:r>
        <w:r w:rsidR="007F07D6">
          <w:rPr>
            <w:noProof/>
          </w:rPr>
          <w:t>14</w:t>
        </w:r>
        <w:r w:rsidR="007F07D6">
          <w:rPr>
            <w:noProof/>
          </w:rPr>
          <w:fldChar w:fldCharType="end"/>
        </w:r>
      </w:hyperlink>
    </w:p>
    <w:p w14:paraId="189EFA68"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52" w:history="1">
        <w:r w:rsidR="007F07D6" w:rsidRPr="00834086">
          <w:rPr>
            <w:rStyle w:val="Hyperlink"/>
            <w:noProof/>
          </w:rPr>
          <w:t>Server Operating System Requirements</w:t>
        </w:r>
        <w:r w:rsidR="007F07D6">
          <w:rPr>
            <w:noProof/>
          </w:rPr>
          <w:tab/>
        </w:r>
        <w:r w:rsidR="007F07D6">
          <w:rPr>
            <w:noProof/>
          </w:rPr>
          <w:fldChar w:fldCharType="begin"/>
        </w:r>
        <w:r w:rsidR="007F07D6">
          <w:rPr>
            <w:noProof/>
          </w:rPr>
          <w:instrText xml:space="preserve"> PAGEREF _Toc295118852 \h </w:instrText>
        </w:r>
        <w:r w:rsidR="007F07D6">
          <w:rPr>
            <w:noProof/>
          </w:rPr>
        </w:r>
        <w:r w:rsidR="007F07D6">
          <w:rPr>
            <w:noProof/>
          </w:rPr>
          <w:fldChar w:fldCharType="separate"/>
        </w:r>
        <w:r w:rsidR="007F07D6">
          <w:rPr>
            <w:noProof/>
          </w:rPr>
          <w:t>14</w:t>
        </w:r>
        <w:r w:rsidR="007F07D6">
          <w:rPr>
            <w:noProof/>
          </w:rPr>
          <w:fldChar w:fldCharType="end"/>
        </w:r>
      </w:hyperlink>
    </w:p>
    <w:p w14:paraId="25F9340F"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53" w:history="1">
        <w:r w:rsidR="007F07D6" w:rsidRPr="00834086">
          <w:rPr>
            <w:rStyle w:val="Hyperlink"/>
            <w:noProof/>
          </w:rPr>
          <w:t>Prerequisites for BitLocker Administration and Monitoring Server Components</w:t>
        </w:r>
        <w:r w:rsidR="007F07D6">
          <w:rPr>
            <w:noProof/>
          </w:rPr>
          <w:tab/>
        </w:r>
        <w:r w:rsidR="007F07D6">
          <w:rPr>
            <w:noProof/>
          </w:rPr>
          <w:fldChar w:fldCharType="begin"/>
        </w:r>
        <w:r w:rsidR="007F07D6">
          <w:rPr>
            <w:noProof/>
          </w:rPr>
          <w:instrText xml:space="preserve"> PAGEREF _Toc295118853 \h </w:instrText>
        </w:r>
        <w:r w:rsidR="007F07D6">
          <w:rPr>
            <w:noProof/>
          </w:rPr>
        </w:r>
        <w:r w:rsidR="007F07D6">
          <w:rPr>
            <w:noProof/>
          </w:rPr>
          <w:fldChar w:fldCharType="separate"/>
        </w:r>
        <w:r w:rsidR="007F07D6">
          <w:rPr>
            <w:noProof/>
          </w:rPr>
          <w:t>14</w:t>
        </w:r>
        <w:r w:rsidR="007F07D6">
          <w:rPr>
            <w:noProof/>
          </w:rPr>
          <w:fldChar w:fldCharType="end"/>
        </w:r>
      </w:hyperlink>
    </w:p>
    <w:p w14:paraId="644EF9D7"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54" w:history="1">
        <w:r w:rsidR="007F07D6" w:rsidRPr="00834086">
          <w:rPr>
            <w:rStyle w:val="Hyperlink"/>
            <w:noProof/>
          </w:rPr>
          <w:t>Prerequisites for Administration and Monitoring Server</w:t>
        </w:r>
        <w:r w:rsidR="007F07D6">
          <w:rPr>
            <w:noProof/>
          </w:rPr>
          <w:tab/>
        </w:r>
        <w:r w:rsidR="007F07D6">
          <w:rPr>
            <w:noProof/>
          </w:rPr>
          <w:fldChar w:fldCharType="begin"/>
        </w:r>
        <w:r w:rsidR="007F07D6">
          <w:rPr>
            <w:noProof/>
          </w:rPr>
          <w:instrText xml:space="preserve"> PAGEREF _Toc295118854 \h </w:instrText>
        </w:r>
        <w:r w:rsidR="007F07D6">
          <w:rPr>
            <w:noProof/>
          </w:rPr>
        </w:r>
        <w:r w:rsidR="007F07D6">
          <w:rPr>
            <w:noProof/>
          </w:rPr>
          <w:fldChar w:fldCharType="separate"/>
        </w:r>
        <w:r w:rsidR="007F07D6">
          <w:rPr>
            <w:noProof/>
          </w:rPr>
          <w:t>14</w:t>
        </w:r>
        <w:r w:rsidR="007F07D6">
          <w:rPr>
            <w:noProof/>
          </w:rPr>
          <w:fldChar w:fldCharType="end"/>
        </w:r>
      </w:hyperlink>
    </w:p>
    <w:p w14:paraId="44D39781"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55" w:history="1">
        <w:r w:rsidR="007F07D6" w:rsidRPr="00834086">
          <w:rPr>
            <w:rStyle w:val="Hyperlink"/>
            <w:noProof/>
          </w:rPr>
          <w:t>Prerequisites for the Compliance and Audit Reports Server</w:t>
        </w:r>
        <w:r w:rsidR="007F07D6">
          <w:rPr>
            <w:noProof/>
          </w:rPr>
          <w:tab/>
        </w:r>
        <w:r w:rsidR="007F07D6">
          <w:rPr>
            <w:noProof/>
          </w:rPr>
          <w:fldChar w:fldCharType="begin"/>
        </w:r>
        <w:r w:rsidR="007F07D6">
          <w:rPr>
            <w:noProof/>
          </w:rPr>
          <w:instrText xml:space="preserve"> PAGEREF _Toc295118855 \h </w:instrText>
        </w:r>
        <w:r w:rsidR="007F07D6">
          <w:rPr>
            <w:noProof/>
          </w:rPr>
        </w:r>
        <w:r w:rsidR="007F07D6">
          <w:rPr>
            <w:noProof/>
          </w:rPr>
          <w:fldChar w:fldCharType="separate"/>
        </w:r>
        <w:r w:rsidR="007F07D6">
          <w:rPr>
            <w:noProof/>
          </w:rPr>
          <w:t>15</w:t>
        </w:r>
        <w:r w:rsidR="007F07D6">
          <w:rPr>
            <w:noProof/>
          </w:rPr>
          <w:fldChar w:fldCharType="end"/>
        </w:r>
      </w:hyperlink>
    </w:p>
    <w:p w14:paraId="04680702"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56" w:history="1">
        <w:r w:rsidR="007F07D6" w:rsidRPr="00834086">
          <w:rPr>
            <w:rStyle w:val="Hyperlink"/>
            <w:noProof/>
          </w:rPr>
          <w:t>Prerequisites for the Recovery and Hardware Database Server</w:t>
        </w:r>
        <w:r w:rsidR="007F07D6">
          <w:rPr>
            <w:noProof/>
          </w:rPr>
          <w:tab/>
        </w:r>
        <w:r w:rsidR="007F07D6">
          <w:rPr>
            <w:noProof/>
          </w:rPr>
          <w:fldChar w:fldCharType="begin"/>
        </w:r>
        <w:r w:rsidR="007F07D6">
          <w:rPr>
            <w:noProof/>
          </w:rPr>
          <w:instrText xml:space="preserve"> PAGEREF _Toc295118856 \h </w:instrText>
        </w:r>
        <w:r w:rsidR="007F07D6">
          <w:rPr>
            <w:noProof/>
          </w:rPr>
        </w:r>
        <w:r w:rsidR="007F07D6">
          <w:rPr>
            <w:noProof/>
          </w:rPr>
          <w:fldChar w:fldCharType="separate"/>
        </w:r>
        <w:r w:rsidR="007F07D6">
          <w:rPr>
            <w:noProof/>
          </w:rPr>
          <w:t>15</w:t>
        </w:r>
        <w:r w:rsidR="007F07D6">
          <w:rPr>
            <w:noProof/>
          </w:rPr>
          <w:fldChar w:fldCharType="end"/>
        </w:r>
      </w:hyperlink>
    </w:p>
    <w:p w14:paraId="25E194B8"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57" w:history="1">
        <w:r w:rsidR="007F07D6" w:rsidRPr="00834086">
          <w:rPr>
            <w:rStyle w:val="Hyperlink"/>
            <w:noProof/>
          </w:rPr>
          <w:t>Prerequisites for the Compliance Status Database Server</w:t>
        </w:r>
        <w:r w:rsidR="007F07D6">
          <w:rPr>
            <w:noProof/>
          </w:rPr>
          <w:tab/>
        </w:r>
        <w:r w:rsidR="007F07D6">
          <w:rPr>
            <w:noProof/>
          </w:rPr>
          <w:fldChar w:fldCharType="begin"/>
        </w:r>
        <w:r w:rsidR="007F07D6">
          <w:rPr>
            <w:noProof/>
          </w:rPr>
          <w:instrText xml:space="preserve"> PAGEREF _Toc295118857 \h </w:instrText>
        </w:r>
        <w:r w:rsidR="007F07D6">
          <w:rPr>
            <w:noProof/>
          </w:rPr>
        </w:r>
        <w:r w:rsidR="007F07D6">
          <w:rPr>
            <w:noProof/>
          </w:rPr>
          <w:fldChar w:fldCharType="separate"/>
        </w:r>
        <w:r w:rsidR="007F07D6">
          <w:rPr>
            <w:noProof/>
          </w:rPr>
          <w:t>16</w:t>
        </w:r>
        <w:r w:rsidR="007F07D6">
          <w:rPr>
            <w:noProof/>
          </w:rPr>
          <w:fldChar w:fldCharType="end"/>
        </w:r>
      </w:hyperlink>
    </w:p>
    <w:p w14:paraId="5A132B23"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58" w:history="1">
        <w:r w:rsidR="007F07D6" w:rsidRPr="00834086">
          <w:rPr>
            <w:rStyle w:val="Hyperlink"/>
            <w:noProof/>
          </w:rPr>
          <w:t>MBAM Client Operating System Requirements</w:t>
        </w:r>
        <w:r w:rsidR="007F07D6">
          <w:rPr>
            <w:noProof/>
          </w:rPr>
          <w:tab/>
        </w:r>
        <w:r w:rsidR="007F07D6">
          <w:rPr>
            <w:noProof/>
          </w:rPr>
          <w:fldChar w:fldCharType="begin"/>
        </w:r>
        <w:r w:rsidR="007F07D6">
          <w:rPr>
            <w:noProof/>
          </w:rPr>
          <w:instrText xml:space="preserve"> PAGEREF _Toc295118858 \h </w:instrText>
        </w:r>
        <w:r w:rsidR="007F07D6">
          <w:rPr>
            <w:noProof/>
          </w:rPr>
        </w:r>
        <w:r w:rsidR="007F07D6">
          <w:rPr>
            <w:noProof/>
          </w:rPr>
          <w:fldChar w:fldCharType="separate"/>
        </w:r>
        <w:r w:rsidR="007F07D6">
          <w:rPr>
            <w:noProof/>
          </w:rPr>
          <w:t>16</w:t>
        </w:r>
        <w:r w:rsidR="007F07D6">
          <w:rPr>
            <w:noProof/>
          </w:rPr>
          <w:fldChar w:fldCharType="end"/>
        </w:r>
      </w:hyperlink>
    </w:p>
    <w:p w14:paraId="2C6AC4D1"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59" w:history="1">
        <w:r w:rsidR="007F07D6" w:rsidRPr="00834086">
          <w:rPr>
            <w:rStyle w:val="Hyperlink"/>
            <w:noProof/>
          </w:rPr>
          <w:t>Planning and Configuring Group Policy for MBAM</w:t>
        </w:r>
        <w:r w:rsidR="007F07D6">
          <w:rPr>
            <w:noProof/>
          </w:rPr>
          <w:tab/>
        </w:r>
        <w:r w:rsidR="007F07D6">
          <w:rPr>
            <w:noProof/>
          </w:rPr>
          <w:fldChar w:fldCharType="begin"/>
        </w:r>
        <w:r w:rsidR="007F07D6">
          <w:rPr>
            <w:noProof/>
          </w:rPr>
          <w:instrText xml:space="preserve"> PAGEREF _Toc295118859 \h </w:instrText>
        </w:r>
        <w:r w:rsidR="007F07D6">
          <w:rPr>
            <w:noProof/>
          </w:rPr>
        </w:r>
        <w:r w:rsidR="007F07D6">
          <w:rPr>
            <w:noProof/>
          </w:rPr>
          <w:fldChar w:fldCharType="separate"/>
        </w:r>
        <w:r w:rsidR="007F07D6">
          <w:rPr>
            <w:noProof/>
          </w:rPr>
          <w:t>16</w:t>
        </w:r>
        <w:r w:rsidR="007F07D6">
          <w:rPr>
            <w:noProof/>
          </w:rPr>
          <w:fldChar w:fldCharType="end"/>
        </w:r>
      </w:hyperlink>
    </w:p>
    <w:p w14:paraId="170D5D5F"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60" w:history="1">
        <w:r w:rsidR="007F07D6" w:rsidRPr="00834086">
          <w:rPr>
            <w:rStyle w:val="Hyperlink"/>
            <w:noProof/>
          </w:rPr>
          <w:t>Group Policy Requirements</w:t>
        </w:r>
        <w:r w:rsidR="007F07D6">
          <w:rPr>
            <w:noProof/>
          </w:rPr>
          <w:tab/>
        </w:r>
        <w:r w:rsidR="007F07D6">
          <w:rPr>
            <w:noProof/>
          </w:rPr>
          <w:fldChar w:fldCharType="begin"/>
        </w:r>
        <w:r w:rsidR="007F07D6">
          <w:rPr>
            <w:noProof/>
          </w:rPr>
          <w:instrText xml:space="preserve"> PAGEREF _Toc295118860 \h </w:instrText>
        </w:r>
        <w:r w:rsidR="007F07D6">
          <w:rPr>
            <w:noProof/>
          </w:rPr>
        </w:r>
        <w:r w:rsidR="007F07D6">
          <w:rPr>
            <w:noProof/>
          </w:rPr>
          <w:fldChar w:fldCharType="separate"/>
        </w:r>
        <w:r w:rsidR="007F07D6">
          <w:rPr>
            <w:noProof/>
          </w:rPr>
          <w:t>17</w:t>
        </w:r>
        <w:r w:rsidR="007F07D6">
          <w:rPr>
            <w:noProof/>
          </w:rPr>
          <w:fldChar w:fldCharType="end"/>
        </w:r>
      </w:hyperlink>
    </w:p>
    <w:p w14:paraId="76C3B803"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61" w:history="1">
        <w:r w:rsidR="007F07D6" w:rsidRPr="00834086">
          <w:rPr>
            <w:rStyle w:val="Hyperlink"/>
            <w:noProof/>
          </w:rPr>
          <w:t>Global Policy Definitions</w:t>
        </w:r>
        <w:r w:rsidR="007F07D6">
          <w:rPr>
            <w:noProof/>
          </w:rPr>
          <w:tab/>
        </w:r>
        <w:r w:rsidR="007F07D6">
          <w:rPr>
            <w:noProof/>
          </w:rPr>
          <w:fldChar w:fldCharType="begin"/>
        </w:r>
        <w:r w:rsidR="007F07D6">
          <w:rPr>
            <w:noProof/>
          </w:rPr>
          <w:instrText xml:space="preserve"> PAGEREF _Toc295118861 \h </w:instrText>
        </w:r>
        <w:r w:rsidR="007F07D6">
          <w:rPr>
            <w:noProof/>
          </w:rPr>
        </w:r>
        <w:r w:rsidR="007F07D6">
          <w:rPr>
            <w:noProof/>
          </w:rPr>
          <w:fldChar w:fldCharType="separate"/>
        </w:r>
        <w:r w:rsidR="007F07D6">
          <w:rPr>
            <w:noProof/>
          </w:rPr>
          <w:t>18</w:t>
        </w:r>
        <w:r w:rsidR="007F07D6">
          <w:rPr>
            <w:noProof/>
          </w:rPr>
          <w:fldChar w:fldCharType="end"/>
        </w:r>
      </w:hyperlink>
    </w:p>
    <w:p w14:paraId="4D773543"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62" w:history="1">
        <w:r w:rsidR="007F07D6" w:rsidRPr="00834086">
          <w:rPr>
            <w:rStyle w:val="Hyperlink"/>
            <w:noProof/>
          </w:rPr>
          <w:t>Data Recovery Policy Definitions</w:t>
        </w:r>
        <w:r w:rsidR="007F07D6">
          <w:rPr>
            <w:noProof/>
          </w:rPr>
          <w:tab/>
        </w:r>
        <w:r w:rsidR="007F07D6">
          <w:rPr>
            <w:noProof/>
          </w:rPr>
          <w:fldChar w:fldCharType="begin"/>
        </w:r>
        <w:r w:rsidR="007F07D6">
          <w:rPr>
            <w:noProof/>
          </w:rPr>
          <w:instrText xml:space="preserve"> PAGEREF _Toc295118862 \h </w:instrText>
        </w:r>
        <w:r w:rsidR="007F07D6">
          <w:rPr>
            <w:noProof/>
          </w:rPr>
        </w:r>
        <w:r w:rsidR="007F07D6">
          <w:rPr>
            <w:noProof/>
          </w:rPr>
          <w:fldChar w:fldCharType="separate"/>
        </w:r>
        <w:r w:rsidR="007F07D6">
          <w:rPr>
            <w:noProof/>
          </w:rPr>
          <w:t>19</w:t>
        </w:r>
        <w:r w:rsidR="007F07D6">
          <w:rPr>
            <w:noProof/>
          </w:rPr>
          <w:fldChar w:fldCharType="end"/>
        </w:r>
      </w:hyperlink>
    </w:p>
    <w:p w14:paraId="71433403"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63" w:history="1">
        <w:r w:rsidR="007F07D6" w:rsidRPr="00834086">
          <w:rPr>
            <w:rStyle w:val="Hyperlink"/>
            <w:noProof/>
          </w:rPr>
          <w:t>Operating System Drive Policy Definitions</w:t>
        </w:r>
        <w:r w:rsidR="007F07D6">
          <w:rPr>
            <w:noProof/>
          </w:rPr>
          <w:tab/>
        </w:r>
        <w:r w:rsidR="007F07D6">
          <w:rPr>
            <w:noProof/>
          </w:rPr>
          <w:fldChar w:fldCharType="begin"/>
        </w:r>
        <w:r w:rsidR="007F07D6">
          <w:rPr>
            <w:noProof/>
          </w:rPr>
          <w:instrText xml:space="preserve"> PAGEREF _Toc295118863 \h </w:instrText>
        </w:r>
        <w:r w:rsidR="007F07D6">
          <w:rPr>
            <w:noProof/>
          </w:rPr>
        </w:r>
        <w:r w:rsidR="007F07D6">
          <w:rPr>
            <w:noProof/>
          </w:rPr>
          <w:fldChar w:fldCharType="separate"/>
        </w:r>
        <w:r w:rsidR="007F07D6">
          <w:rPr>
            <w:noProof/>
          </w:rPr>
          <w:t>20</w:t>
        </w:r>
        <w:r w:rsidR="007F07D6">
          <w:rPr>
            <w:noProof/>
          </w:rPr>
          <w:fldChar w:fldCharType="end"/>
        </w:r>
      </w:hyperlink>
    </w:p>
    <w:p w14:paraId="3A2F4DC7"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64" w:history="1">
        <w:r w:rsidR="007F07D6" w:rsidRPr="00834086">
          <w:rPr>
            <w:rStyle w:val="Hyperlink"/>
            <w:noProof/>
          </w:rPr>
          <w:t>Fixed Data Drive Policy Definitions</w:t>
        </w:r>
        <w:r w:rsidR="007F07D6">
          <w:rPr>
            <w:noProof/>
          </w:rPr>
          <w:tab/>
        </w:r>
        <w:r w:rsidR="007F07D6">
          <w:rPr>
            <w:noProof/>
          </w:rPr>
          <w:fldChar w:fldCharType="begin"/>
        </w:r>
        <w:r w:rsidR="007F07D6">
          <w:rPr>
            <w:noProof/>
          </w:rPr>
          <w:instrText xml:space="preserve"> PAGEREF _Toc295118864 \h </w:instrText>
        </w:r>
        <w:r w:rsidR="007F07D6">
          <w:rPr>
            <w:noProof/>
          </w:rPr>
        </w:r>
        <w:r w:rsidR="007F07D6">
          <w:rPr>
            <w:noProof/>
          </w:rPr>
          <w:fldChar w:fldCharType="separate"/>
        </w:r>
        <w:r w:rsidR="007F07D6">
          <w:rPr>
            <w:noProof/>
          </w:rPr>
          <w:t>21</w:t>
        </w:r>
        <w:r w:rsidR="007F07D6">
          <w:rPr>
            <w:noProof/>
          </w:rPr>
          <w:fldChar w:fldCharType="end"/>
        </w:r>
      </w:hyperlink>
    </w:p>
    <w:p w14:paraId="43C79A58"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65" w:history="1">
        <w:r w:rsidR="007F07D6" w:rsidRPr="00834086">
          <w:rPr>
            <w:rStyle w:val="Hyperlink"/>
            <w:noProof/>
          </w:rPr>
          <w:t>Removable Data Drive Policy Definitions</w:t>
        </w:r>
        <w:r w:rsidR="007F07D6">
          <w:rPr>
            <w:noProof/>
          </w:rPr>
          <w:tab/>
        </w:r>
        <w:r w:rsidR="007F07D6">
          <w:rPr>
            <w:noProof/>
          </w:rPr>
          <w:fldChar w:fldCharType="begin"/>
        </w:r>
        <w:r w:rsidR="007F07D6">
          <w:rPr>
            <w:noProof/>
          </w:rPr>
          <w:instrText xml:space="preserve"> PAGEREF _Toc295118865 \h </w:instrText>
        </w:r>
        <w:r w:rsidR="007F07D6">
          <w:rPr>
            <w:noProof/>
          </w:rPr>
        </w:r>
        <w:r w:rsidR="007F07D6">
          <w:rPr>
            <w:noProof/>
          </w:rPr>
          <w:fldChar w:fldCharType="separate"/>
        </w:r>
        <w:r w:rsidR="007F07D6">
          <w:rPr>
            <w:noProof/>
          </w:rPr>
          <w:t>23</w:t>
        </w:r>
        <w:r w:rsidR="007F07D6">
          <w:rPr>
            <w:noProof/>
          </w:rPr>
          <w:fldChar w:fldCharType="end"/>
        </w:r>
      </w:hyperlink>
    </w:p>
    <w:p w14:paraId="5B78EDA5"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66" w:history="1">
        <w:r w:rsidR="007F07D6" w:rsidRPr="00834086">
          <w:rPr>
            <w:rStyle w:val="Hyperlink"/>
            <w:noProof/>
          </w:rPr>
          <w:t>Report Policy Definitions</w:t>
        </w:r>
        <w:r w:rsidR="007F07D6">
          <w:rPr>
            <w:noProof/>
          </w:rPr>
          <w:tab/>
        </w:r>
        <w:r w:rsidR="007F07D6">
          <w:rPr>
            <w:noProof/>
          </w:rPr>
          <w:fldChar w:fldCharType="begin"/>
        </w:r>
        <w:r w:rsidR="007F07D6">
          <w:rPr>
            <w:noProof/>
          </w:rPr>
          <w:instrText xml:space="preserve"> PAGEREF _Toc295118866 \h </w:instrText>
        </w:r>
        <w:r w:rsidR="007F07D6">
          <w:rPr>
            <w:noProof/>
          </w:rPr>
        </w:r>
        <w:r w:rsidR="007F07D6">
          <w:rPr>
            <w:noProof/>
          </w:rPr>
          <w:fldChar w:fldCharType="separate"/>
        </w:r>
        <w:r w:rsidR="007F07D6">
          <w:rPr>
            <w:noProof/>
          </w:rPr>
          <w:t>25</w:t>
        </w:r>
        <w:r w:rsidR="007F07D6">
          <w:rPr>
            <w:noProof/>
          </w:rPr>
          <w:fldChar w:fldCharType="end"/>
        </w:r>
      </w:hyperlink>
    </w:p>
    <w:p w14:paraId="4941BE50"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67" w:history="1">
        <w:r w:rsidR="007F07D6" w:rsidRPr="00834086">
          <w:rPr>
            <w:rStyle w:val="Hyperlink"/>
            <w:noProof/>
          </w:rPr>
          <w:t>Client Management Policy Definition</w:t>
        </w:r>
        <w:r w:rsidR="007F07D6">
          <w:rPr>
            <w:noProof/>
          </w:rPr>
          <w:tab/>
        </w:r>
        <w:r w:rsidR="007F07D6">
          <w:rPr>
            <w:noProof/>
          </w:rPr>
          <w:fldChar w:fldCharType="begin"/>
        </w:r>
        <w:r w:rsidR="007F07D6">
          <w:rPr>
            <w:noProof/>
          </w:rPr>
          <w:instrText xml:space="preserve"> PAGEREF _Toc295118867 \h </w:instrText>
        </w:r>
        <w:r w:rsidR="007F07D6">
          <w:rPr>
            <w:noProof/>
          </w:rPr>
        </w:r>
        <w:r w:rsidR="007F07D6">
          <w:rPr>
            <w:noProof/>
          </w:rPr>
          <w:fldChar w:fldCharType="separate"/>
        </w:r>
        <w:r w:rsidR="007F07D6">
          <w:rPr>
            <w:noProof/>
          </w:rPr>
          <w:t>26</w:t>
        </w:r>
        <w:r w:rsidR="007F07D6">
          <w:rPr>
            <w:noProof/>
          </w:rPr>
          <w:fldChar w:fldCharType="end"/>
        </w:r>
      </w:hyperlink>
    </w:p>
    <w:p w14:paraId="7A2EE810"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68" w:history="1">
        <w:r w:rsidR="007F07D6" w:rsidRPr="00834086">
          <w:rPr>
            <w:rStyle w:val="Hyperlink"/>
            <w:noProof/>
          </w:rPr>
          <w:t>User-Based Group Policy Definitions</w:t>
        </w:r>
        <w:r w:rsidR="007F07D6">
          <w:rPr>
            <w:noProof/>
          </w:rPr>
          <w:tab/>
        </w:r>
        <w:r w:rsidR="007F07D6">
          <w:rPr>
            <w:noProof/>
          </w:rPr>
          <w:fldChar w:fldCharType="begin"/>
        </w:r>
        <w:r w:rsidR="007F07D6">
          <w:rPr>
            <w:noProof/>
          </w:rPr>
          <w:instrText xml:space="preserve"> PAGEREF _Toc295118868 \h </w:instrText>
        </w:r>
        <w:r w:rsidR="007F07D6">
          <w:rPr>
            <w:noProof/>
          </w:rPr>
        </w:r>
        <w:r w:rsidR="007F07D6">
          <w:rPr>
            <w:noProof/>
          </w:rPr>
          <w:fldChar w:fldCharType="separate"/>
        </w:r>
        <w:r w:rsidR="007F07D6">
          <w:rPr>
            <w:noProof/>
          </w:rPr>
          <w:t>28</w:t>
        </w:r>
        <w:r w:rsidR="007F07D6">
          <w:rPr>
            <w:noProof/>
          </w:rPr>
          <w:fldChar w:fldCharType="end"/>
        </w:r>
      </w:hyperlink>
    </w:p>
    <w:p w14:paraId="7489A851"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69" w:history="1">
        <w:r w:rsidR="007F07D6" w:rsidRPr="00834086">
          <w:rPr>
            <w:rStyle w:val="Hyperlink"/>
            <w:noProof/>
          </w:rPr>
          <w:t>Windows Policies</w:t>
        </w:r>
        <w:r w:rsidR="007F07D6">
          <w:rPr>
            <w:noProof/>
          </w:rPr>
          <w:tab/>
        </w:r>
        <w:r w:rsidR="007F07D6">
          <w:rPr>
            <w:noProof/>
          </w:rPr>
          <w:fldChar w:fldCharType="begin"/>
        </w:r>
        <w:r w:rsidR="007F07D6">
          <w:rPr>
            <w:noProof/>
          </w:rPr>
          <w:instrText xml:space="preserve"> PAGEREF _Toc295118869 \h </w:instrText>
        </w:r>
        <w:r w:rsidR="007F07D6">
          <w:rPr>
            <w:noProof/>
          </w:rPr>
        </w:r>
        <w:r w:rsidR="007F07D6">
          <w:rPr>
            <w:noProof/>
          </w:rPr>
          <w:fldChar w:fldCharType="separate"/>
        </w:r>
        <w:r w:rsidR="007F07D6">
          <w:rPr>
            <w:noProof/>
          </w:rPr>
          <w:t>29</w:t>
        </w:r>
        <w:r w:rsidR="007F07D6">
          <w:rPr>
            <w:noProof/>
          </w:rPr>
          <w:fldChar w:fldCharType="end"/>
        </w:r>
      </w:hyperlink>
    </w:p>
    <w:p w14:paraId="600B2B07"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70" w:history="1">
        <w:r w:rsidR="007F07D6" w:rsidRPr="00834086">
          <w:rPr>
            <w:rStyle w:val="Hyperlink"/>
            <w:noProof/>
          </w:rPr>
          <w:t>Planning Server Infrastructure for MBAM</w:t>
        </w:r>
        <w:r w:rsidR="007F07D6">
          <w:rPr>
            <w:noProof/>
          </w:rPr>
          <w:tab/>
        </w:r>
        <w:r w:rsidR="007F07D6">
          <w:rPr>
            <w:noProof/>
          </w:rPr>
          <w:fldChar w:fldCharType="begin"/>
        </w:r>
        <w:r w:rsidR="007F07D6">
          <w:rPr>
            <w:noProof/>
          </w:rPr>
          <w:instrText xml:space="preserve"> PAGEREF _Toc295118870 \h </w:instrText>
        </w:r>
        <w:r w:rsidR="007F07D6">
          <w:rPr>
            <w:noProof/>
          </w:rPr>
        </w:r>
        <w:r w:rsidR="007F07D6">
          <w:rPr>
            <w:noProof/>
          </w:rPr>
          <w:fldChar w:fldCharType="separate"/>
        </w:r>
        <w:r w:rsidR="007F07D6">
          <w:rPr>
            <w:noProof/>
          </w:rPr>
          <w:t>29</w:t>
        </w:r>
        <w:r w:rsidR="007F07D6">
          <w:rPr>
            <w:noProof/>
          </w:rPr>
          <w:fldChar w:fldCharType="end"/>
        </w:r>
      </w:hyperlink>
    </w:p>
    <w:p w14:paraId="277E9245"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71" w:history="1">
        <w:r w:rsidR="007F07D6" w:rsidRPr="00834086">
          <w:rPr>
            <w:rStyle w:val="Hyperlink"/>
            <w:noProof/>
          </w:rPr>
          <w:t>Planning the Server Deployment</w:t>
        </w:r>
        <w:r w:rsidR="007F07D6">
          <w:rPr>
            <w:noProof/>
          </w:rPr>
          <w:tab/>
        </w:r>
        <w:r w:rsidR="007F07D6">
          <w:rPr>
            <w:noProof/>
          </w:rPr>
          <w:fldChar w:fldCharType="begin"/>
        </w:r>
        <w:r w:rsidR="007F07D6">
          <w:rPr>
            <w:noProof/>
          </w:rPr>
          <w:instrText xml:space="preserve"> PAGEREF _Toc295118871 \h </w:instrText>
        </w:r>
        <w:r w:rsidR="007F07D6">
          <w:rPr>
            <w:noProof/>
          </w:rPr>
        </w:r>
        <w:r w:rsidR="007F07D6">
          <w:rPr>
            <w:noProof/>
          </w:rPr>
          <w:fldChar w:fldCharType="separate"/>
        </w:r>
        <w:r w:rsidR="007F07D6">
          <w:rPr>
            <w:noProof/>
          </w:rPr>
          <w:t>30</w:t>
        </w:r>
        <w:r w:rsidR="007F07D6">
          <w:rPr>
            <w:noProof/>
          </w:rPr>
          <w:fldChar w:fldCharType="end"/>
        </w:r>
      </w:hyperlink>
    </w:p>
    <w:p w14:paraId="3DBE3C08"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72" w:history="1">
        <w:r w:rsidR="007F07D6" w:rsidRPr="00834086">
          <w:rPr>
            <w:rStyle w:val="Hyperlink"/>
            <w:noProof/>
          </w:rPr>
          <w:t>Planning for Administrator Roles</w:t>
        </w:r>
        <w:r w:rsidR="007F07D6">
          <w:rPr>
            <w:noProof/>
          </w:rPr>
          <w:tab/>
        </w:r>
        <w:r w:rsidR="007F07D6">
          <w:rPr>
            <w:noProof/>
          </w:rPr>
          <w:fldChar w:fldCharType="begin"/>
        </w:r>
        <w:r w:rsidR="007F07D6">
          <w:rPr>
            <w:noProof/>
          </w:rPr>
          <w:instrText xml:space="preserve"> PAGEREF _Toc295118872 \h </w:instrText>
        </w:r>
        <w:r w:rsidR="007F07D6">
          <w:rPr>
            <w:noProof/>
          </w:rPr>
        </w:r>
        <w:r w:rsidR="007F07D6">
          <w:rPr>
            <w:noProof/>
          </w:rPr>
          <w:fldChar w:fldCharType="separate"/>
        </w:r>
        <w:r w:rsidR="007F07D6">
          <w:rPr>
            <w:noProof/>
          </w:rPr>
          <w:t>31</w:t>
        </w:r>
        <w:r w:rsidR="007F07D6">
          <w:rPr>
            <w:noProof/>
          </w:rPr>
          <w:fldChar w:fldCharType="end"/>
        </w:r>
      </w:hyperlink>
    </w:p>
    <w:p w14:paraId="4611C603"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73" w:history="1">
        <w:r w:rsidR="007F07D6" w:rsidRPr="00834086">
          <w:rPr>
            <w:rStyle w:val="Hyperlink"/>
            <w:noProof/>
          </w:rPr>
          <w:t>Planning Client Deployment for MBAM</w:t>
        </w:r>
        <w:r w:rsidR="007F07D6">
          <w:rPr>
            <w:noProof/>
          </w:rPr>
          <w:tab/>
        </w:r>
        <w:r w:rsidR="007F07D6">
          <w:rPr>
            <w:noProof/>
          </w:rPr>
          <w:fldChar w:fldCharType="begin"/>
        </w:r>
        <w:r w:rsidR="007F07D6">
          <w:rPr>
            <w:noProof/>
          </w:rPr>
          <w:instrText xml:space="preserve"> PAGEREF _Toc295118873 \h </w:instrText>
        </w:r>
        <w:r w:rsidR="007F07D6">
          <w:rPr>
            <w:noProof/>
          </w:rPr>
        </w:r>
        <w:r w:rsidR="007F07D6">
          <w:rPr>
            <w:noProof/>
          </w:rPr>
          <w:fldChar w:fldCharType="separate"/>
        </w:r>
        <w:r w:rsidR="007F07D6">
          <w:rPr>
            <w:noProof/>
          </w:rPr>
          <w:t>32</w:t>
        </w:r>
        <w:r w:rsidR="007F07D6">
          <w:rPr>
            <w:noProof/>
          </w:rPr>
          <w:fldChar w:fldCharType="end"/>
        </w:r>
      </w:hyperlink>
    </w:p>
    <w:p w14:paraId="32E64964"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74" w:history="1">
        <w:r w:rsidR="007F07D6" w:rsidRPr="00834086">
          <w:rPr>
            <w:rStyle w:val="Hyperlink"/>
            <w:noProof/>
          </w:rPr>
          <w:t>Client System Requirements</w:t>
        </w:r>
        <w:r w:rsidR="007F07D6">
          <w:rPr>
            <w:noProof/>
          </w:rPr>
          <w:tab/>
        </w:r>
        <w:r w:rsidR="007F07D6">
          <w:rPr>
            <w:noProof/>
          </w:rPr>
          <w:fldChar w:fldCharType="begin"/>
        </w:r>
        <w:r w:rsidR="007F07D6">
          <w:rPr>
            <w:noProof/>
          </w:rPr>
          <w:instrText xml:space="preserve"> PAGEREF _Toc295118874 \h </w:instrText>
        </w:r>
        <w:r w:rsidR="007F07D6">
          <w:rPr>
            <w:noProof/>
          </w:rPr>
        </w:r>
        <w:r w:rsidR="007F07D6">
          <w:rPr>
            <w:noProof/>
          </w:rPr>
          <w:fldChar w:fldCharType="separate"/>
        </w:r>
        <w:r w:rsidR="007F07D6">
          <w:rPr>
            <w:noProof/>
          </w:rPr>
          <w:t>32</w:t>
        </w:r>
        <w:r w:rsidR="007F07D6">
          <w:rPr>
            <w:noProof/>
          </w:rPr>
          <w:fldChar w:fldCharType="end"/>
        </w:r>
      </w:hyperlink>
    </w:p>
    <w:p w14:paraId="479A552C"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75" w:history="1">
        <w:r w:rsidR="007F07D6" w:rsidRPr="00834086">
          <w:rPr>
            <w:rStyle w:val="Hyperlink"/>
            <w:noProof/>
          </w:rPr>
          <w:t>Computer Encryption before Distribution to the User</w:t>
        </w:r>
        <w:r w:rsidR="007F07D6">
          <w:rPr>
            <w:noProof/>
          </w:rPr>
          <w:tab/>
        </w:r>
        <w:r w:rsidR="007F07D6">
          <w:rPr>
            <w:noProof/>
          </w:rPr>
          <w:fldChar w:fldCharType="begin"/>
        </w:r>
        <w:r w:rsidR="007F07D6">
          <w:rPr>
            <w:noProof/>
          </w:rPr>
          <w:instrText xml:space="preserve"> PAGEREF _Toc295118875 \h </w:instrText>
        </w:r>
        <w:r w:rsidR="007F07D6">
          <w:rPr>
            <w:noProof/>
          </w:rPr>
        </w:r>
        <w:r w:rsidR="007F07D6">
          <w:rPr>
            <w:noProof/>
          </w:rPr>
          <w:fldChar w:fldCharType="separate"/>
        </w:r>
        <w:r w:rsidR="007F07D6">
          <w:rPr>
            <w:noProof/>
          </w:rPr>
          <w:t>32</w:t>
        </w:r>
        <w:r w:rsidR="007F07D6">
          <w:rPr>
            <w:noProof/>
          </w:rPr>
          <w:fldChar w:fldCharType="end"/>
        </w:r>
      </w:hyperlink>
    </w:p>
    <w:p w14:paraId="06C25CA5"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76" w:history="1">
        <w:r w:rsidR="007F07D6" w:rsidRPr="00834086">
          <w:rPr>
            <w:rStyle w:val="Hyperlink"/>
            <w:noProof/>
          </w:rPr>
          <w:t>Computer Encryption after Distribution to the User</w:t>
        </w:r>
        <w:r w:rsidR="007F07D6">
          <w:rPr>
            <w:noProof/>
          </w:rPr>
          <w:tab/>
        </w:r>
        <w:r w:rsidR="007F07D6">
          <w:rPr>
            <w:noProof/>
          </w:rPr>
          <w:fldChar w:fldCharType="begin"/>
        </w:r>
        <w:r w:rsidR="007F07D6">
          <w:rPr>
            <w:noProof/>
          </w:rPr>
          <w:instrText xml:space="preserve"> PAGEREF _Toc295118876 \h </w:instrText>
        </w:r>
        <w:r w:rsidR="007F07D6">
          <w:rPr>
            <w:noProof/>
          </w:rPr>
        </w:r>
        <w:r w:rsidR="007F07D6">
          <w:rPr>
            <w:noProof/>
          </w:rPr>
          <w:fldChar w:fldCharType="separate"/>
        </w:r>
        <w:r w:rsidR="007F07D6">
          <w:rPr>
            <w:noProof/>
          </w:rPr>
          <w:t>33</w:t>
        </w:r>
        <w:r w:rsidR="007F07D6">
          <w:rPr>
            <w:noProof/>
          </w:rPr>
          <w:fldChar w:fldCharType="end"/>
        </w:r>
      </w:hyperlink>
    </w:p>
    <w:p w14:paraId="6968C961"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77" w:history="1">
        <w:r w:rsidR="007F07D6" w:rsidRPr="00834086">
          <w:rPr>
            <w:rStyle w:val="Hyperlink"/>
            <w:noProof/>
          </w:rPr>
          <w:t>Planning Hardware Management for MBAM</w:t>
        </w:r>
        <w:r w:rsidR="007F07D6">
          <w:rPr>
            <w:noProof/>
          </w:rPr>
          <w:tab/>
        </w:r>
        <w:r w:rsidR="007F07D6">
          <w:rPr>
            <w:noProof/>
          </w:rPr>
          <w:fldChar w:fldCharType="begin"/>
        </w:r>
        <w:r w:rsidR="007F07D6">
          <w:rPr>
            <w:noProof/>
          </w:rPr>
          <w:instrText xml:space="preserve"> PAGEREF _Toc295118877 \h </w:instrText>
        </w:r>
        <w:r w:rsidR="007F07D6">
          <w:rPr>
            <w:noProof/>
          </w:rPr>
        </w:r>
        <w:r w:rsidR="007F07D6">
          <w:rPr>
            <w:noProof/>
          </w:rPr>
          <w:fldChar w:fldCharType="separate"/>
        </w:r>
        <w:r w:rsidR="007F07D6">
          <w:rPr>
            <w:noProof/>
          </w:rPr>
          <w:t>33</w:t>
        </w:r>
        <w:r w:rsidR="007F07D6">
          <w:rPr>
            <w:noProof/>
          </w:rPr>
          <w:fldChar w:fldCharType="end"/>
        </w:r>
      </w:hyperlink>
    </w:p>
    <w:p w14:paraId="74028B37"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78" w:history="1">
        <w:r w:rsidR="007F07D6" w:rsidRPr="00834086">
          <w:rPr>
            <w:rStyle w:val="Hyperlink"/>
            <w:noProof/>
          </w:rPr>
          <w:t>Deploying MBAM</w:t>
        </w:r>
        <w:r w:rsidR="007F07D6">
          <w:rPr>
            <w:noProof/>
          </w:rPr>
          <w:tab/>
        </w:r>
        <w:r w:rsidR="007F07D6">
          <w:rPr>
            <w:noProof/>
          </w:rPr>
          <w:fldChar w:fldCharType="begin"/>
        </w:r>
        <w:r w:rsidR="007F07D6">
          <w:rPr>
            <w:noProof/>
          </w:rPr>
          <w:instrText xml:space="preserve"> PAGEREF _Toc295118878 \h </w:instrText>
        </w:r>
        <w:r w:rsidR="007F07D6">
          <w:rPr>
            <w:noProof/>
          </w:rPr>
        </w:r>
        <w:r w:rsidR="007F07D6">
          <w:rPr>
            <w:noProof/>
          </w:rPr>
          <w:fldChar w:fldCharType="separate"/>
        </w:r>
        <w:r w:rsidR="007F07D6">
          <w:rPr>
            <w:noProof/>
          </w:rPr>
          <w:t>34</w:t>
        </w:r>
        <w:r w:rsidR="007F07D6">
          <w:rPr>
            <w:noProof/>
          </w:rPr>
          <w:fldChar w:fldCharType="end"/>
        </w:r>
      </w:hyperlink>
    </w:p>
    <w:p w14:paraId="20A3BC49"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79" w:history="1">
        <w:r w:rsidR="007F07D6" w:rsidRPr="00834086">
          <w:rPr>
            <w:rStyle w:val="Hyperlink"/>
            <w:noProof/>
          </w:rPr>
          <w:t>Deploying MBAM</w:t>
        </w:r>
        <w:r w:rsidR="007F07D6">
          <w:rPr>
            <w:noProof/>
          </w:rPr>
          <w:tab/>
        </w:r>
        <w:r w:rsidR="007F07D6">
          <w:rPr>
            <w:noProof/>
          </w:rPr>
          <w:fldChar w:fldCharType="begin"/>
        </w:r>
        <w:r w:rsidR="007F07D6">
          <w:rPr>
            <w:noProof/>
          </w:rPr>
          <w:instrText xml:space="preserve"> PAGEREF _Toc295118879 \h </w:instrText>
        </w:r>
        <w:r w:rsidR="007F07D6">
          <w:rPr>
            <w:noProof/>
          </w:rPr>
        </w:r>
        <w:r w:rsidR="007F07D6">
          <w:rPr>
            <w:noProof/>
          </w:rPr>
          <w:fldChar w:fldCharType="separate"/>
        </w:r>
        <w:r w:rsidR="007F07D6">
          <w:rPr>
            <w:noProof/>
          </w:rPr>
          <w:t>34</w:t>
        </w:r>
        <w:r w:rsidR="007F07D6">
          <w:rPr>
            <w:noProof/>
          </w:rPr>
          <w:fldChar w:fldCharType="end"/>
        </w:r>
      </w:hyperlink>
    </w:p>
    <w:p w14:paraId="447B075F"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80" w:history="1">
        <w:r w:rsidR="007F07D6" w:rsidRPr="00834086">
          <w:rPr>
            <w:rStyle w:val="Hyperlink"/>
            <w:noProof/>
          </w:rPr>
          <w:t>Deploying MBAM Group Policies</w:t>
        </w:r>
        <w:r w:rsidR="007F07D6">
          <w:rPr>
            <w:noProof/>
          </w:rPr>
          <w:tab/>
        </w:r>
        <w:r w:rsidR="007F07D6">
          <w:rPr>
            <w:noProof/>
          </w:rPr>
          <w:fldChar w:fldCharType="begin"/>
        </w:r>
        <w:r w:rsidR="007F07D6">
          <w:rPr>
            <w:noProof/>
          </w:rPr>
          <w:instrText xml:space="preserve"> PAGEREF _Toc295118880 \h </w:instrText>
        </w:r>
        <w:r w:rsidR="007F07D6">
          <w:rPr>
            <w:noProof/>
          </w:rPr>
        </w:r>
        <w:r w:rsidR="007F07D6">
          <w:rPr>
            <w:noProof/>
          </w:rPr>
          <w:fldChar w:fldCharType="separate"/>
        </w:r>
        <w:r w:rsidR="007F07D6">
          <w:rPr>
            <w:noProof/>
          </w:rPr>
          <w:t>35</w:t>
        </w:r>
        <w:r w:rsidR="007F07D6">
          <w:rPr>
            <w:noProof/>
          </w:rPr>
          <w:fldChar w:fldCharType="end"/>
        </w:r>
      </w:hyperlink>
    </w:p>
    <w:p w14:paraId="3ED6B2F6"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81" w:history="1">
        <w:r w:rsidR="007F07D6" w:rsidRPr="00834086">
          <w:rPr>
            <w:rStyle w:val="Hyperlink"/>
            <w:noProof/>
          </w:rPr>
          <w:t>Deploying MBAM Group Policy</w:t>
        </w:r>
        <w:r w:rsidR="007F07D6">
          <w:rPr>
            <w:noProof/>
          </w:rPr>
          <w:tab/>
        </w:r>
        <w:r w:rsidR="007F07D6">
          <w:rPr>
            <w:noProof/>
          </w:rPr>
          <w:fldChar w:fldCharType="begin"/>
        </w:r>
        <w:r w:rsidR="007F07D6">
          <w:rPr>
            <w:noProof/>
          </w:rPr>
          <w:instrText xml:space="preserve"> PAGEREF _Toc295118881 \h </w:instrText>
        </w:r>
        <w:r w:rsidR="007F07D6">
          <w:rPr>
            <w:noProof/>
          </w:rPr>
        </w:r>
        <w:r w:rsidR="007F07D6">
          <w:rPr>
            <w:noProof/>
          </w:rPr>
          <w:fldChar w:fldCharType="separate"/>
        </w:r>
        <w:r w:rsidR="007F07D6">
          <w:rPr>
            <w:noProof/>
          </w:rPr>
          <w:t>35</w:t>
        </w:r>
        <w:r w:rsidR="007F07D6">
          <w:rPr>
            <w:noProof/>
          </w:rPr>
          <w:fldChar w:fldCharType="end"/>
        </w:r>
      </w:hyperlink>
    </w:p>
    <w:p w14:paraId="4D9C4CFA"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882" w:history="1">
        <w:r w:rsidR="007F07D6" w:rsidRPr="00834086">
          <w:rPr>
            <w:rStyle w:val="Hyperlink"/>
            <w:noProof/>
          </w:rPr>
          <w:t>Deploying the Updated BitLocker Encryption Options Control Panel</w:t>
        </w:r>
        <w:r w:rsidR="007F07D6">
          <w:rPr>
            <w:noProof/>
          </w:rPr>
          <w:tab/>
        </w:r>
        <w:r w:rsidR="007F07D6">
          <w:rPr>
            <w:noProof/>
          </w:rPr>
          <w:fldChar w:fldCharType="begin"/>
        </w:r>
        <w:r w:rsidR="007F07D6">
          <w:rPr>
            <w:noProof/>
          </w:rPr>
          <w:instrText xml:space="preserve"> PAGEREF _Toc295118882 \h </w:instrText>
        </w:r>
        <w:r w:rsidR="007F07D6">
          <w:rPr>
            <w:noProof/>
          </w:rPr>
        </w:r>
        <w:r w:rsidR="007F07D6">
          <w:rPr>
            <w:noProof/>
          </w:rPr>
          <w:fldChar w:fldCharType="separate"/>
        </w:r>
        <w:r w:rsidR="007F07D6">
          <w:rPr>
            <w:noProof/>
          </w:rPr>
          <w:t>36</w:t>
        </w:r>
        <w:r w:rsidR="007F07D6">
          <w:rPr>
            <w:noProof/>
          </w:rPr>
          <w:fldChar w:fldCharType="end"/>
        </w:r>
      </w:hyperlink>
    </w:p>
    <w:p w14:paraId="0041E2D9"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83" w:history="1">
        <w:r w:rsidR="007F07D6" w:rsidRPr="00834086">
          <w:rPr>
            <w:rStyle w:val="Hyperlink"/>
            <w:noProof/>
          </w:rPr>
          <w:t>See Also</w:t>
        </w:r>
        <w:r w:rsidR="007F07D6">
          <w:rPr>
            <w:noProof/>
          </w:rPr>
          <w:tab/>
        </w:r>
        <w:r w:rsidR="007F07D6">
          <w:rPr>
            <w:noProof/>
          </w:rPr>
          <w:fldChar w:fldCharType="begin"/>
        </w:r>
        <w:r w:rsidR="007F07D6">
          <w:rPr>
            <w:noProof/>
          </w:rPr>
          <w:instrText xml:space="preserve"> PAGEREF _Toc295118883 \h </w:instrText>
        </w:r>
        <w:r w:rsidR="007F07D6">
          <w:rPr>
            <w:noProof/>
          </w:rPr>
        </w:r>
        <w:r w:rsidR="007F07D6">
          <w:rPr>
            <w:noProof/>
          </w:rPr>
          <w:fldChar w:fldCharType="separate"/>
        </w:r>
        <w:r w:rsidR="007F07D6">
          <w:rPr>
            <w:noProof/>
          </w:rPr>
          <w:t>37</w:t>
        </w:r>
        <w:r w:rsidR="007F07D6">
          <w:rPr>
            <w:noProof/>
          </w:rPr>
          <w:fldChar w:fldCharType="end"/>
        </w:r>
      </w:hyperlink>
    </w:p>
    <w:p w14:paraId="7AA85201"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84" w:history="1">
        <w:r w:rsidR="007F07D6" w:rsidRPr="00834086">
          <w:rPr>
            <w:rStyle w:val="Hyperlink"/>
            <w:noProof/>
          </w:rPr>
          <w:t>Deploying MBAM on a Single Server</w:t>
        </w:r>
        <w:r w:rsidR="007F07D6">
          <w:rPr>
            <w:noProof/>
          </w:rPr>
          <w:tab/>
        </w:r>
        <w:r w:rsidR="007F07D6">
          <w:rPr>
            <w:noProof/>
          </w:rPr>
          <w:fldChar w:fldCharType="begin"/>
        </w:r>
        <w:r w:rsidR="007F07D6">
          <w:rPr>
            <w:noProof/>
          </w:rPr>
          <w:instrText xml:space="preserve"> PAGEREF _Toc295118884 \h </w:instrText>
        </w:r>
        <w:r w:rsidR="007F07D6">
          <w:rPr>
            <w:noProof/>
          </w:rPr>
        </w:r>
        <w:r w:rsidR="007F07D6">
          <w:rPr>
            <w:noProof/>
          </w:rPr>
          <w:fldChar w:fldCharType="separate"/>
        </w:r>
        <w:r w:rsidR="007F07D6">
          <w:rPr>
            <w:noProof/>
          </w:rPr>
          <w:t>37</w:t>
        </w:r>
        <w:r w:rsidR="007F07D6">
          <w:rPr>
            <w:noProof/>
          </w:rPr>
          <w:fldChar w:fldCharType="end"/>
        </w:r>
      </w:hyperlink>
    </w:p>
    <w:p w14:paraId="265EF2E4"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85" w:history="1">
        <w:r w:rsidR="007F07D6" w:rsidRPr="00834086">
          <w:rPr>
            <w:rStyle w:val="Hyperlink"/>
            <w:noProof/>
          </w:rPr>
          <w:t>Deploying the MBAM Server</w:t>
        </w:r>
        <w:r w:rsidR="007F07D6">
          <w:rPr>
            <w:noProof/>
          </w:rPr>
          <w:tab/>
        </w:r>
        <w:r w:rsidR="007F07D6">
          <w:rPr>
            <w:noProof/>
          </w:rPr>
          <w:fldChar w:fldCharType="begin"/>
        </w:r>
        <w:r w:rsidR="007F07D6">
          <w:rPr>
            <w:noProof/>
          </w:rPr>
          <w:instrText xml:space="preserve"> PAGEREF _Toc295118885 \h </w:instrText>
        </w:r>
        <w:r w:rsidR="007F07D6">
          <w:rPr>
            <w:noProof/>
          </w:rPr>
        </w:r>
        <w:r w:rsidR="007F07D6">
          <w:rPr>
            <w:noProof/>
          </w:rPr>
          <w:fldChar w:fldCharType="separate"/>
        </w:r>
        <w:r w:rsidR="007F07D6">
          <w:rPr>
            <w:noProof/>
          </w:rPr>
          <w:t>37</w:t>
        </w:r>
        <w:r w:rsidR="007F07D6">
          <w:rPr>
            <w:noProof/>
          </w:rPr>
          <w:fldChar w:fldCharType="end"/>
        </w:r>
      </w:hyperlink>
    </w:p>
    <w:p w14:paraId="2398E6BA"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86" w:history="1">
        <w:r w:rsidR="007F07D6" w:rsidRPr="00834086">
          <w:rPr>
            <w:rStyle w:val="Hyperlink"/>
            <w:noProof/>
          </w:rPr>
          <w:t>Validating the MBAM Server Feature Installations</w:t>
        </w:r>
        <w:r w:rsidR="007F07D6">
          <w:rPr>
            <w:noProof/>
          </w:rPr>
          <w:tab/>
        </w:r>
        <w:r w:rsidR="007F07D6">
          <w:rPr>
            <w:noProof/>
          </w:rPr>
          <w:fldChar w:fldCharType="begin"/>
        </w:r>
        <w:r w:rsidR="007F07D6">
          <w:rPr>
            <w:noProof/>
          </w:rPr>
          <w:instrText xml:space="preserve"> PAGEREF _Toc295118886 \h </w:instrText>
        </w:r>
        <w:r w:rsidR="007F07D6">
          <w:rPr>
            <w:noProof/>
          </w:rPr>
        </w:r>
        <w:r w:rsidR="007F07D6">
          <w:rPr>
            <w:noProof/>
          </w:rPr>
          <w:fldChar w:fldCharType="separate"/>
        </w:r>
        <w:r w:rsidR="007F07D6">
          <w:rPr>
            <w:noProof/>
          </w:rPr>
          <w:t>39</w:t>
        </w:r>
        <w:r w:rsidR="007F07D6">
          <w:rPr>
            <w:noProof/>
          </w:rPr>
          <w:fldChar w:fldCharType="end"/>
        </w:r>
      </w:hyperlink>
    </w:p>
    <w:p w14:paraId="3BD83581"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87" w:history="1">
        <w:r w:rsidR="007F07D6" w:rsidRPr="00834086">
          <w:rPr>
            <w:rStyle w:val="Hyperlink"/>
            <w:noProof/>
          </w:rPr>
          <w:t>Deploying MBAM on Distributed Servers</w:t>
        </w:r>
        <w:r w:rsidR="007F07D6">
          <w:rPr>
            <w:noProof/>
          </w:rPr>
          <w:tab/>
        </w:r>
        <w:r w:rsidR="007F07D6">
          <w:rPr>
            <w:noProof/>
          </w:rPr>
          <w:fldChar w:fldCharType="begin"/>
        </w:r>
        <w:r w:rsidR="007F07D6">
          <w:rPr>
            <w:noProof/>
          </w:rPr>
          <w:instrText xml:space="preserve"> PAGEREF _Toc295118887 \h </w:instrText>
        </w:r>
        <w:r w:rsidR="007F07D6">
          <w:rPr>
            <w:noProof/>
          </w:rPr>
        </w:r>
        <w:r w:rsidR="007F07D6">
          <w:rPr>
            <w:noProof/>
          </w:rPr>
          <w:fldChar w:fldCharType="separate"/>
        </w:r>
        <w:r w:rsidR="007F07D6">
          <w:rPr>
            <w:noProof/>
          </w:rPr>
          <w:t>41</w:t>
        </w:r>
        <w:r w:rsidR="007F07D6">
          <w:rPr>
            <w:noProof/>
          </w:rPr>
          <w:fldChar w:fldCharType="end"/>
        </w:r>
      </w:hyperlink>
    </w:p>
    <w:p w14:paraId="708957B9"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88" w:history="1">
        <w:r w:rsidR="007F07D6" w:rsidRPr="00834086">
          <w:rPr>
            <w:rStyle w:val="Hyperlink"/>
            <w:noProof/>
          </w:rPr>
          <w:t>Deploying the MBAM Server</w:t>
        </w:r>
        <w:r w:rsidR="007F07D6">
          <w:rPr>
            <w:noProof/>
          </w:rPr>
          <w:tab/>
        </w:r>
        <w:r w:rsidR="007F07D6">
          <w:rPr>
            <w:noProof/>
          </w:rPr>
          <w:fldChar w:fldCharType="begin"/>
        </w:r>
        <w:r w:rsidR="007F07D6">
          <w:rPr>
            <w:noProof/>
          </w:rPr>
          <w:instrText xml:space="preserve"> PAGEREF _Toc295118888 \h </w:instrText>
        </w:r>
        <w:r w:rsidR="007F07D6">
          <w:rPr>
            <w:noProof/>
          </w:rPr>
        </w:r>
        <w:r w:rsidR="007F07D6">
          <w:rPr>
            <w:noProof/>
          </w:rPr>
          <w:fldChar w:fldCharType="separate"/>
        </w:r>
        <w:r w:rsidR="007F07D6">
          <w:rPr>
            <w:noProof/>
          </w:rPr>
          <w:t>41</w:t>
        </w:r>
        <w:r w:rsidR="007F07D6">
          <w:rPr>
            <w:noProof/>
          </w:rPr>
          <w:fldChar w:fldCharType="end"/>
        </w:r>
      </w:hyperlink>
    </w:p>
    <w:p w14:paraId="5FF74772"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89" w:history="1">
        <w:r w:rsidR="007F07D6" w:rsidRPr="00834086">
          <w:rPr>
            <w:rStyle w:val="Hyperlink"/>
            <w:noProof/>
          </w:rPr>
          <w:t>Validating the MBAM Server Feature Installations</w:t>
        </w:r>
        <w:r w:rsidR="007F07D6">
          <w:rPr>
            <w:noProof/>
          </w:rPr>
          <w:tab/>
        </w:r>
        <w:r w:rsidR="007F07D6">
          <w:rPr>
            <w:noProof/>
          </w:rPr>
          <w:fldChar w:fldCharType="begin"/>
        </w:r>
        <w:r w:rsidR="007F07D6">
          <w:rPr>
            <w:noProof/>
          </w:rPr>
          <w:instrText xml:space="preserve"> PAGEREF _Toc295118889 \h </w:instrText>
        </w:r>
        <w:r w:rsidR="007F07D6">
          <w:rPr>
            <w:noProof/>
          </w:rPr>
        </w:r>
        <w:r w:rsidR="007F07D6">
          <w:rPr>
            <w:noProof/>
          </w:rPr>
          <w:fldChar w:fldCharType="separate"/>
        </w:r>
        <w:r w:rsidR="007F07D6">
          <w:rPr>
            <w:noProof/>
          </w:rPr>
          <w:t>45</w:t>
        </w:r>
        <w:r w:rsidR="007F07D6">
          <w:rPr>
            <w:noProof/>
          </w:rPr>
          <w:fldChar w:fldCharType="end"/>
        </w:r>
      </w:hyperlink>
    </w:p>
    <w:p w14:paraId="2C7CC857"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90" w:history="1">
        <w:r w:rsidR="007F07D6" w:rsidRPr="00834086">
          <w:rPr>
            <w:rStyle w:val="Hyperlink"/>
            <w:noProof/>
          </w:rPr>
          <w:t>Deploying the MBAM Client</w:t>
        </w:r>
        <w:r w:rsidR="007F07D6">
          <w:rPr>
            <w:noProof/>
          </w:rPr>
          <w:tab/>
        </w:r>
        <w:r w:rsidR="007F07D6">
          <w:rPr>
            <w:noProof/>
          </w:rPr>
          <w:fldChar w:fldCharType="begin"/>
        </w:r>
        <w:r w:rsidR="007F07D6">
          <w:rPr>
            <w:noProof/>
          </w:rPr>
          <w:instrText xml:space="preserve"> PAGEREF _Toc295118890 \h </w:instrText>
        </w:r>
        <w:r w:rsidR="007F07D6">
          <w:rPr>
            <w:noProof/>
          </w:rPr>
        </w:r>
        <w:r w:rsidR="007F07D6">
          <w:rPr>
            <w:noProof/>
          </w:rPr>
          <w:fldChar w:fldCharType="separate"/>
        </w:r>
        <w:r w:rsidR="007F07D6">
          <w:rPr>
            <w:noProof/>
          </w:rPr>
          <w:t>46</w:t>
        </w:r>
        <w:r w:rsidR="007F07D6">
          <w:rPr>
            <w:noProof/>
          </w:rPr>
          <w:fldChar w:fldCharType="end"/>
        </w:r>
      </w:hyperlink>
    </w:p>
    <w:p w14:paraId="4A1E88F9"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91" w:history="1">
        <w:r w:rsidR="007F07D6" w:rsidRPr="00834086">
          <w:rPr>
            <w:rStyle w:val="Hyperlink"/>
            <w:noProof/>
          </w:rPr>
          <w:t>How to Encrypt a Computer as part of Windows Deployment</w:t>
        </w:r>
        <w:r w:rsidR="007F07D6">
          <w:rPr>
            <w:noProof/>
          </w:rPr>
          <w:tab/>
        </w:r>
        <w:r w:rsidR="007F07D6">
          <w:rPr>
            <w:noProof/>
          </w:rPr>
          <w:fldChar w:fldCharType="begin"/>
        </w:r>
        <w:r w:rsidR="007F07D6">
          <w:rPr>
            <w:noProof/>
          </w:rPr>
          <w:instrText xml:space="preserve"> PAGEREF _Toc295118891 \h </w:instrText>
        </w:r>
        <w:r w:rsidR="007F07D6">
          <w:rPr>
            <w:noProof/>
          </w:rPr>
        </w:r>
        <w:r w:rsidR="007F07D6">
          <w:rPr>
            <w:noProof/>
          </w:rPr>
          <w:fldChar w:fldCharType="separate"/>
        </w:r>
        <w:r w:rsidR="007F07D6">
          <w:rPr>
            <w:noProof/>
          </w:rPr>
          <w:t>47</w:t>
        </w:r>
        <w:r w:rsidR="007F07D6">
          <w:rPr>
            <w:noProof/>
          </w:rPr>
          <w:fldChar w:fldCharType="end"/>
        </w:r>
      </w:hyperlink>
    </w:p>
    <w:p w14:paraId="10798A5B"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92" w:history="1">
        <w:r w:rsidR="007F07D6" w:rsidRPr="00834086">
          <w:rPr>
            <w:rStyle w:val="Hyperlink"/>
            <w:noProof/>
          </w:rPr>
          <w:t>Operations for MBAM</w:t>
        </w:r>
        <w:r w:rsidR="007F07D6">
          <w:rPr>
            <w:noProof/>
          </w:rPr>
          <w:tab/>
        </w:r>
        <w:r w:rsidR="007F07D6">
          <w:rPr>
            <w:noProof/>
          </w:rPr>
          <w:fldChar w:fldCharType="begin"/>
        </w:r>
        <w:r w:rsidR="007F07D6">
          <w:rPr>
            <w:noProof/>
          </w:rPr>
          <w:instrText xml:space="preserve"> PAGEREF _Toc295118892 \h </w:instrText>
        </w:r>
        <w:r w:rsidR="007F07D6">
          <w:rPr>
            <w:noProof/>
          </w:rPr>
        </w:r>
        <w:r w:rsidR="007F07D6">
          <w:rPr>
            <w:noProof/>
          </w:rPr>
          <w:fldChar w:fldCharType="separate"/>
        </w:r>
        <w:r w:rsidR="007F07D6">
          <w:rPr>
            <w:noProof/>
          </w:rPr>
          <w:t>49</w:t>
        </w:r>
        <w:r w:rsidR="007F07D6">
          <w:rPr>
            <w:noProof/>
          </w:rPr>
          <w:fldChar w:fldCharType="end"/>
        </w:r>
      </w:hyperlink>
    </w:p>
    <w:p w14:paraId="21BD8CFE"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93" w:history="1">
        <w:r w:rsidR="007F07D6" w:rsidRPr="00834086">
          <w:rPr>
            <w:rStyle w:val="Hyperlink"/>
            <w:noProof/>
          </w:rPr>
          <w:t>In This Section</w:t>
        </w:r>
        <w:r w:rsidR="007F07D6">
          <w:rPr>
            <w:noProof/>
          </w:rPr>
          <w:tab/>
        </w:r>
        <w:r w:rsidR="007F07D6">
          <w:rPr>
            <w:noProof/>
          </w:rPr>
          <w:fldChar w:fldCharType="begin"/>
        </w:r>
        <w:r w:rsidR="007F07D6">
          <w:rPr>
            <w:noProof/>
          </w:rPr>
          <w:instrText xml:space="preserve"> PAGEREF _Toc295118893 \h </w:instrText>
        </w:r>
        <w:r w:rsidR="007F07D6">
          <w:rPr>
            <w:noProof/>
          </w:rPr>
        </w:r>
        <w:r w:rsidR="007F07D6">
          <w:rPr>
            <w:noProof/>
          </w:rPr>
          <w:fldChar w:fldCharType="separate"/>
        </w:r>
        <w:r w:rsidR="007F07D6">
          <w:rPr>
            <w:noProof/>
          </w:rPr>
          <w:t>49</w:t>
        </w:r>
        <w:r w:rsidR="007F07D6">
          <w:rPr>
            <w:noProof/>
          </w:rPr>
          <w:fldChar w:fldCharType="end"/>
        </w:r>
      </w:hyperlink>
    </w:p>
    <w:p w14:paraId="7FD6AE22"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94" w:history="1">
        <w:r w:rsidR="007F07D6" w:rsidRPr="00834086">
          <w:rPr>
            <w:rStyle w:val="Hyperlink"/>
            <w:noProof/>
          </w:rPr>
          <w:t>How to Generate MBAM Reports</w:t>
        </w:r>
        <w:r w:rsidR="007F07D6">
          <w:rPr>
            <w:noProof/>
          </w:rPr>
          <w:tab/>
        </w:r>
        <w:r w:rsidR="007F07D6">
          <w:rPr>
            <w:noProof/>
          </w:rPr>
          <w:fldChar w:fldCharType="begin"/>
        </w:r>
        <w:r w:rsidR="007F07D6">
          <w:rPr>
            <w:noProof/>
          </w:rPr>
          <w:instrText xml:space="preserve"> PAGEREF _Toc295118894 \h </w:instrText>
        </w:r>
        <w:r w:rsidR="007F07D6">
          <w:rPr>
            <w:noProof/>
          </w:rPr>
        </w:r>
        <w:r w:rsidR="007F07D6">
          <w:rPr>
            <w:noProof/>
          </w:rPr>
          <w:fldChar w:fldCharType="separate"/>
        </w:r>
        <w:r w:rsidR="007F07D6">
          <w:rPr>
            <w:noProof/>
          </w:rPr>
          <w:t>50</w:t>
        </w:r>
        <w:r w:rsidR="007F07D6">
          <w:rPr>
            <w:noProof/>
          </w:rPr>
          <w:fldChar w:fldCharType="end"/>
        </w:r>
      </w:hyperlink>
    </w:p>
    <w:p w14:paraId="69E34197"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95" w:history="1">
        <w:r w:rsidR="007F07D6" w:rsidRPr="00834086">
          <w:rPr>
            <w:rStyle w:val="Hyperlink"/>
            <w:noProof/>
          </w:rPr>
          <w:t>Understanding MBAM Reports</w:t>
        </w:r>
        <w:r w:rsidR="007F07D6">
          <w:rPr>
            <w:noProof/>
          </w:rPr>
          <w:tab/>
        </w:r>
        <w:r w:rsidR="007F07D6">
          <w:rPr>
            <w:noProof/>
          </w:rPr>
          <w:fldChar w:fldCharType="begin"/>
        </w:r>
        <w:r w:rsidR="007F07D6">
          <w:rPr>
            <w:noProof/>
          </w:rPr>
          <w:instrText xml:space="preserve"> PAGEREF _Toc295118895 \h </w:instrText>
        </w:r>
        <w:r w:rsidR="007F07D6">
          <w:rPr>
            <w:noProof/>
          </w:rPr>
        </w:r>
        <w:r w:rsidR="007F07D6">
          <w:rPr>
            <w:noProof/>
          </w:rPr>
          <w:fldChar w:fldCharType="separate"/>
        </w:r>
        <w:r w:rsidR="007F07D6">
          <w:rPr>
            <w:noProof/>
          </w:rPr>
          <w:t>52</w:t>
        </w:r>
        <w:r w:rsidR="007F07D6">
          <w:rPr>
            <w:noProof/>
          </w:rPr>
          <w:fldChar w:fldCharType="end"/>
        </w:r>
      </w:hyperlink>
    </w:p>
    <w:p w14:paraId="4E5825C8"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896" w:history="1">
        <w:r w:rsidR="007F07D6" w:rsidRPr="00834086">
          <w:rPr>
            <w:rStyle w:val="Hyperlink"/>
            <w:noProof/>
          </w:rPr>
          <w:t>Reports</w:t>
        </w:r>
        <w:r w:rsidR="007F07D6">
          <w:rPr>
            <w:noProof/>
          </w:rPr>
          <w:tab/>
        </w:r>
        <w:r w:rsidR="007F07D6">
          <w:rPr>
            <w:noProof/>
          </w:rPr>
          <w:fldChar w:fldCharType="begin"/>
        </w:r>
        <w:r w:rsidR="007F07D6">
          <w:rPr>
            <w:noProof/>
          </w:rPr>
          <w:instrText xml:space="preserve"> PAGEREF _Toc295118896 \h </w:instrText>
        </w:r>
        <w:r w:rsidR="007F07D6">
          <w:rPr>
            <w:noProof/>
          </w:rPr>
        </w:r>
        <w:r w:rsidR="007F07D6">
          <w:rPr>
            <w:noProof/>
          </w:rPr>
          <w:fldChar w:fldCharType="separate"/>
        </w:r>
        <w:r w:rsidR="007F07D6">
          <w:rPr>
            <w:noProof/>
          </w:rPr>
          <w:t>53</w:t>
        </w:r>
        <w:r w:rsidR="007F07D6">
          <w:rPr>
            <w:noProof/>
          </w:rPr>
          <w:fldChar w:fldCharType="end"/>
        </w:r>
      </w:hyperlink>
    </w:p>
    <w:p w14:paraId="26AE4106"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97" w:history="1">
        <w:r w:rsidR="007F07D6" w:rsidRPr="00834086">
          <w:rPr>
            <w:rStyle w:val="Hyperlink"/>
            <w:noProof/>
          </w:rPr>
          <w:t>How to Determine BitLocker Encryption State of Lost Computers</w:t>
        </w:r>
        <w:r w:rsidR="007F07D6">
          <w:rPr>
            <w:noProof/>
          </w:rPr>
          <w:tab/>
        </w:r>
        <w:r w:rsidR="007F07D6">
          <w:rPr>
            <w:noProof/>
          </w:rPr>
          <w:fldChar w:fldCharType="begin"/>
        </w:r>
        <w:r w:rsidR="007F07D6">
          <w:rPr>
            <w:noProof/>
          </w:rPr>
          <w:instrText xml:space="preserve"> PAGEREF _Toc295118897 \h </w:instrText>
        </w:r>
        <w:r w:rsidR="007F07D6">
          <w:rPr>
            <w:noProof/>
          </w:rPr>
        </w:r>
        <w:r w:rsidR="007F07D6">
          <w:rPr>
            <w:noProof/>
          </w:rPr>
          <w:fldChar w:fldCharType="separate"/>
        </w:r>
        <w:r w:rsidR="007F07D6">
          <w:rPr>
            <w:noProof/>
          </w:rPr>
          <w:t>60</w:t>
        </w:r>
        <w:r w:rsidR="007F07D6">
          <w:rPr>
            <w:noProof/>
          </w:rPr>
          <w:fldChar w:fldCharType="end"/>
        </w:r>
      </w:hyperlink>
    </w:p>
    <w:p w14:paraId="06015515"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98" w:history="1">
        <w:r w:rsidR="007F07D6" w:rsidRPr="00834086">
          <w:rPr>
            <w:rStyle w:val="Hyperlink"/>
            <w:noProof/>
          </w:rPr>
          <w:t>How to Recover an Encrypted Drive</w:t>
        </w:r>
        <w:r w:rsidR="007F07D6">
          <w:rPr>
            <w:noProof/>
          </w:rPr>
          <w:tab/>
        </w:r>
        <w:r w:rsidR="007F07D6">
          <w:rPr>
            <w:noProof/>
          </w:rPr>
          <w:fldChar w:fldCharType="begin"/>
        </w:r>
        <w:r w:rsidR="007F07D6">
          <w:rPr>
            <w:noProof/>
          </w:rPr>
          <w:instrText xml:space="preserve"> PAGEREF _Toc295118898 \h </w:instrText>
        </w:r>
        <w:r w:rsidR="007F07D6">
          <w:rPr>
            <w:noProof/>
          </w:rPr>
        </w:r>
        <w:r w:rsidR="007F07D6">
          <w:rPr>
            <w:noProof/>
          </w:rPr>
          <w:fldChar w:fldCharType="separate"/>
        </w:r>
        <w:r w:rsidR="007F07D6">
          <w:rPr>
            <w:noProof/>
          </w:rPr>
          <w:t>61</w:t>
        </w:r>
        <w:r w:rsidR="007F07D6">
          <w:rPr>
            <w:noProof/>
          </w:rPr>
          <w:fldChar w:fldCharType="end"/>
        </w:r>
      </w:hyperlink>
    </w:p>
    <w:p w14:paraId="7C29A832"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899" w:history="1">
        <w:r w:rsidR="007F07D6" w:rsidRPr="00834086">
          <w:rPr>
            <w:rStyle w:val="Hyperlink"/>
            <w:noProof/>
          </w:rPr>
          <w:t>How to Recover a Corrupted Drive</w:t>
        </w:r>
        <w:r w:rsidR="007F07D6">
          <w:rPr>
            <w:noProof/>
          </w:rPr>
          <w:tab/>
        </w:r>
        <w:r w:rsidR="007F07D6">
          <w:rPr>
            <w:noProof/>
          </w:rPr>
          <w:fldChar w:fldCharType="begin"/>
        </w:r>
        <w:r w:rsidR="007F07D6">
          <w:rPr>
            <w:noProof/>
          </w:rPr>
          <w:instrText xml:space="preserve"> PAGEREF _Toc295118899 \h </w:instrText>
        </w:r>
        <w:r w:rsidR="007F07D6">
          <w:rPr>
            <w:noProof/>
          </w:rPr>
        </w:r>
        <w:r w:rsidR="007F07D6">
          <w:rPr>
            <w:noProof/>
          </w:rPr>
          <w:fldChar w:fldCharType="separate"/>
        </w:r>
        <w:r w:rsidR="007F07D6">
          <w:rPr>
            <w:noProof/>
          </w:rPr>
          <w:t>62</w:t>
        </w:r>
        <w:r w:rsidR="007F07D6">
          <w:rPr>
            <w:noProof/>
          </w:rPr>
          <w:fldChar w:fldCharType="end"/>
        </w:r>
      </w:hyperlink>
    </w:p>
    <w:p w14:paraId="65266E63"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00" w:history="1">
        <w:r w:rsidR="007F07D6" w:rsidRPr="00834086">
          <w:rPr>
            <w:rStyle w:val="Hyperlink"/>
            <w:noProof/>
          </w:rPr>
          <w:t>How to Recover a Moved Drive</w:t>
        </w:r>
        <w:r w:rsidR="007F07D6">
          <w:rPr>
            <w:noProof/>
          </w:rPr>
          <w:tab/>
        </w:r>
        <w:r w:rsidR="007F07D6">
          <w:rPr>
            <w:noProof/>
          </w:rPr>
          <w:fldChar w:fldCharType="begin"/>
        </w:r>
        <w:r w:rsidR="007F07D6">
          <w:rPr>
            <w:noProof/>
          </w:rPr>
          <w:instrText xml:space="preserve"> PAGEREF _Toc295118900 \h </w:instrText>
        </w:r>
        <w:r w:rsidR="007F07D6">
          <w:rPr>
            <w:noProof/>
          </w:rPr>
        </w:r>
        <w:r w:rsidR="007F07D6">
          <w:rPr>
            <w:noProof/>
          </w:rPr>
          <w:fldChar w:fldCharType="separate"/>
        </w:r>
        <w:r w:rsidR="007F07D6">
          <w:rPr>
            <w:noProof/>
          </w:rPr>
          <w:t>62</w:t>
        </w:r>
        <w:r w:rsidR="007F07D6">
          <w:rPr>
            <w:noProof/>
          </w:rPr>
          <w:fldChar w:fldCharType="end"/>
        </w:r>
      </w:hyperlink>
    </w:p>
    <w:p w14:paraId="0E65BF48"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01" w:history="1">
        <w:r w:rsidR="007F07D6" w:rsidRPr="00834086">
          <w:rPr>
            <w:rStyle w:val="Hyperlink"/>
            <w:noProof/>
          </w:rPr>
          <w:t>Recovering a Moved Drive</w:t>
        </w:r>
        <w:r w:rsidR="007F07D6">
          <w:rPr>
            <w:noProof/>
          </w:rPr>
          <w:tab/>
        </w:r>
        <w:r w:rsidR="007F07D6">
          <w:rPr>
            <w:noProof/>
          </w:rPr>
          <w:fldChar w:fldCharType="begin"/>
        </w:r>
        <w:r w:rsidR="007F07D6">
          <w:rPr>
            <w:noProof/>
          </w:rPr>
          <w:instrText xml:space="preserve"> PAGEREF _Toc295118901 \h </w:instrText>
        </w:r>
        <w:r w:rsidR="007F07D6">
          <w:rPr>
            <w:noProof/>
          </w:rPr>
        </w:r>
        <w:r w:rsidR="007F07D6">
          <w:rPr>
            <w:noProof/>
          </w:rPr>
          <w:fldChar w:fldCharType="separate"/>
        </w:r>
        <w:r w:rsidR="007F07D6">
          <w:rPr>
            <w:noProof/>
          </w:rPr>
          <w:t>63</w:t>
        </w:r>
        <w:r w:rsidR="007F07D6">
          <w:rPr>
            <w:noProof/>
          </w:rPr>
          <w:fldChar w:fldCharType="end"/>
        </w:r>
      </w:hyperlink>
    </w:p>
    <w:p w14:paraId="7067F589"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02" w:history="1">
        <w:r w:rsidR="007F07D6" w:rsidRPr="00834086">
          <w:rPr>
            <w:rStyle w:val="Hyperlink"/>
            <w:noProof/>
          </w:rPr>
          <w:t>How to Utilize Single Use Recovery Keys</w:t>
        </w:r>
        <w:r w:rsidR="007F07D6">
          <w:rPr>
            <w:noProof/>
          </w:rPr>
          <w:tab/>
        </w:r>
        <w:r w:rsidR="007F07D6">
          <w:rPr>
            <w:noProof/>
          </w:rPr>
          <w:fldChar w:fldCharType="begin"/>
        </w:r>
        <w:r w:rsidR="007F07D6">
          <w:rPr>
            <w:noProof/>
          </w:rPr>
          <w:instrText xml:space="preserve"> PAGEREF _Toc295118902 \h </w:instrText>
        </w:r>
        <w:r w:rsidR="007F07D6">
          <w:rPr>
            <w:noProof/>
          </w:rPr>
        </w:r>
        <w:r w:rsidR="007F07D6">
          <w:rPr>
            <w:noProof/>
          </w:rPr>
          <w:fldChar w:fldCharType="separate"/>
        </w:r>
        <w:r w:rsidR="007F07D6">
          <w:rPr>
            <w:noProof/>
          </w:rPr>
          <w:t>63</w:t>
        </w:r>
        <w:r w:rsidR="007F07D6">
          <w:rPr>
            <w:noProof/>
          </w:rPr>
          <w:fldChar w:fldCharType="end"/>
        </w:r>
      </w:hyperlink>
    </w:p>
    <w:p w14:paraId="5F437471"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03" w:history="1">
        <w:r w:rsidR="007F07D6" w:rsidRPr="00834086">
          <w:rPr>
            <w:rStyle w:val="Hyperlink"/>
            <w:noProof/>
          </w:rPr>
          <w:t>How to Reset a TPM Lockout</w:t>
        </w:r>
        <w:r w:rsidR="007F07D6">
          <w:rPr>
            <w:noProof/>
          </w:rPr>
          <w:tab/>
        </w:r>
        <w:r w:rsidR="007F07D6">
          <w:rPr>
            <w:noProof/>
          </w:rPr>
          <w:fldChar w:fldCharType="begin"/>
        </w:r>
        <w:r w:rsidR="007F07D6">
          <w:rPr>
            <w:noProof/>
          </w:rPr>
          <w:instrText xml:space="preserve"> PAGEREF _Toc295118903 \h </w:instrText>
        </w:r>
        <w:r w:rsidR="007F07D6">
          <w:rPr>
            <w:noProof/>
          </w:rPr>
        </w:r>
        <w:r w:rsidR="007F07D6">
          <w:rPr>
            <w:noProof/>
          </w:rPr>
          <w:fldChar w:fldCharType="separate"/>
        </w:r>
        <w:r w:rsidR="007F07D6">
          <w:rPr>
            <w:noProof/>
          </w:rPr>
          <w:t>64</w:t>
        </w:r>
        <w:r w:rsidR="007F07D6">
          <w:rPr>
            <w:noProof/>
          </w:rPr>
          <w:fldChar w:fldCharType="end"/>
        </w:r>
      </w:hyperlink>
    </w:p>
    <w:p w14:paraId="39D6EDA4"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04" w:history="1">
        <w:r w:rsidR="007F07D6" w:rsidRPr="00834086">
          <w:rPr>
            <w:rStyle w:val="Hyperlink"/>
            <w:noProof/>
          </w:rPr>
          <w:t>How to Manage Hardware Compatibility</w:t>
        </w:r>
        <w:r w:rsidR="007F07D6">
          <w:rPr>
            <w:noProof/>
          </w:rPr>
          <w:tab/>
        </w:r>
        <w:r w:rsidR="007F07D6">
          <w:rPr>
            <w:noProof/>
          </w:rPr>
          <w:fldChar w:fldCharType="begin"/>
        </w:r>
        <w:r w:rsidR="007F07D6">
          <w:rPr>
            <w:noProof/>
          </w:rPr>
          <w:instrText xml:space="preserve"> PAGEREF _Toc295118904 \h </w:instrText>
        </w:r>
        <w:r w:rsidR="007F07D6">
          <w:rPr>
            <w:noProof/>
          </w:rPr>
        </w:r>
        <w:r w:rsidR="007F07D6">
          <w:rPr>
            <w:noProof/>
          </w:rPr>
          <w:fldChar w:fldCharType="separate"/>
        </w:r>
        <w:r w:rsidR="007F07D6">
          <w:rPr>
            <w:noProof/>
          </w:rPr>
          <w:t>65</w:t>
        </w:r>
        <w:r w:rsidR="007F07D6">
          <w:rPr>
            <w:noProof/>
          </w:rPr>
          <w:fldChar w:fldCharType="end"/>
        </w:r>
      </w:hyperlink>
    </w:p>
    <w:p w14:paraId="05677736"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05" w:history="1">
        <w:r w:rsidR="007F07D6" w:rsidRPr="00834086">
          <w:rPr>
            <w:rStyle w:val="Hyperlink"/>
            <w:noProof/>
          </w:rPr>
          <w:t>How to Manage User and Computer Exemptions</w:t>
        </w:r>
        <w:r w:rsidR="007F07D6">
          <w:rPr>
            <w:noProof/>
          </w:rPr>
          <w:tab/>
        </w:r>
        <w:r w:rsidR="007F07D6">
          <w:rPr>
            <w:noProof/>
          </w:rPr>
          <w:fldChar w:fldCharType="begin"/>
        </w:r>
        <w:r w:rsidR="007F07D6">
          <w:rPr>
            <w:noProof/>
          </w:rPr>
          <w:instrText xml:space="preserve"> PAGEREF _Toc295118905 \h </w:instrText>
        </w:r>
        <w:r w:rsidR="007F07D6">
          <w:rPr>
            <w:noProof/>
          </w:rPr>
        </w:r>
        <w:r w:rsidR="007F07D6">
          <w:rPr>
            <w:noProof/>
          </w:rPr>
          <w:fldChar w:fldCharType="separate"/>
        </w:r>
        <w:r w:rsidR="007F07D6">
          <w:rPr>
            <w:noProof/>
          </w:rPr>
          <w:t>65</w:t>
        </w:r>
        <w:r w:rsidR="007F07D6">
          <w:rPr>
            <w:noProof/>
          </w:rPr>
          <w:fldChar w:fldCharType="end"/>
        </w:r>
      </w:hyperlink>
    </w:p>
    <w:p w14:paraId="6D5502CB"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06" w:history="1">
        <w:r w:rsidR="007F07D6" w:rsidRPr="00834086">
          <w:rPr>
            <w:rStyle w:val="Hyperlink"/>
            <w:noProof/>
          </w:rPr>
          <w:t>Managing Hardware and User Exemptions</w:t>
        </w:r>
        <w:r w:rsidR="007F07D6">
          <w:rPr>
            <w:noProof/>
          </w:rPr>
          <w:tab/>
        </w:r>
        <w:r w:rsidR="007F07D6">
          <w:rPr>
            <w:noProof/>
          </w:rPr>
          <w:fldChar w:fldCharType="begin"/>
        </w:r>
        <w:r w:rsidR="007F07D6">
          <w:rPr>
            <w:noProof/>
          </w:rPr>
          <w:instrText xml:space="preserve"> PAGEREF _Toc295118906 \h </w:instrText>
        </w:r>
        <w:r w:rsidR="007F07D6">
          <w:rPr>
            <w:noProof/>
          </w:rPr>
        </w:r>
        <w:r w:rsidR="007F07D6">
          <w:rPr>
            <w:noProof/>
          </w:rPr>
          <w:fldChar w:fldCharType="separate"/>
        </w:r>
        <w:r w:rsidR="007F07D6">
          <w:rPr>
            <w:noProof/>
          </w:rPr>
          <w:t>66</w:t>
        </w:r>
        <w:r w:rsidR="007F07D6">
          <w:rPr>
            <w:noProof/>
          </w:rPr>
          <w:fldChar w:fldCharType="end"/>
        </w:r>
      </w:hyperlink>
    </w:p>
    <w:p w14:paraId="71591E14"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07" w:history="1">
        <w:r w:rsidR="007F07D6" w:rsidRPr="00834086">
          <w:rPr>
            <w:rStyle w:val="Hyperlink"/>
            <w:noProof/>
          </w:rPr>
          <w:t>How to Manage Roles for MBAM</w:t>
        </w:r>
        <w:r w:rsidR="007F07D6">
          <w:rPr>
            <w:noProof/>
          </w:rPr>
          <w:tab/>
        </w:r>
        <w:r w:rsidR="007F07D6">
          <w:rPr>
            <w:noProof/>
          </w:rPr>
          <w:fldChar w:fldCharType="begin"/>
        </w:r>
        <w:r w:rsidR="007F07D6">
          <w:rPr>
            <w:noProof/>
          </w:rPr>
          <w:instrText xml:space="preserve"> PAGEREF _Toc295118907 \h </w:instrText>
        </w:r>
        <w:r w:rsidR="007F07D6">
          <w:rPr>
            <w:noProof/>
          </w:rPr>
        </w:r>
        <w:r w:rsidR="007F07D6">
          <w:rPr>
            <w:noProof/>
          </w:rPr>
          <w:fldChar w:fldCharType="separate"/>
        </w:r>
        <w:r w:rsidR="007F07D6">
          <w:rPr>
            <w:noProof/>
          </w:rPr>
          <w:t>68</w:t>
        </w:r>
        <w:r w:rsidR="007F07D6">
          <w:rPr>
            <w:noProof/>
          </w:rPr>
          <w:fldChar w:fldCharType="end"/>
        </w:r>
      </w:hyperlink>
    </w:p>
    <w:p w14:paraId="02E3DAAF"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08" w:history="1">
        <w:r w:rsidR="007F07D6" w:rsidRPr="00834086">
          <w:rPr>
            <w:rStyle w:val="Hyperlink"/>
            <w:noProof/>
          </w:rPr>
          <w:t>How to Use the Client Control Panel</w:t>
        </w:r>
        <w:r w:rsidR="007F07D6">
          <w:rPr>
            <w:noProof/>
          </w:rPr>
          <w:tab/>
        </w:r>
        <w:r w:rsidR="007F07D6">
          <w:rPr>
            <w:noProof/>
          </w:rPr>
          <w:fldChar w:fldCharType="begin"/>
        </w:r>
        <w:r w:rsidR="007F07D6">
          <w:rPr>
            <w:noProof/>
          </w:rPr>
          <w:instrText xml:space="preserve"> PAGEREF _Toc295118908 \h </w:instrText>
        </w:r>
        <w:r w:rsidR="007F07D6">
          <w:rPr>
            <w:noProof/>
          </w:rPr>
        </w:r>
        <w:r w:rsidR="007F07D6">
          <w:rPr>
            <w:noProof/>
          </w:rPr>
          <w:fldChar w:fldCharType="separate"/>
        </w:r>
        <w:r w:rsidR="007F07D6">
          <w:rPr>
            <w:noProof/>
          </w:rPr>
          <w:t>68</w:t>
        </w:r>
        <w:r w:rsidR="007F07D6">
          <w:rPr>
            <w:noProof/>
          </w:rPr>
          <w:fldChar w:fldCharType="end"/>
        </w:r>
      </w:hyperlink>
    </w:p>
    <w:p w14:paraId="7A4910F6"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09" w:history="1">
        <w:r w:rsidR="007F07D6" w:rsidRPr="00834086">
          <w:rPr>
            <w:rStyle w:val="Hyperlink"/>
            <w:noProof/>
          </w:rPr>
          <w:t>See Also</w:t>
        </w:r>
        <w:r w:rsidR="007F07D6">
          <w:rPr>
            <w:noProof/>
          </w:rPr>
          <w:tab/>
        </w:r>
        <w:r w:rsidR="007F07D6">
          <w:rPr>
            <w:noProof/>
          </w:rPr>
          <w:fldChar w:fldCharType="begin"/>
        </w:r>
        <w:r w:rsidR="007F07D6">
          <w:rPr>
            <w:noProof/>
          </w:rPr>
          <w:instrText xml:space="preserve"> PAGEREF _Toc295118909 \h </w:instrText>
        </w:r>
        <w:r w:rsidR="007F07D6">
          <w:rPr>
            <w:noProof/>
          </w:rPr>
        </w:r>
        <w:r w:rsidR="007F07D6">
          <w:rPr>
            <w:noProof/>
          </w:rPr>
          <w:fldChar w:fldCharType="separate"/>
        </w:r>
        <w:r w:rsidR="007F07D6">
          <w:rPr>
            <w:noProof/>
          </w:rPr>
          <w:t>69</w:t>
        </w:r>
        <w:r w:rsidR="007F07D6">
          <w:rPr>
            <w:noProof/>
          </w:rPr>
          <w:fldChar w:fldCharType="end"/>
        </w:r>
      </w:hyperlink>
    </w:p>
    <w:p w14:paraId="601C9FB5"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10" w:history="1">
        <w:r w:rsidR="007F07D6" w:rsidRPr="00834086">
          <w:rPr>
            <w:rStyle w:val="Hyperlink"/>
            <w:noProof/>
          </w:rPr>
          <w:t>Best Practices for MBAM</w:t>
        </w:r>
        <w:r w:rsidR="007F07D6">
          <w:rPr>
            <w:noProof/>
          </w:rPr>
          <w:tab/>
        </w:r>
        <w:r w:rsidR="007F07D6">
          <w:rPr>
            <w:noProof/>
          </w:rPr>
          <w:fldChar w:fldCharType="begin"/>
        </w:r>
        <w:r w:rsidR="007F07D6">
          <w:rPr>
            <w:noProof/>
          </w:rPr>
          <w:instrText xml:space="preserve"> PAGEREF _Toc295118910 \h </w:instrText>
        </w:r>
        <w:r w:rsidR="007F07D6">
          <w:rPr>
            <w:noProof/>
          </w:rPr>
        </w:r>
        <w:r w:rsidR="007F07D6">
          <w:rPr>
            <w:noProof/>
          </w:rPr>
          <w:fldChar w:fldCharType="separate"/>
        </w:r>
        <w:r w:rsidR="007F07D6">
          <w:rPr>
            <w:noProof/>
          </w:rPr>
          <w:t>69</w:t>
        </w:r>
        <w:r w:rsidR="007F07D6">
          <w:rPr>
            <w:noProof/>
          </w:rPr>
          <w:fldChar w:fldCharType="end"/>
        </w:r>
      </w:hyperlink>
    </w:p>
    <w:p w14:paraId="4527DAB7"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11" w:history="1">
        <w:r w:rsidR="007F07D6" w:rsidRPr="00834086">
          <w:rPr>
            <w:rStyle w:val="Hyperlink"/>
            <w:noProof/>
          </w:rPr>
          <w:t>In This Section</w:t>
        </w:r>
        <w:r w:rsidR="007F07D6">
          <w:rPr>
            <w:noProof/>
          </w:rPr>
          <w:tab/>
        </w:r>
        <w:r w:rsidR="007F07D6">
          <w:rPr>
            <w:noProof/>
          </w:rPr>
          <w:fldChar w:fldCharType="begin"/>
        </w:r>
        <w:r w:rsidR="007F07D6">
          <w:rPr>
            <w:noProof/>
          </w:rPr>
          <w:instrText xml:space="preserve"> PAGEREF _Toc295118911 \h </w:instrText>
        </w:r>
        <w:r w:rsidR="007F07D6">
          <w:rPr>
            <w:noProof/>
          </w:rPr>
        </w:r>
        <w:r w:rsidR="007F07D6">
          <w:rPr>
            <w:noProof/>
          </w:rPr>
          <w:fldChar w:fldCharType="separate"/>
        </w:r>
        <w:r w:rsidR="007F07D6">
          <w:rPr>
            <w:noProof/>
          </w:rPr>
          <w:t>69</w:t>
        </w:r>
        <w:r w:rsidR="007F07D6">
          <w:rPr>
            <w:noProof/>
          </w:rPr>
          <w:fldChar w:fldCharType="end"/>
        </w:r>
      </w:hyperlink>
    </w:p>
    <w:p w14:paraId="24FE70E7"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12" w:history="1">
        <w:r w:rsidR="007F07D6" w:rsidRPr="00834086">
          <w:rPr>
            <w:rStyle w:val="Hyperlink"/>
            <w:noProof/>
          </w:rPr>
          <w:t>See Also</w:t>
        </w:r>
        <w:r w:rsidR="007F07D6">
          <w:rPr>
            <w:noProof/>
          </w:rPr>
          <w:tab/>
        </w:r>
        <w:r w:rsidR="007F07D6">
          <w:rPr>
            <w:noProof/>
          </w:rPr>
          <w:fldChar w:fldCharType="begin"/>
        </w:r>
        <w:r w:rsidR="007F07D6">
          <w:rPr>
            <w:noProof/>
          </w:rPr>
          <w:instrText xml:space="preserve"> PAGEREF _Toc295118912 \h </w:instrText>
        </w:r>
        <w:r w:rsidR="007F07D6">
          <w:rPr>
            <w:noProof/>
          </w:rPr>
        </w:r>
        <w:r w:rsidR="007F07D6">
          <w:rPr>
            <w:noProof/>
          </w:rPr>
          <w:fldChar w:fldCharType="separate"/>
        </w:r>
        <w:r w:rsidR="007F07D6">
          <w:rPr>
            <w:noProof/>
          </w:rPr>
          <w:t>70</w:t>
        </w:r>
        <w:r w:rsidR="007F07D6">
          <w:rPr>
            <w:noProof/>
          </w:rPr>
          <w:fldChar w:fldCharType="end"/>
        </w:r>
      </w:hyperlink>
    </w:p>
    <w:p w14:paraId="503E2043"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13" w:history="1">
        <w:r w:rsidR="007F07D6" w:rsidRPr="00834086">
          <w:rPr>
            <w:rStyle w:val="Hyperlink"/>
            <w:noProof/>
          </w:rPr>
          <w:t>Technical Reference for MBAM</w:t>
        </w:r>
        <w:r w:rsidR="007F07D6">
          <w:rPr>
            <w:noProof/>
          </w:rPr>
          <w:tab/>
        </w:r>
        <w:r w:rsidR="007F07D6">
          <w:rPr>
            <w:noProof/>
          </w:rPr>
          <w:fldChar w:fldCharType="begin"/>
        </w:r>
        <w:r w:rsidR="007F07D6">
          <w:rPr>
            <w:noProof/>
          </w:rPr>
          <w:instrText xml:space="preserve"> PAGEREF _Toc295118913 \h </w:instrText>
        </w:r>
        <w:r w:rsidR="007F07D6">
          <w:rPr>
            <w:noProof/>
          </w:rPr>
        </w:r>
        <w:r w:rsidR="007F07D6">
          <w:rPr>
            <w:noProof/>
          </w:rPr>
          <w:fldChar w:fldCharType="separate"/>
        </w:r>
        <w:r w:rsidR="007F07D6">
          <w:rPr>
            <w:noProof/>
          </w:rPr>
          <w:t>70</w:t>
        </w:r>
        <w:r w:rsidR="007F07D6">
          <w:rPr>
            <w:noProof/>
          </w:rPr>
          <w:fldChar w:fldCharType="end"/>
        </w:r>
      </w:hyperlink>
    </w:p>
    <w:p w14:paraId="7A689C14"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14" w:history="1">
        <w:r w:rsidR="007F07D6" w:rsidRPr="00834086">
          <w:rPr>
            <w:rStyle w:val="Hyperlink"/>
            <w:noProof/>
          </w:rPr>
          <w:t>In This Section</w:t>
        </w:r>
        <w:r w:rsidR="007F07D6">
          <w:rPr>
            <w:noProof/>
          </w:rPr>
          <w:tab/>
        </w:r>
        <w:r w:rsidR="007F07D6">
          <w:rPr>
            <w:noProof/>
          </w:rPr>
          <w:fldChar w:fldCharType="begin"/>
        </w:r>
        <w:r w:rsidR="007F07D6">
          <w:rPr>
            <w:noProof/>
          </w:rPr>
          <w:instrText xml:space="preserve"> PAGEREF _Toc295118914 \h </w:instrText>
        </w:r>
        <w:r w:rsidR="007F07D6">
          <w:rPr>
            <w:noProof/>
          </w:rPr>
        </w:r>
        <w:r w:rsidR="007F07D6">
          <w:rPr>
            <w:noProof/>
          </w:rPr>
          <w:fldChar w:fldCharType="separate"/>
        </w:r>
        <w:r w:rsidR="007F07D6">
          <w:rPr>
            <w:noProof/>
          </w:rPr>
          <w:t>70</w:t>
        </w:r>
        <w:r w:rsidR="007F07D6">
          <w:rPr>
            <w:noProof/>
          </w:rPr>
          <w:fldChar w:fldCharType="end"/>
        </w:r>
      </w:hyperlink>
    </w:p>
    <w:p w14:paraId="1A38A121"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15" w:history="1">
        <w:r w:rsidR="007F07D6" w:rsidRPr="00834086">
          <w:rPr>
            <w:rStyle w:val="Hyperlink"/>
            <w:noProof/>
          </w:rPr>
          <w:t>See Also</w:t>
        </w:r>
        <w:r w:rsidR="007F07D6">
          <w:rPr>
            <w:noProof/>
          </w:rPr>
          <w:tab/>
        </w:r>
        <w:r w:rsidR="007F07D6">
          <w:rPr>
            <w:noProof/>
          </w:rPr>
          <w:fldChar w:fldCharType="begin"/>
        </w:r>
        <w:r w:rsidR="007F07D6">
          <w:rPr>
            <w:noProof/>
          </w:rPr>
          <w:instrText xml:space="preserve"> PAGEREF _Toc295118915 \h </w:instrText>
        </w:r>
        <w:r w:rsidR="007F07D6">
          <w:rPr>
            <w:noProof/>
          </w:rPr>
        </w:r>
        <w:r w:rsidR="007F07D6">
          <w:rPr>
            <w:noProof/>
          </w:rPr>
          <w:fldChar w:fldCharType="separate"/>
        </w:r>
        <w:r w:rsidR="007F07D6">
          <w:rPr>
            <w:noProof/>
          </w:rPr>
          <w:t>70</w:t>
        </w:r>
        <w:r w:rsidR="007F07D6">
          <w:rPr>
            <w:noProof/>
          </w:rPr>
          <w:fldChar w:fldCharType="end"/>
        </w:r>
      </w:hyperlink>
    </w:p>
    <w:p w14:paraId="098A3E31"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16" w:history="1">
        <w:r w:rsidR="007F07D6" w:rsidRPr="00834086">
          <w:rPr>
            <w:rStyle w:val="Hyperlink"/>
            <w:noProof/>
          </w:rPr>
          <w:t>MBAM Installation Checklists</w:t>
        </w:r>
        <w:r w:rsidR="007F07D6">
          <w:rPr>
            <w:noProof/>
          </w:rPr>
          <w:tab/>
        </w:r>
        <w:r w:rsidR="007F07D6">
          <w:rPr>
            <w:noProof/>
          </w:rPr>
          <w:fldChar w:fldCharType="begin"/>
        </w:r>
        <w:r w:rsidR="007F07D6">
          <w:rPr>
            <w:noProof/>
          </w:rPr>
          <w:instrText xml:space="preserve"> PAGEREF _Toc295118916 \h </w:instrText>
        </w:r>
        <w:r w:rsidR="007F07D6">
          <w:rPr>
            <w:noProof/>
          </w:rPr>
        </w:r>
        <w:r w:rsidR="007F07D6">
          <w:rPr>
            <w:noProof/>
          </w:rPr>
          <w:fldChar w:fldCharType="separate"/>
        </w:r>
        <w:r w:rsidR="007F07D6">
          <w:rPr>
            <w:noProof/>
          </w:rPr>
          <w:t>70</w:t>
        </w:r>
        <w:r w:rsidR="007F07D6">
          <w:rPr>
            <w:noProof/>
          </w:rPr>
          <w:fldChar w:fldCharType="end"/>
        </w:r>
      </w:hyperlink>
    </w:p>
    <w:p w14:paraId="1780910E"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17" w:history="1">
        <w:r w:rsidR="007F07D6" w:rsidRPr="00834086">
          <w:rPr>
            <w:rStyle w:val="Hyperlink"/>
            <w:noProof/>
          </w:rPr>
          <w:t>BitLocker Administration and Monitoring Installation Checklist</w:t>
        </w:r>
        <w:r w:rsidR="007F07D6">
          <w:rPr>
            <w:noProof/>
          </w:rPr>
          <w:tab/>
        </w:r>
        <w:r w:rsidR="007F07D6">
          <w:rPr>
            <w:noProof/>
          </w:rPr>
          <w:fldChar w:fldCharType="begin"/>
        </w:r>
        <w:r w:rsidR="007F07D6">
          <w:rPr>
            <w:noProof/>
          </w:rPr>
          <w:instrText xml:space="preserve"> PAGEREF _Toc295118917 \h </w:instrText>
        </w:r>
        <w:r w:rsidR="007F07D6">
          <w:rPr>
            <w:noProof/>
          </w:rPr>
        </w:r>
        <w:r w:rsidR="007F07D6">
          <w:rPr>
            <w:noProof/>
          </w:rPr>
          <w:fldChar w:fldCharType="separate"/>
        </w:r>
        <w:r w:rsidR="007F07D6">
          <w:rPr>
            <w:noProof/>
          </w:rPr>
          <w:t>71</w:t>
        </w:r>
        <w:r w:rsidR="007F07D6">
          <w:rPr>
            <w:noProof/>
          </w:rPr>
          <w:fldChar w:fldCharType="end"/>
        </w:r>
      </w:hyperlink>
    </w:p>
    <w:p w14:paraId="3A4982DA"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18" w:history="1">
        <w:r w:rsidR="007F07D6" w:rsidRPr="00834086">
          <w:rPr>
            <w:rStyle w:val="Hyperlink"/>
            <w:noProof/>
          </w:rPr>
          <w:t>List of Log Files for MBAM</w:t>
        </w:r>
        <w:r w:rsidR="007F07D6">
          <w:rPr>
            <w:noProof/>
          </w:rPr>
          <w:tab/>
        </w:r>
        <w:r w:rsidR="007F07D6">
          <w:rPr>
            <w:noProof/>
          </w:rPr>
          <w:fldChar w:fldCharType="begin"/>
        </w:r>
        <w:r w:rsidR="007F07D6">
          <w:rPr>
            <w:noProof/>
          </w:rPr>
          <w:instrText xml:space="preserve"> PAGEREF _Toc295118918 \h </w:instrText>
        </w:r>
        <w:r w:rsidR="007F07D6">
          <w:rPr>
            <w:noProof/>
          </w:rPr>
        </w:r>
        <w:r w:rsidR="007F07D6">
          <w:rPr>
            <w:noProof/>
          </w:rPr>
          <w:fldChar w:fldCharType="separate"/>
        </w:r>
        <w:r w:rsidR="007F07D6">
          <w:rPr>
            <w:noProof/>
          </w:rPr>
          <w:t>74</w:t>
        </w:r>
        <w:r w:rsidR="007F07D6">
          <w:rPr>
            <w:noProof/>
          </w:rPr>
          <w:fldChar w:fldCharType="end"/>
        </w:r>
      </w:hyperlink>
    </w:p>
    <w:p w14:paraId="312DCAF3"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19" w:history="1">
        <w:r w:rsidR="007F07D6" w:rsidRPr="00834086">
          <w:rPr>
            <w:rStyle w:val="Hyperlink"/>
            <w:noProof/>
          </w:rPr>
          <w:t>Setup</w:t>
        </w:r>
        <w:r w:rsidR="007F07D6">
          <w:rPr>
            <w:noProof/>
          </w:rPr>
          <w:tab/>
        </w:r>
        <w:r w:rsidR="007F07D6">
          <w:rPr>
            <w:noProof/>
          </w:rPr>
          <w:fldChar w:fldCharType="begin"/>
        </w:r>
        <w:r w:rsidR="007F07D6">
          <w:rPr>
            <w:noProof/>
          </w:rPr>
          <w:instrText xml:space="preserve"> PAGEREF _Toc295118919 \h </w:instrText>
        </w:r>
        <w:r w:rsidR="007F07D6">
          <w:rPr>
            <w:noProof/>
          </w:rPr>
        </w:r>
        <w:r w:rsidR="007F07D6">
          <w:rPr>
            <w:noProof/>
          </w:rPr>
          <w:fldChar w:fldCharType="separate"/>
        </w:r>
        <w:r w:rsidR="007F07D6">
          <w:rPr>
            <w:noProof/>
          </w:rPr>
          <w:t>74</w:t>
        </w:r>
        <w:r w:rsidR="007F07D6">
          <w:rPr>
            <w:noProof/>
          </w:rPr>
          <w:fldChar w:fldCharType="end"/>
        </w:r>
      </w:hyperlink>
    </w:p>
    <w:p w14:paraId="44CF9961"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20" w:history="1">
        <w:r w:rsidR="007F07D6" w:rsidRPr="00834086">
          <w:rPr>
            <w:rStyle w:val="Hyperlink"/>
            <w:noProof/>
          </w:rPr>
          <w:t>Application and Monitoring</w:t>
        </w:r>
        <w:r w:rsidR="007F07D6">
          <w:rPr>
            <w:noProof/>
          </w:rPr>
          <w:tab/>
        </w:r>
        <w:r w:rsidR="007F07D6">
          <w:rPr>
            <w:noProof/>
          </w:rPr>
          <w:fldChar w:fldCharType="begin"/>
        </w:r>
        <w:r w:rsidR="007F07D6">
          <w:rPr>
            <w:noProof/>
          </w:rPr>
          <w:instrText xml:space="preserve"> PAGEREF _Toc295118920 \h </w:instrText>
        </w:r>
        <w:r w:rsidR="007F07D6">
          <w:rPr>
            <w:noProof/>
          </w:rPr>
        </w:r>
        <w:r w:rsidR="007F07D6">
          <w:rPr>
            <w:noProof/>
          </w:rPr>
          <w:fldChar w:fldCharType="separate"/>
        </w:r>
        <w:r w:rsidR="007F07D6">
          <w:rPr>
            <w:noProof/>
          </w:rPr>
          <w:t>74</w:t>
        </w:r>
        <w:r w:rsidR="007F07D6">
          <w:rPr>
            <w:noProof/>
          </w:rPr>
          <w:fldChar w:fldCharType="end"/>
        </w:r>
      </w:hyperlink>
    </w:p>
    <w:p w14:paraId="6B3BF48E"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21" w:history="1">
        <w:r w:rsidR="007F07D6" w:rsidRPr="00834086">
          <w:rPr>
            <w:rStyle w:val="Hyperlink"/>
            <w:noProof/>
          </w:rPr>
          <w:t>Client</w:t>
        </w:r>
        <w:r w:rsidR="007F07D6">
          <w:rPr>
            <w:noProof/>
          </w:rPr>
          <w:tab/>
        </w:r>
        <w:r w:rsidR="007F07D6">
          <w:rPr>
            <w:noProof/>
          </w:rPr>
          <w:fldChar w:fldCharType="begin"/>
        </w:r>
        <w:r w:rsidR="007F07D6">
          <w:rPr>
            <w:noProof/>
          </w:rPr>
          <w:instrText xml:space="preserve"> PAGEREF _Toc295118921 \h </w:instrText>
        </w:r>
        <w:r w:rsidR="007F07D6">
          <w:rPr>
            <w:noProof/>
          </w:rPr>
        </w:r>
        <w:r w:rsidR="007F07D6">
          <w:rPr>
            <w:noProof/>
          </w:rPr>
          <w:fldChar w:fldCharType="separate"/>
        </w:r>
        <w:r w:rsidR="007F07D6">
          <w:rPr>
            <w:noProof/>
          </w:rPr>
          <w:t>74</w:t>
        </w:r>
        <w:r w:rsidR="007F07D6">
          <w:rPr>
            <w:noProof/>
          </w:rPr>
          <w:fldChar w:fldCharType="end"/>
        </w:r>
      </w:hyperlink>
    </w:p>
    <w:p w14:paraId="7621CF03"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22" w:history="1">
        <w:r w:rsidR="007F07D6" w:rsidRPr="00834086">
          <w:rPr>
            <w:rStyle w:val="Hyperlink"/>
            <w:noProof/>
          </w:rPr>
          <w:t>Moving MBAM Features to Another Server</w:t>
        </w:r>
        <w:r w:rsidR="007F07D6">
          <w:rPr>
            <w:noProof/>
          </w:rPr>
          <w:tab/>
        </w:r>
        <w:r w:rsidR="007F07D6">
          <w:rPr>
            <w:noProof/>
          </w:rPr>
          <w:fldChar w:fldCharType="begin"/>
        </w:r>
        <w:r w:rsidR="007F07D6">
          <w:rPr>
            <w:noProof/>
          </w:rPr>
          <w:instrText xml:space="preserve"> PAGEREF _Toc295118922 \h </w:instrText>
        </w:r>
        <w:r w:rsidR="007F07D6">
          <w:rPr>
            <w:noProof/>
          </w:rPr>
        </w:r>
        <w:r w:rsidR="007F07D6">
          <w:rPr>
            <w:noProof/>
          </w:rPr>
          <w:fldChar w:fldCharType="separate"/>
        </w:r>
        <w:r w:rsidR="007F07D6">
          <w:rPr>
            <w:noProof/>
          </w:rPr>
          <w:t>74</w:t>
        </w:r>
        <w:r w:rsidR="007F07D6">
          <w:rPr>
            <w:noProof/>
          </w:rPr>
          <w:fldChar w:fldCharType="end"/>
        </w:r>
      </w:hyperlink>
    </w:p>
    <w:p w14:paraId="0A0FA7CB"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23" w:history="1">
        <w:r w:rsidR="007F07D6" w:rsidRPr="00834086">
          <w:rPr>
            <w:rStyle w:val="Hyperlink"/>
            <w:noProof/>
          </w:rPr>
          <w:t>Moving the Recovery and Hardware Database Feature</w:t>
        </w:r>
        <w:r w:rsidR="007F07D6">
          <w:rPr>
            <w:noProof/>
          </w:rPr>
          <w:tab/>
        </w:r>
        <w:r w:rsidR="007F07D6">
          <w:rPr>
            <w:noProof/>
          </w:rPr>
          <w:fldChar w:fldCharType="begin"/>
        </w:r>
        <w:r w:rsidR="007F07D6">
          <w:rPr>
            <w:noProof/>
          </w:rPr>
          <w:instrText xml:space="preserve"> PAGEREF _Toc295118923 \h </w:instrText>
        </w:r>
        <w:r w:rsidR="007F07D6">
          <w:rPr>
            <w:noProof/>
          </w:rPr>
        </w:r>
        <w:r w:rsidR="007F07D6">
          <w:rPr>
            <w:noProof/>
          </w:rPr>
          <w:fldChar w:fldCharType="separate"/>
        </w:r>
        <w:r w:rsidR="007F07D6">
          <w:rPr>
            <w:noProof/>
          </w:rPr>
          <w:t>75</w:t>
        </w:r>
        <w:r w:rsidR="007F07D6">
          <w:rPr>
            <w:noProof/>
          </w:rPr>
          <w:fldChar w:fldCharType="end"/>
        </w:r>
      </w:hyperlink>
    </w:p>
    <w:p w14:paraId="15A4DA69"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24" w:history="1">
        <w:r w:rsidR="007F07D6" w:rsidRPr="00834086">
          <w:rPr>
            <w:rStyle w:val="Hyperlink"/>
            <w:noProof/>
          </w:rPr>
          <w:t>Moving the Compliance Status Database Feature</w:t>
        </w:r>
        <w:r w:rsidR="007F07D6">
          <w:rPr>
            <w:noProof/>
          </w:rPr>
          <w:tab/>
        </w:r>
        <w:r w:rsidR="007F07D6">
          <w:rPr>
            <w:noProof/>
          </w:rPr>
          <w:fldChar w:fldCharType="begin"/>
        </w:r>
        <w:r w:rsidR="007F07D6">
          <w:rPr>
            <w:noProof/>
          </w:rPr>
          <w:instrText xml:space="preserve"> PAGEREF _Toc295118924 \h </w:instrText>
        </w:r>
        <w:r w:rsidR="007F07D6">
          <w:rPr>
            <w:noProof/>
          </w:rPr>
        </w:r>
        <w:r w:rsidR="007F07D6">
          <w:rPr>
            <w:noProof/>
          </w:rPr>
          <w:fldChar w:fldCharType="separate"/>
        </w:r>
        <w:r w:rsidR="007F07D6">
          <w:rPr>
            <w:noProof/>
          </w:rPr>
          <w:t>80</w:t>
        </w:r>
        <w:r w:rsidR="007F07D6">
          <w:rPr>
            <w:noProof/>
          </w:rPr>
          <w:fldChar w:fldCharType="end"/>
        </w:r>
      </w:hyperlink>
    </w:p>
    <w:p w14:paraId="705BA271"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25" w:history="1">
        <w:r w:rsidR="007F07D6" w:rsidRPr="00834086">
          <w:rPr>
            <w:rStyle w:val="Hyperlink"/>
            <w:noProof/>
          </w:rPr>
          <w:t>Moving the Compliance and Audit Reports Feature</w:t>
        </w:r>
        <w:r w:rsidR="007F07D6">
          <w:rPr>
            <w:noProof/>
          </w:rPr>
          <w:tab/>
        </w:r>
        <w:r w:rsidR="007F07D6">
          <w:rPr>
            <w:noProof/>
          </w:rPr>
          <w:fldChar w:fldCharType="begin"/>
        </w:r>
        <w:r w:rsidR="007F07D6">
          <w:rPr>
            <w:noProof/>
          </w:rPr>
          <w:instrText xml:space="preserve"> PAGEREF _Toc295118925 \h </w:instrText>
        </w:r>
        <w:r w:rsidR="007F07D6">
          <w:rPr>
            <w:noProof/>
          </w:rPr>
        </w:r>
        <w:r w:rsidR="007F07D6">
          <w:rPr>
            <w:noProof/>
          </w:rPr>
          <w:fldChar w:fldCharType="separate"/>
        </w:r>
        <w:r w:rsidR="007F07D6">
          <w:rPr>
            <w:noProof/>
          </w:rPr>
          <w:t>84</w:t>
        </w:r>
        <w:r w:rsidR="007F07D6">
          <w:rPr>
            <w:noProof/>
          </w:rPr>
          <w:fldChar w:fldCharType="end"/>
        </w:r>
      </w:hyperlink>
    </w:p>
    <w:p w14:paraId="0673C104"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26" w:history="1">
        <w:r w:rsidR="007F07D6" w:rsidRPr="00834086">
          <w:rPr>
            <w:rStyle w:val="Hyperlink"/>
            <w:noProof/>
          </w:rPr>
          <w:t>Moving the Administration and Monitoring Feature</w:t>
        </w:r>
        <w:r w:rsidR="007F07D6">
          <w:rPr>
            <w:noProof/>
          </w:rPr>
          <w:tab/>
        </w:r>
        <w:r w:rsidR="007F07D6">
          <w:rPr>
            <w:noProof/>
          </w:rPr>
          <w:fldChar w:fldCharType="begin"/>
        </w:r>
        <w:r w:rsidR="007F07D6">
          <w:rPr>
            <w:noProof/>
          </w:rPr>
          <w:instrText xml:space="preserve"> PAGEREF _Toc295118926 \h </w:instrText>
        </w:r>
        <w:r w:rsidR="007F07D6">
          <w:rPr>
            <w:noProof/>
          </w:rPr>
        </w:r>
        <w:r w:rsidR="007F07D6">
          <w:rPr>
            <w:noProof/>
          </w:rPr>
          <w:fldChar w:fldCharType="separate"/>
        </w:r>
        <w:r w:rsidR="007F07D6">
          <w:rPr>
            <w:noProof/>
          </w:rPr>
          <w:t>87</w:t>
        </w:r>
        <w:r w:rsidR="007F07D6">
          <w:rPr>
            <w:noProof/>
          </w:rPr>
          <w:fldChar w:fldCharType="end"/>
        </w:r>
      </w:hyperlink>
    </w:p>
    <w:p w14:paraId="21C06297" w14:textId="77777777" w:rsidR="007F07D6" w:rsidRPr="007F07D6" w:rsidRDefault="00AB4A7B">
      <w:pPr>
        <w:pStyle w:val="TOC1"/>
        <w:tabs>
          <w:tab w:val="right" w:leader="dot" w:pos="8630"/>
        </w:tabs>
        <w:rPr>
          <w:rFonts w:ascii="Calibri" w:eastAsia="Times New Roman" w:hAnsi="Calibri"/>
          <w:noProof/>
          <w:kern w:val="0"/>
          <w:sz w:val="22"/>
          <w:szCs w:val="22"/>
        </w:rPr>
      </w:pPr>
      <w:hyperlink w:anchor="_Toc295118927" w:history="1">
        <w:r w:rsidR="007F07D6" w:rsidRPr="00834086">
          <w:rPr>
            <w:rStyle w:val="Hyperlink"/>
            <w:noProof/>
          </w:rPr>
          <w:t>MBAM Keyboard Shortcuts</w:t>
        </w:r>
        <w:r w:rsidR="007F07D6">
          <w:rPr>
            <w:noProof/>
          </w:rPr>
          <w:tab/>
        </w:r>
        <w:r w:rsidR="007F07D6">
          <w:rPr>
            <w:noProof/>
          </w:rPr>
          <w:fldChar w:fldCharType="begin"/>
        </w:r>
        <w:r w:rsidR="007F07D6">
          <w:rPr>
            <w:noProof/>
          </w:rPr>
          <w:instrText xml:space="preserve"> PAGEREF _Toc295118927 \h </w:instrText>
        </w:r>
        <w:r w:rsidR="007F07D6">
          <w:rPr>
            <w:noProof/>
          </w:rPr>
        </w:r>
        <w:r w:rsidR="007F07D6">
          <w:rPr>
            <w:noProof/>
          </w:rPr>
          <w:fldChar w:fldCharType="separate"/>
        </w:r>
        <w:r w:rsidR="007F07D6">
          <w:rPr>
            <w:noProof/>
          </w:rPr>
          <w:t>88</w:t>
        </w:r>
        <w:r w:rsidR="007F07D6">
          <w:rPr>
            <w:noProof/>
          </w:rPr>
          <w:fldChar w:fldCharType="end"/>
        </w:r>
      </w:hyperlink>
    </w:p>
    <w:p w14:paraId="6C92EDCE"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28" w:history="1">
        <w:r w:rsidR="007F07D6" w:rsidRPr="00834086">
          <w:rPr>
            <w:rStyle w:val="Hyperlink"/>
            <w:noProof/>
          </w:rPr>
          <w:t>Finding and Using Keyboard Shortcuts</w:t>
        </w:r>
        <w:r w:rsidR="007F07D6">
          <w:rPr>
            <w:noProof/>
          </w:rPr>
          <w:tab/>
        </w:r>
        <w:r w:rsidR="007F07D6">
          <w:rPr>
            <w:noProof/>
          </w:rPr>
          <w:fldChar w:fldCharType="begin"/>
        </w:r>
        <w:r w:rsidR="007F07D6">
          <w:rPr>
            <w:noProof/>
          </w:rPr>
          <w:instrText xml:space="preserve"> PAGEREF _Toc295118928 \h </w:instrText>
        </w:r>
        <w:r w:rsidR="007F07D6">
          <w:rPr>
            <w:noProof/>
          </w:rPr>
        </w:r>
        <w:r w:rsidR="007F07D6">
          <w:rPr>
            <w:noProof/>
          </w:rPr>
          <w:fldChar w:fldCharType="separate"/>
        </w:r>
        <w:r w:rsidR="007F07D6">
          <w:rPr>
            <w:noProof/>
          </w:rPr>
          <w:t>88</w:t>
        </w:r>
        <w:r w:rsidR="007F07D6">
          <w:rPr>
            <w:noProof/>
          </w:rPr>
          <w:fldChar w:fldCharType="end"/>
        </w:r>
      </w:hyperlink>
    </w:p>
    <w:p w14:paraId="5BB9E574"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929" w:history="1">
        <w:r w:rsidR="007F07D6" w:rsidRPr="00834086">
          <w:rPr>
            <w:rStyle w:val="Hyperlink"/>
            <w:noProof/>
          </w:rPr>
          <w:t>Search This Article</w:t>
        </w:r>
        <w:r w:rsidR="007F07D6">
          <w:rPr>
            <w:noProof/>
          </w:rPr>
          <w:tab/>
        </w:r>
        <w:r w:rsidR="007F07D6">
          <w:rPr>
            <w:noProof/>
          </w:rPr>
          <w:fldChar w:fldCharType="begin"/>
        </w:r>
        <w:r w:rsidR="007F07D6">
          <w:rPr>
            <w:noProof/>
          </w:rPr>
          <w:instrText xml:space="preserve"> PAGEREF _Toc295118929 \h </w:instrText>
        </w:r>
        <w:r w:rsidR="007F07D6">
          <w:rPr>
            <w:noProof/>
          </w:rPr>
        </w:r>
        <w:r w:rsidR="007F07D6">
          <w:rPr>
            <w:noProof/>
          </w:rPr>
          <w:fldChar w:fldCharType="separate"/>
        </w:r>
        <w:r w:rsidR="007F07D6">
          <w:rPr>
            <w:noProof/>
          </w:rPr>
          <w:t>89</w:t>
        </w:r>
        <w:r w:rsidR="007F07D6">
          <w:rPr>
            <w:noProof/>
          </w:rPr>
          <w:fldChar w:fldCharType="end"/>
        </w:r>
      </w:hyperlink>
    </w:p>
    <w:p w14:paraId="05A48975" w14:textId="77777777" w:rsidR="007F07D6" w:rsidRPr="007F07D6" w:rsidRDefault="00AB4A7B">
      <w:pPr>
        <w:pStyle w:val="TOC3"/>
        <w:tabs>
          <w:tab w:val="right" w:leader="dot" w:pos="8630"/>
        </w:tabs>
        <w:rPr>
          <w:rFonts w:ascii="Calibri" w:eastAsia="Times New Roman" w:hAnsi="Calibri"/>
          <w:noProof/>
          <w:kern w:val="0"/>
          <w:sz w:val="22"/>
          <w:szCs w:val="22"/>
        </w:rPr>
      </w:pPr>
      <w:hyperlink w:anchor="_Toc295118930" w:history="1">
        <w:r w:rsidR="007F07D6" w:rsidRPr="00834086">
          <w:rPr>
            <w:rStyle w:val="Hyperlink"/>
            <w:noProof/>
          </w:rPr>
          <w:t>Print This Article</w:t>
        </w:r>
        <w:r w:rsidR="007F07D6">
          <w:rPr>
            <w:noProof/>
          </w:rPr>
          <w:tab/>
        </w:r>
        <w:r w:rsidR="007F07D6">
          <w:rPr>
            <w:noProof/>
          </w:rPr>
          <w:fldChar w:fldCharType="begin"/>
        </w:r>
        <w:r w:rsidR="007F07D6">
          <w:rPr>
            <w:noProof/>
          </w:rPr>
          <w:instrText xml:space="preserve"> PAGEREF _Toc295118930 \h </w:instrText>
        </w:r>
        <w:r w:rsidR="007F07D6">
          <w:rPr>
            <w:noProof/>
          </w:rPr>
        </w:r>
        <w:r w:rsidR="007F07D6">
          <w:rPr>
            <w:noProof/>
          </w:rPr>
          <w:fldChar w:fldCharType="separate"/>
        </w:r>
        <w:r w:rsidR="007F07D6">
          <w:rPr>
            <w:noProof/>
          </w:rPr>
          <w:t>89</w:t>
        </w:r>
        <w:r w:rsidR="007F07D6">
          <w:rPr>
            <w:noProof/>
          </w:rPr>
          <w:fldChar w:fldCharType="end"/>
        </w:r>
      </w:hyperlink>
    </w:p>
    <w:p w14:paraId="1439F9B7"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31" w:history="1">
        <w:r w:rsidR="007F07D6" w:rsidRPr="00834086">
          <w:rPr>
            <w:rStyle w:val="Hyperlink"/>
            <w:noProof/>
          </w:rPr>
          <w:t>Keyboard Shortcuts for MBAM Setup</w:t>
        </w:r>
        <w:r w:rsidR="007F07D6">
          <w:rPr>
            <w:noProof/>
          </w:rPr>
          <w:tab/>
        </w:r>
        <w:r w:rsidR="007F07D6">
          <w:rPr>
            <w:noProof/>
          </w:rPr>
          <w:fldChar w:fldCharType="begin"/>
        </w:r>
        <w:r w:rsidR="007F07D6">
          <w:rPr>
            <w:noProof/>
          </w:rPr>
          <w:instrText xml:space="preserve"> PAGEREF _Toc295118931 \h </w:instrText>
        </w:r>
        <w:r w:rsidR="007F07D6">
          <w:rPr>
            <w:noProof/>
          </w:rPr>
        </w:r>
        <w:r w:rsidR="007F07D6">
          <w:rPr>
            <w:noProof/>
          </w:rPr>
          <w:fldChar w:fldCharType="separate"/>
        </w:r>
        <w:r w:rsidR="007F07D6">
          <w:rPr>
            <w:noProof/>
          </w:rPr>
          <w:t>89</w:t>
        </w:r>
        <w:r w:rsidR="007F07D6">
          <w:rPr>
            <w:noProof/>
          </w:rPr>
          <w:fldChar w:fldCharType="end"/>
        </w:r>
      </w:hyperlink>
    </w:p>
    <w:p w14:paraId="0F2D9B67" w14:textId="77777777" w:rsidR="007F07D6" w:rsidRPr="007F07D6" w:rsidRDefault="00AB4A7B">
      <w:pPr>
        <w:pStyle w:val="TOC2"/>
        <w:tabs>
          <w:tab w:val="right" w:leader="dot" w:pos="8630"/>
        </w:tabs>
        <w:rPr>
          <w:rFonts w:ascii="Calibri" w:eastAsia="Times New Roman" w:hAnsi="Calibri"/>
          <w:noProof/>
          <w:kern w:val="0"/>
          <w:sz w:val="22"/>
          <w:szCs w:val="22"/>
        </w:rPr>
      </w:pPr>
      <w:hyperlink w:anchor="_Toc295118932" w:history="1">
        <w:r w:rsidR="007F07D6" w:rsidRPr="00834086">
          <w:rPr>
            <w:rStyle w:val="Hyperlink"/>
            <w:noProof/>
          </w:rPr>
          <w:t>Keyboard Shortcuts for MBAM Console</w:t>
        </w:r>
        <w:r w:rsidR="007F07D6">
          <w:rPr>
            <w:noProof/>
          </w:rPr>
          <w:tab/>
        </w:r>
        <w:r w:rsidR="007F07D6">
          <w:rPr>
            <w:noProof/>
          </w:rPr>
          <w:fldChar w:fldCharType="begin"/>
        </w:r>
        <w:r w:rsidR="007F07D6">
          <w:rPr>
            <w:noProof/>
          </w:rPr>
          <w:instrText xml:space="preserve"> PAGEREF _Toc295118932 \h </w:instrText>
        </w:r>
        <w:r w:rsidR="007F07D6">
          <w:rPr>
            <w:noProof/>
          </w:rPr>
        </w:r>
        <w:r w:rsidR="007F07D6">
          <w:rPr>
            <w:noProof/>
          </w:rPr>
          <w:fldChar w:fldCharType="separate"/>
        </w:r>
        <w:r w:rsidR="007F07D6">
          <w:rPr>
            <w:noProof/>
          </w:rPr>
          <w:t>90</w:t>
        </w:r>
        <w:r w:rsidR="007F07D6">
          <w:rPr>
            <w:noProof/>
          </w:rPr>
          <w:fldChar w:fldCharType="end"/>
        </w:r>
      </w:hyperlink>
    </w:p>
    <w:p w14:paraId="63AF818D" w14:textId="77777777" w:rsidR="007F07D6" w:rsidRDefault="007F07D6" w:rsidP="007F07D6">
      <w:pPr>
        <w:sectPr w:rsidR="007F07D6" w:rsidSect="007F07D6">
          <w:headerReference w:type="even" r:id="rId17"/>
          <w:footerReference w:type="even" r:id="rId18"/>
          <w:pgSz w:w="12240" w:h="15840" w:code="1"/>
          <w:pgMar w:top="1440" w:right="1800" w:bottom="1440" w:left="1800" w:header="1440" w:footer="1440" w:gutter="0"/>
          <w:cols w:space="720"/>
          <w:docGrid w:linePitch="360"/>
        </w:sectPr>
      </w:pPr>
      <w:r>
        <w:fldChar w:fldCharType="end"/>
      </w:r>
    </w:p>
    <w:p w14:paraId="5F09F4D5" w14:textId="77777777" w:rsidR="007F07D6" w:rsidRDefault="007F07D6">
      <w:pPr>
        <w:pStyle w:val="Heading1"/>
      </w:pPr>
      <w:bookmarkStart w:id="0" w:name="_Toc295118827"/>
      <w:r>
        <w:lastRenderedPageBreak/>
        <w:t>Microsoft BitLocker Administration and Monitoring Planning, Deployment, and Operations Guide</w:t>
      </w:r>
      <w:bookmarkStart w:id="1" w:name="z81de3502896e42d595a88a7670f93ead"/>
      <w:bookmarkEnd w:id="0"/>
      <w:bookmarkEnd w:id="1"/>
    </w:p>
    <w:p w14:paraId="1C027DD3" w14:textId="77777777" w:rsidR="007F07D6" w:rsidRDefault="00AB4A7B" w:rsidP="007F07D6">
      <w:pPr>
        <w:pStyle w:val="Figure"/>
        <w:spacing w:line="240" w:lineRule="atLeast"/>
      </w:pPr>
      <w:commentRangeStart w:id="2"/>
      <w:r>
        <w:rPr>
          <w:noProof/>
        </w:rPr>
        <w:pict w14:anchorId="31C0F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5" type="#_x0000_t75" style="width:270pt;height:58.5pt;visibility:visible">
            <v:imagedata r:id="rId19" o:title=""/>
          </v:shape>
        </w:pict>
      </w:r>
      <w:commentRangeEnd w:id="2"/>
      <w:r w:rsidR="00C70CCD">
        <w:rPr>
          <w:rStyle w:val="CommentReference"/>
          <w:color w:val="auto"/>
        </w:rPr>
        <w:commentReference w:id="2"/>
      </w:r>
    </w:p>
    <w:p w14:paraId="26A1D774" w14:textId="77777777" w:rsidR="007F07D6" w:rsidRDefault="007F07D6">
      <w:pPr>
        <w:pStyle w:val="TableSpacing"/>
      </w:pPr>
    </w:p>
    <w:p w14:paraId="29D341C7" w14:textId="77777777" w:rsidR="007F07D6" w:rsidRDefault="007F07D6">
      <w:r>
        <w:t xml:space="preserve">Microsoft BitLocker Administration and Monitoring (MBAM) </w:t>
      </w:r>
      <w:proofErr w:type="gramStart"/>
      <w:r>
        <w:t>builds</w:t>
      </w:r>
      <w:proofErr w:type="gramEnd"/>
      <w:r>
        <w:t xml:space="preserve"> on BitLocker in Windows 7 and offers you an enterprise solution for BitLocker provisioning, monitoring and key recovery. MBAM will help you simplify BitLocker provisioning and deployment independent or as part of your Windows 7 migration, improving compliance and reporting of BitLocker, and reducing support costs. This document assumes that you already understand </w:t>
      </w:r>
      <w:proofErr w:type="spellStart"/>
      <w:r>
        <w:t>Bitlocker</w:t>
      </w:r>
      <w:proofErr w:type="spellEnd"/>
      <w:r>
        <w:t xml:space="preserve"> and group policies in general, and that you want a tool to more easily manage those security features.</w:t>
      </w:r>
    </w:p>
    <w:p w14:paraId="288F3175" w14:textId="77777777" w:rsidR="007F07D6" w:rsidRDefault="007F07D6">
      <w:r>
        <w:t>This guide provides background information about MBAM and describes how to install and use the product. The intended audience for the guide is MBAM administrators and IT personnel.</w:t>
      </w:r>
    </w:p>
    <w:p w14:paraId="186917E5" w14:textId="77777777" w:rsidR="007F07D6" w:rsidRDefault="007F07D6">
      <w:pPr>
        <w:pStyle w:val="Heading2"/>
      </w:pPr>
      <w:bookmarkStart w:id="3" w:name="_Toc295118828"/>
      <w:r>
        <w:t>In This Section</w:t>
      </w:r>
      <w:bookmarkEnd w:id="3"/>
    </w:p>
    <w:p w14:paraId="12C65D1F" w14:textId="77777777" w:rsidR="007F07D6" w:rsidRDefault="007F07D6">
      <w:r>
        <w:t>This guide provides information on the following topics:</w:t>
      </w:r>
    </w:p>
    <w:p w14:paraId="5EEF3930" w14:textId="77777777" w:rsidR="007F07D6" w:rsidRDefault="007F07D6">
      <w:pPr>
        <w:pStyle w:val="List"/>
      </w:pPr>
      <w:r>
        <w:rPr>
          <w:rStyle w:val="Bold"/>
        </w:rPr>
        <w:t>Getting Started with MBAM</w:t>
      </w:r>
    </w:p>
    <w:p w14:paraId="1A71D8DB" w14:textId="77777777" w:rsidR="007F07D6" w:rsidRDefault="007F07D6">
      <w:pPr>
        <w:pStyle w:val="List"/>
      </w:pPr>
      <w:r>
        <w:rPr>
          <w:rStyle w:val="Bold"/>
        </w:rPr>
        <w:t>About MBAM</w:t>
      </w:r>
    </w:p>
    <w:p w14:paraId="1C990B0C" w14:textId="77777777" w:rsidR="007F07D6" w:rsidRDefault="00AB4A7B">
      <w:pPr>
        <w:pStyle w:val="List"/>
      </w:pPr>
      <w:hyperlink w:anchor="z3c957c203f224ee3802ff422b490b940" w:history="1">
        <w:r w:rsidR="007F07D6">
          <w:rPr>
            <w:rStyle w:val="Hyperlink"/>
          </w:rPr>
          <w:t>Planning for MBAM</w:t>
        </w:r>
      </w:hyperlink>
    </w:p>
    <w:p w14:paraId="36499BC2" w14:textId="77777777" w:rsidR="007F07D6" w:rsidRDefault="007F07D6">
      <w:pPr>
        <w:pStyle w:val="List"/>
      </w:pPr>
      <w:r>
        <w:rPr>
          <w:rStyle w:val="Bold"/>
        </w:rPr>
        <w:t>Deploying MBAM</w:t>
      </w:r>
    </w:p>
    <w:p w14:paraId="40E9377F" w14:textId="77777777" w:rsidR="007F07D6" w:rsidRDefault="00AB4A7B">
      <w:pPr>
        <w:pStyle w:val="List"/>
      </w:pPr>
      <w:hyperlink w:anchor="zb4cb64f22b6e4aaa80dcff32989f204c" w:history="1">
        <w:r w:rsidR="007F07D6">
          <w:rPr>
            <w:rStyle w:val="Hyperlink"/>
          </w:rPr>
          <w:t>Operations for MBAM</w:t>
        </w:r>
      </w:hyperlink>
    </w:p>
    <w:p w14:paraId="4E02CAB1" w14:textId="77777777" w:rsidR="007F07D6" w:rsidRDefault="00AB4A7B">
      <w:pPr>
        <w:pStyle w:val="List"/>
      </w:pPr>
      <w:hyperlink w:anchor="z49e9c2c7846a4c7da61405c104b2e091" w:history="1">
        <w:r w:rsidR="007F07D6">
          <w:rPr>
            <w:rStyle w:val="Hyperlink"/>
          </w:rPr>
          <w:t>Technical Reference for MBAM</w:t>
        </w:r>
      </w:hyperlink>
    </w:p>
    <w:p w14:paraId="5C26D40C" w14:textId="77777777" w:rsidR="007F07D6" w:rsidRDefault="007F07D6">
      <w:pPr>
        <w:pStyle w:val="Heading2"/>
      </w:pPr>
      <w:bookmarkStart w:id="4" w:name="_Toc295118829"/>
      <w:r>
        <w:t>Related Sections</w:t>
      </w:r>
      <w:bookmarkEnd w:id="4"/>
    </w:p>
    <w:p w14:paraId="58A1B1D7" w14:textId="77777777" w:rsidR="007F07D6" w:rsidRDefault="007F07D6">
      <w:r>
        <w:t xml:space="preserve">For detailed information about </w:t>
      </w:r>
      <w:proofErr w:type="spellStart"/>
      <w:r>
        <w:t>Bitlocker</w:t>
      </w:r>
      <w:proofErr w:type="spellEnd"/>
      <w:r>
        <w:t xml:space="preserve">, please see: </w:t>
      </w:r>
      <w:hyperlink r:id="rId21" w:history="1">
        <w:r>
          <w:rPr>
            <w:rStyle w:val="Hyperlink"/>
          </w:rPr>
          <w:t>BitLocker Drive Encryption</w:t>
        </w:r>
      </w:hyperlink>
      <w:r>
        <w:t>.</w:t>
      </w:r>
    </w:p>
    <w:p w14:paraId="4E306B02" w14:textId="77777777" w:rsidR="007F07D6" w:rsidRDefault="007F07D6">
      <w:pPr>
        <w:pStyle w:val="Heading1"/>
      </w:pPr>
      <w:bookmarkStart w:id="5" w:name="_Toc295118830"/>
      <w:commentRangeStart w:id="6"/>
      <w:r>
        <w:t>Getting Started With MBAM</w:t>
      </w:r>
      <w:bookmarkStart w:id="7" w:name="za8a298589434439c878efd1a198e4b23"/>
      <w:bookmarkEnd w:id="5"/>
      <w:bookmarkEnd w:id="7"/>
      <w:commentRangeEnd w:id="6"/>
      <w:r w:rsidR="00C70CCD">
        <w:rPr>
          <w:rStyle w:val="CommentReference"/>
          <w:b w:val="0"/>
          <w:sz w:val="20"/>
        </w:rPr>
        <w:commentReference w:id="6"/>
      </w:r>
    </w:p>
    <w:p w14:paraId="328606C4" w14:textId="77777777" w:rsidR="007F07D6" w:rsidRDefault="007F07D6">
      <w:r>
        <w:t xml:space="preserve">Microsoft BitLocker Administration and Monitoring (MBAM) </w:t>
      </w:r>
      <w:proofErr w:type="gramStart"/>
      <w:r>
        <w:t>provides</w:t>
      </w:r>
      <w:proofErr w:type="gramEnd"/>
      <w:r>
        <w:t xml:space="preserve"> a simplified administrative interface to BitLocker drive encryption. MBAM lets you select BitLocker encryption policy options appropriate to your enterprise so that you can monitor client compliance with those policies and </w:t>
      </w:r>
      <w:r>
        <w:lastRenderedPageBreak/>
        <w:t>report on the encryption status of the enterprise in addition to individual computers. Also, you can access recovery key information when a user forgets their PIN or password, or when their BIOS or boot record changes.</w:t>
      </w:r>
    </w:p>
    <w:p w14:paraId="5ABE5B47" w14:textId="77777777" w:rsidR="007F07D6" w:rsidRDefault="007F07D6">
      <w:pPr>
        <w:pStyle w:val="Heading2"/>
      </w:pPr>
      <w:bookmarkStart w:id="8" w:name="_Toc295118831"/>
      <w:r>
        <w:t>In This Guide:</w:t>
      </w:r>
      <w:bookmarkEnd w:id="8"/>
    </w:p>
    <w:p w14:paraId="53C096F9" w14:textId="77777777" w:rsidR="007F07D6" w:rsidRDefault="007F07D6"/>
    <w:p w14:paraId="1E6CA2AE" w14:textId="77777777" w:rsidR="007F07D6" w:rsidRDefault="00AB4A7B">
      <w:pPr>
        <w:pStyle w:val="DefinedTerm"/>
      </w:pPr>
      <w:hyperlink w:anchor="z3c957c203f224ee3802ff422b490b940" w:history="1">
        <w:r w:rsidR="007F07D6">
          <w:rPr>
            <w:rStyle w:val="Hyperlink"/>
          </w:rPr>
          <w:t>Planning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211065E1" w14:textId="77777777" w:rsidTr="007F07D6">
        <w:tc>
          <w:tcPr>
            <w:tcW w:w="8856" w:type="dxa"/>
            <w:shd w:val="clear" w:color="auto" w:fill="auto"/>
          </w:tcPr>
          <w:p w14:paraId="48A9A6FB" w14:textId="77777777" w:rsidR="007F07D6" w:rsidRPr="007F07D6" w:rsidRDefault="007F07D6" w:rsidP="007F07D6">
            <w:pPr>
              <w:ind w:right="1440"/>
              <w:rPr>
                <w:sz w:val="18"/>
                <w:szCs w:val="18"/>
              </w:rPr>
            </w:pPr>
            <w:r w:rsidRPr="007F07D6">
              <w:rPr>
                <w:sz w:val="18"/>
                <w:szCs w:val="18"/>
              </w:rPr>
              <w:t>Provides information about required planning of the BitLocker group policy, MBAM server infrastructure, and client management for MBAM deployment.</w:t>
            </w:r>
          </w:p>
          <w:p w14:paraId="2F77C6BF" w14:textId="77777777" w:rsidR="007F07D6" w:rsidRPr="007F07D6" w:rsidRDefault="007F07D6" w:rsidP="007F07D6">
            <w:pPr>
              <w:ind w:right="1440"/>
              <w:rPr>
                <w:sz w:val="18"/>
                <w:szCs w:val="18"/>
              </w:rPr>
            </w:pPr>
          </w:p>
        </w:tc>
      </w:tr>
    </w:tbl>
    <w:p w14:paraId="0D213013" w14:textId="77777777" w:rsidR="007F07D6" w:rsidRDefault="00AB4A7B">
      <w:pPr>
        <w:pStyle w:val="DefinedTerm"/>
      </w:pPr>
      <w:hyperlink w:anchor="zd9fa7c5fac1e419b968abbaf5a5c828d" w:history="1">
        <w:r w:rsidR="007F07D6">
          <w:rPr>
            <w:rStyle w:val="Hyperlink"/>
          </w:rPr>
          <w:t>Deploying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3531C669" w14:textId="77777777" w:rsidTr="007F07D6">
        <w:tc>
          <w:tcPr>
            <w:tcW w:w="8856" w:type="dxa"/>
            <w:shd w:val="clear" w:color="auto" w:fill="auto"/>
          </w:tcPr>
          <w:p w14:paraId="4D3DF961" w14:textId="77777777" w:rsidR="007F07D6" w:rsidRPr="007F07D6" w:rsidRDefault="007F07D6" w:rsidP="007F07D6">
            <w:pPr>
              <w:ind w:right="1440"/>
              <w:rPr>
                <w:sz w:val="18"/>
                <w:szCs w:val="18"/>
              </w:rPr>
            </w:pPr>
            <w:r w:rsidRPr="007F07D6">
              <w:rPr>
                <w:sz w:val="18"/>
                <w:szCs w:val="18"/>
              </w:rPr>
              <w:t>Provides information about deploying MBAM group policy, installing the MBAM server features, and how to deploy the MBAM client.</w:t>
            </w:r>
          </w:p>
          <w:p w14:paraId="5D94EC15" w14:textId="77777777" w:rsidR="007F07D6" w:rsidRPr="007F07D6" w:rsidRDefault="007F07D6" w:rsidP="007F07D6">
            <w:pPr>
              <w:ind w:right="1440"/>
              <w:rPr>
                <w:sz w:val="18"/>
                <w:szCs w:val="18"/>
              </w:rPr>
            </w:pPr>
          </w:p>
        </w:tc>
      </w:tr>
    </w:tbl>
    <w:p w14:paraId="51956962" w14:textId="77777777" w:rsidR="007F07D6" w:rsidRDefault="00AB4A7B">
      <w:pPr>
        <w:pStyle w:val="DefinedTerm"/>
      </w:pPr>
      <w:hyperlink w:anchor="zb4cb64f22b6e4aaa80dcff32989f204c" w:history="1">
        <w:r w:rsidR="007F07D6">
          <w:rPr>
            <w:rStyle w:val="Hyperlink"/>
          </w:rPr>
          <w:t>Operations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431677B1" w14:textId="77777777" w:rsidTr="007F07D6">
        <w:tc>
          <w:tcPr>
            <w:tcW w:w="8856" w:type="dxa"/>
            <w:shd w:val="clear" w:color="auto" w:fill="auto"/>
          </w:tcPr>
          <w:p w14:paraId="6BF8BA21" w14:textId="77777777" w:rsidR="007F07D6" w:rsidRPr="007F07D6" w:rsidRDefault="007F07D6" w:rsidP="007F07D6">
            <w:pPr>
              <w:ind w:right="1440"/>
              <w:rPr>
                <w:sz w:val="18"/>
                <w:szCs w:val="18"/>
              </w:rPr>
            </w:pPr>
            <w:r w:rsidRPr="007F07D6">
              <w:rPr>
                <w:sz w:val="18"/>
                <w:szCs w:val="18"/>
              </w:rPr>
              <w:t>Provides information about how to work with MBAM reports, manage client encryption states and TPM states, manage MBAM roles, and how to recover locked computers. You can also manage hardware compatibility, exemption and use the Control Panel program to specify options for MBAM.</w:t>
            </w:r>
          </w:p>
          <w:p w14:paraId="4009628C" w14:textId="77777777" w:rsidR="007F07D6" w:rsidRPr="007F07D6" w:rsidRDefault="007F07D6" w:rsidP="007F07D6">
            <w:pPr>
              <w:ind w:right="1440"/>
              <w:rPr>
                <w:sz w:val="18"/>
                <w:szCs w:val="18"/>
              </w:rPr>
            </w:pPr>
          </w:p>
        </w:tc>
      </w:tr>
    </w:tbl>
    <w:p w14:paraId="4FFA8B2E" w14:textId="77777777" w:rsidR="007F07D6" w:rsidRDefault="007F07D6">
      <w:pPr>
        <w:pStyle w:val="DefinedTerm"/>
      </w:pPr>
      <w:r>
        <w:t>Troubleshooting MBAM</w:t>
      </w:r>
    </w:p>
    <w:tbl>
      <w:tblPr>
        <w:tblW w:w="0" w:type="auto"/>
        <w:tblInd w:w="187" w:type="dxa"/>
        <w:tblCellMar>
          <w:left w:w="0" w:type="dxa"/>
          <w:right w:w="0" w:type="dxa"/>
        </w:tblCellMar>
        <w:tblLook w:val="01E0" w:firstRow="1" w:lastRow="1" w:firstColumn="1" w:lastColumn="1" w:noHBand="0" w:noVBand="0"/>
      </w:tblPr>
      <w:tblGrid>
        <w:gridCol w:w="8453"/>
      </w:tblGrid>
      <w:tr w:rsidR="007F07D6" w14:paraId="7F73A81C" w14:textId="77777777" w:rsidTr="007F07D6">
        <w:tc>
          <w:tcPr>
            <w:tcW w:w="8856" w:type="dxa"/>
            <w:shd w:val="clear" w:color="auto" w:fill="auto"/>
          </w:tcPr>
          <w:p w14:paraId="59BA414C" w14:textId="77777777" w:rsidR="007F07D6" w:rsidRPr="007F07D6" w:rsidRDefault="007F07D6" w:rsidP="007F07D6">
            <w:pPr>
              <w:ind w:right="1440"/>
              <w:rPr>
                <w:sz w:val="18"/>
                <w:szCs w:val="18"/>
              </w:rPr>
            </w:pPr>
            <w:r w:rsidRPr="007F07D6">
              <w:rPr>
                <w:sz w:val="18"/>
                <w:szCs w:val="18"/>
              </w:rPr>
              <w:t>Provides information about how to resolve issues with MBAM and BitLocker drive encryption.</w:t>
            </w:r>
          </w:p>
          <w:p w14:paraId="5967D56D" w14:textId="77777777" w:rsidR="007F07D6" w:rsidRPr="007F07D6" w:rsidRDefault="007F07D6" w:rsidP="007F07D6">
            <w:pPr>
              <w:ind w:right="1440"/>
              <w:rPr>
                <w:sz w:val="18"/>
                <w:szCs w:val="18"/>
              </w:rPr>
            </w:pPr>
          </w:p>
        </w:tc>
      </w:tr>
    </w:tbl>
    <w:p w14:paraId="1305417F" w14:textId="77777777" w:rsidR="007F07D6" w:rsidRDefault="00AB4A7B">
      <w:pPr>
        <w:pStyle w:val="DefinedTerm"/>
      </w:pPr>
      <w:hyperlink w:anchor="z2bf54b730e1446d2aca74173ae7f5f6f" w:history="1">
        <w:r w:rsidR="007F07D6">
          <w:rPr>
            <w:rStyle w:val="Hyperlink"/>
          </w:rPr>
          <w:t>Best Practices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7DE0F684" w14:textId="77777777" w:rsidTr="007F07D6">
        <w:tc>
          <w:tcPr>
            <w:tcW w:w="8856" w:type="dxa"/>
            <w:shd w:val="clear" w:color="auto" w:fill="auto"/>
          </w:tcPr>
          <w:p w14:paraId="4BAE5A69" w14:textId="77777777" w:rsidR="007F07D6" w:rsidRPr="007F07D6" w:rsidRDefault="007F07D6" w:rsidP="007F07D6">
            <w:pPr>
              <w:ind w:right="1440"/>
              <w:rPr>
                <w:sz w:val="18"/>
                <w:szCs w:val="18"/>
              </w:rPr>
            </w:pPr>
            <w:r w:rsidRPr="007F07D6">
              <w:rPr>
                <w:sz w:val="18"/>
                <w:szCs w:val="18"/>
              </w:rPr>
              <w:t>Provides information about best practices for MBAM.</w:t>
            </w:r>
          </w:p>
          <w:p w14:paraId="7ACF4D9A" w14:textId="77777777" w:rsidR="007F07D6" w:rsidRPr="007F07D6" w:rsidRDefault="007F07D6" w:rsidP="007F07D6">
            <w:pPr>
              <w:ind w:right="1440"/>
              <w:rPr>
                <w:sz w:val="18"/>
                <w:szCs w:val="18"/>
              </w:rPr>
            </w:pPr>
          </w:p>
        </w:tc>
      </w:tr>
    </w:tbl>
    <w:p w14:paraId="3A5E239C" w14:textId="77777777" w:rsidR="007F07D6" w:rsidRDefault="00AB4A7B">
      <w:pPr>
        <w:pStyle w:val="DefinedTerm"/>
      </w:pPr>
      <w:hyperlink w:anchor="z49e9c2c7846a4c7da61405c104b2e091" w:history="1">
        <w:r w:rsidR="007F07D6">
          <w:rPr>
            <w:rStyle w:val="Hyperlink"/>
          </w:rPr>
          <w:t>Technical Reference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58EEFD60" w14:textId="77777777" w:rsidTr="007F07D6">
        <w:tc>
          <w:tcPr>
            <w:tcW w:w="8856" w:type="dxa"/>
            <w:shd w:val="clear" w:color="auto" w:fill="auto"/>
          </w:tcPr>
          <w:p w14:paraId="4888E2AD" w14:textId="77777777" w:rsidR="007F07D6" w:rsidRPr="007F07D6" w:rsidRDefault="007F07D6" w:rsidP="007F07D6">
            <w:pPr>
              <w:ind w:right="1440"/>
              <w:rPr>
                <w:sz w:val="18"/>
                <w:szCs w:val="18"/>
              </w:rPr>
            </w:pPr>
            <w:r w:rsidRPr="007F07D6">
              <w:rPr>
                <w:sz w:val="18"/>
                <w:szCs w:val="18"/>
              </w:rPr>
              <w:t>Provides information about MBAM including lists of log files, keyboard short cuts, and instructions how to move MBAM server features to a different server.</w:t>
            </w:r>
          </w:p>
          <w:p w14:paraId="466CD9DE" w14:textId="77777777" w:rsidR="007F07D6" w:rsidRPr="007F07D6" w:rsidRDefault="007F07D6" w:rsidP="007F07D6">
            <w:pPr>
              <w:ind w:right="1440"/>
              <w:rPr>
                <w:sz w:val="18"/>
                <w:szCs w:val="18"/>
              </w:rPr>
            </w:pPr>
          </w:p>
        </w:tc>
      </w:tr>
    </w:tbl>
    <w:p w14:paraId="637B4302" w14:textId="77777777" w:rsidR="007F07D6" w:rsidRDefault="007F07D6">
      <w:pPr>
        <w:pStyle w:val="Heading2"/>
      </w:pPr>
      <w:bookmarkStart w:id="9" w:name="_Toc295118832"/>
      <w:r>
        <w:t>See Also</w:t>
      </w:r>
      <w:bookmarkEnd w:id="9"/>
    </w:p>
    <w:p w14:paraId="0AC69C97" w14:textId="77777777" w:rsidR="007F07D6" w:rsidRDefault="00AB4A7B">
      <w:hyperlink w:anchor="z3c957c203f224ee3802ff422b490b940" w:history="1">
        <w:r w:rsidR="007F07D6">
          <w:rPr>
            <w:rStyle w:val="Hyperlink"/>
          </w:rPr>
          <w:t>Planning for MBAM</w:t>
        </w:r>
      </w:hyperlink>
    </w:p>
    <w:p w14:paraId="0071FFD0" w14:textId="77777777" w:rsidR="007F07D6" w:rsidRDefault="00AB4A7B">
      <w:hyperlink w:anchor="zd9fa7c5fac1e419b968abbaf5a5c828d" w:history="1">
        <w:r w:rsidR="007F07D6">
          <w:rPr>
            <w:rStyle w:val="Hyperlink"/>
          </w:rPr>
          <w:t>Deploying MBAM</w:t>
        </w:r>
      </w:hyperlink>
    </w:p>
    <w:p w14:paraId="306F6F75" w14:textId="77777777" w:rsidR="007F07D6" w:rsidRDefault="00AB4A7B">
      <w:hyperlink w:anchor="zb4cb64f22b6e4aaa80dcff32989f204c" w:history="1">
        <w:r w:rsidR="007F07D6">
          <w:rPr>
            <w:rStyle w:val="Hyperlink"/>
          </w:rPr>
          <w:t>Operations for MBAM</w:t>
        </w:r>
      </w:hyperlink>
    </w:p>
    <w:p w14:paraId="3E13AB61" w14:textId="77777777" w:rsidR="007F07D6" w:rsidRDefault="007F07D6">
      <w:r>
        <w:rPr>
          <w:rStyle w:val="Bold"/>
        </w:rPr>
        <w:lastRenderedPageBreak/>
        <w:t>Troubleshooting MBAM</w:t>
      </w:r>
    </w:p>
    <w:p w14:paraId="13A27F58" w14:textId="77777777" w:rsidR="007F07D6" w:rsidRDefault="00AB4A7B">
      <w:hyperlink w:anchor="z2bf54b730e1446d2aca74173ae7f5f6f" w:history="1">
        <w:r w:rsidR="007F07D6">
          <w:rPr>
            <w:rStyle w:val="Hyperlink"/>
          </w:rPr>
          <w:t>Best Practices for MBAM</w:t>
        </w:r>
      </w:hyperlink>
    </w:p>
    <w:p w14:paraId="5BFC1FB2" w14:textId="77777777" w:rsidR="007F07D6" w:rsidRDefault="00AB4A7B">
      <w:hyperlink w:anchor="z49e9c2c7846a4c7da61405c104b2e091" w:history="1">
        <w:r w:rsidR="007F07D6">
          <w:rPr>
            <w:rStyle w:val="Hyperlink"/>
          </w:rPr>
          <w:t>Technical Reference for MBAM</w:t>
        </w:r>
      </w:hyperlink>
    </w:p>
    <w:p w14:paraId="7258C980" w14:textId="77777777" w:rsidR="007F07D6" w:rsidRDefault="007F07D6">
      <w:pPr>
        <w:pStyle w:val="Heading1"/>
      </w:pPr>
      <w:bookmarkStart w:id="10" w:name="_Toc295118833"/>
      <w:commentRangeStart w:id="11"/>
      <w:r>
        <w:t>High-Level Architecture for MBAM</w:t>
      </w:r>
      <w:bookmarkStart w:id="12" w:name="z999fe918333d48949055e301079d2115"/>
      <w:bookmarkEnd w:id="10"/>
      <w:bookmarkEnd w:id="12"/>
      <w:commentRangeEnd w:id="11"/>
      <w:r w:rsidR="00626D8E">
        <w:rPr>
          <w:rStyle w:val="CommentReference"/>
          <w:b w:val="0"/>
          <w:sz w:val="20"/>
        </w:rPr>
        <w:commentReference w:id="11"/>
      </w:r>
    </w:p>
    <w:p w14:paraId="53372B89" w14:textId="77777777" w:rsidR="007F07D6" w:rsidRDefault="007F07D6">
      <w:r>
        <w:t xml:space="preserve">Microsoft BitLocker Administration and Monitoring (MBAM) is a client/server data encryption solution that includes the following components: </w:t>
      </w:r>
    </w:p>
    <w:p w14:paraId="068E0050"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Administration and monitoring server</w:t>
      </w:r>
    </w:p>
    <w:p w14:paraId="10AEB2DD"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Compliance and status database</w:t>
      </w:r>
    </w:p>
    <w:p w14:paraId="19108BCC"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and hardware database</w:t>
      </w:r>
    </w:p>
    <w:p w14:paraId="2ACFDDD6"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Compliance and audit reports</w:t>
      </w:r>
    </w:p>
    <w:p w14:paraId="037E3496"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Policy template</w:t>
      </w:r>
    </w:p>
    <w:p w14:paraId="1BB409CE"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BitLocker Administration and Monitoring client agent</w:t>
      </w:r>
    </w:p>
    <w:p w14:paraId="64E8D6DC" w14:textId="77777777" w:rsidR="007F07D6" w:rsidRDefault="007F07D6">
      <w:pPr>
        <w:pStyle w:val="Heading2"/>
      </w:pPr>
      <w:bookmarkStart w:id="13" w:name="_Toc295118834"/>
      <w:commentRangeStart w:id="14"/>
      <w:r>
        <w:t>Architecture Overview</w:t>
      </w:r>
      <w:bookmarkEnd w:id="13"/>
      <w:commentRangeEnd w:id="14"/>
      <w:r w:rsidR="00626D8E">
        <w:rPr>
          <w:rStyle w:val="CommentReference"/>
          <w:b w:val="0"/>
          <w:sz w:val="20"/>
        </w:rPr>
        <w:commentReference w:id="14"/>
      </w:r>
    </w:p>
    <w:p w14:paraId="5387AA82" w14:textId="77777777" w:rsidR="007F07D6" w:rsidRDefault="007F07D6">
      <w:proofErr w:type="gramStart"/>
      <w:r>
        <w:rPr>
          <w:rStyle w:val="UI"/>
        </w:rPr>
        <w:t>Administration and Monitoring Server</w:t>
      </w:r>
      <w:r>
        <w:t xml:space="preserve"> ˚˚Hosts the Management Console and monitoring web services.</w:t>
      </w:r>
      <w:proofErr w:type="gramEnd"/>
      <w:r>
        <w:t xml:space="preserve"> The Management Console is used to determine Enterprise Compliance status and audit activity, manage Hardware Capability, and access recovery data (for example, BitLocker Recovery Keys). </w:t>
      </w:r>
    </w:p>
    <w:p w14:paraId="16A52F58" w14:textId="7D9FB222" w:rsidR="007F07D6" w:rsidRDefault="007F07D6">
      <w:proofErr w:type="gramStart"/>
      <w:r>
        <w:rPr>
          <w:rStyle w:val="UI"/>
        </w:rPr>
        <w:t>Compliance and Audit Database</w:t>
      </w:r>
      <w:r>
        <w:t xml:space="preserve"> ˚˚ Stores compliance data for Microsoft BitLocker Administration and Monitoring client computers for use by the </w:t>
      </w:r>
      <w:commentRangeStart w:id="15"/>
      <w:r>
        <w:t>reporting</w:t>
      </w:r>
      <w:commentRangeEnd w:id="15"/>
      <w:r w:rsidR="00AA7DB2">
        <w:rPr>
          <w:rStyle w:val="CommentReference"/>
        </w:rPr>
        <w:commentReference w:id="15"/>
      </w:r>
      <w:r>
        <w:t xml:space="preserve"> service.</w:t>
      </w:r>
      <w:proofErr w:type="gramEnd"/>
    </w:p>
    <w:p w14:paraId="5A160EF2" w14:textId="782B46A8" w:rsidR="007F07D6" w:rsidRDefault="007F07D6">
      <w:r>
        <w:rPr>
          <w:rStyle w:val="UI"/>
        </w:rPr>
        <w:t>Recovery and Hardware Database</w:t>
      </w:r>
      <w:r>
        <w:t xml:space="preserve"> ˚˚Stores recovery data that is collected from Microsoft BitLocker Administration and Monitoring client </w:t>
      </w:r>
      <w:commentRangeStart w:id="16"/>
      <w:r>
        <w:t>computers</w:t>
      </w:r>
      <w:commentRangeEnd w:id="16"/>
      <w:r w:rsidR="00AA7DB2">
        <w:rPr>
          <w:rStyle w:val="CommentReference"/>
        </w:rPr>
        <w:commentReference w:id="16"/>
      </w:r>
    </w:p>
    <w:p w14:paraId="1B483ACD" w14:textId="77777777" w:rsidR="007F07D6" w:rsidRDefault="007F07D6">
      <w:r>
        <w:rPr>
          <w:rStyle w:val="UI"/>
        </w:rPr>
        <w:t>Compliance and Audit Reports</w:t>
      </w:r>
      <w:r>
        <w:t xml:space="preserve"> ˚˚Uses SQL Server Reporting Services (SRS) to provide Microsoft BitLocker Administration and </w:t>
      </w:r>
      <w:proofErr w:type="gramStart"/>
      <w:r>
        <w:t>Monitoring</w:t>
      </w:r>
      <w:proofErr w:type="gramEnd"/>
      <w:r>
        <w:t xml:space="preserve"> reports. These reports can be access from the Management Console or directly from the SRS server.</w:t>
      </w:r>
    </w:p>
    <w:p w14:paraId="3D0478A1" w14:textId="77777777" w:rsidR="007F07D6" w:rsidRDefault="007F07D6">
      <w:r>
        <w:rPr>
          <w:rStyle w:val="UI"/>
        </w:rPr>
        <w:t>Policy Template</w:t>
      </w:r>
      <w:r>
        <w:t xml:space="preserve"> ˚˚The Group Policy template that specifies the Microsoft BitLocker Administration and Monitoring implementation of BitLocker drive encryption.</w:t>
      </w:r>
    </w:p>
    <w:p w14:paraId="6F948E21" w14:textId="77777777" w:rsidR="007F07D6" w:rsidRDefault="007F07D6">
      <w:proofErr w:type="spellStart"/>
      <w:r>
        <w:t>The</w:t>
      </w:r>
      <w:r>
        <w:rPr>
          <w:rStyle w:val="UI"/>
        </w:rPr>
        <w:t>Microsoft</w:t>
      </w:r>
      <w:proofErr w:type="spellEnd"/>
      <w:r>
        <w:rPr>
          <w:rStyle w:val="UI"/>
        </w:rPr>
        <w:t xml:space="preserve"> BitLocker Administration and Monitoring client agent</w:t>
      </w:r>
      <w:r>
        <w:t xml:space="preserve"> performs the following tasks:</w:t>
      </w:r>
    </w:p>
    <w:p w14:paraId="311D796E"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Uses Group Policy to enforce the BitLocker encryption of client computers in the enterprise</w:t>
      </w:r>
    </w:p>
    <w:p w14:paraId="52C84B19" w14:textId="273EF615"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gramStart"/>
      <w:r>
        <w:t>Gathers</w:t>
      </w:r>
      <w:proofErr w:type="gramEnd"/>
      <w:r>
        <w:t xml:space="preserve"> the recovery key for the three BitLocker data drive types, operating system drives, fixed data drives, and removable data drives (that is, USB </w:t>
      </w:r>
      <w:commentRangeStart w:id="17"/>
      <w:r>
        <w:t>drives</w:t>
      </w:r>
      <w:commentRangeEnd w:id="17"/>
      <w:r w:rsidR="00AA7DB2">
        <w:rPr>
          <w:rStyle w:val="CommentReference"/>
        </w:rPr>
        <w:commentReference w:id="17"/>
      </w:r>
      <w:r>
        <w:t xml:space="preserve">) </w:t>
      </w:r>
    </w:p>
    <w:p w14:paraId="68F5EBA0"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Gathers compliance data for computer and passes the data to the reporting system</w:t>
      </w:r>
    </w:p>
    <w:p w14:paraId="3D5D4865" w14:textId="77777777" w:rsidR="007F07D6" w:rsidRDefault="007F07D6">
      <w:pPr>
        <w:pStyle w:val="Heading1"/>
      </w:pPr>
      <w:bookmarkStart w:id="18" w:name="_Toc295118835"/>
      <w:commentRangeStart w:id="19"/>
      <w:r>
        <w:lastRenderedPageBreak/>
        <w:t>About Microsoft BitLocker Administration and Monitoring</w:t>
      </w:r>
      <w:bookmarkStart w:id="20" w:name="za81b32a18cd94882a3cfa38b726a7f5b"/>
      <w:bookmarkEnd w:id="18"/>
      <w:bookmarkEnd w:id="20"/>
      <w:commentRangeEnd w:id="19"/>
      <w:r w:rsidR="00626D8E">
        <w:rPr>
          <w:rStyle w:val="CommentReference"/>
          <w:b w:val="0"/>
          <w:sz w:val="20"/>
        </w:rPr>
        <w:commentReference w:id="19"/>
      </w:r>
    </w:p>
    <w:p w14:paraId="3EAF1A6A" w14:textId="77777777" w:rsidR="007F07D6" w:rsidRDefault="007F07D6">
      <w:r>
        <w:t xml:space="preserve">Microsoft BitLocker Administration and Monitoring (MBAM) </w:t>
      </w:r>
      <w:proofErr w:type="gramStart"/>
      <w:r>
        <w:t>provides</w:t>
      </w:r>
      <w:proofErr w:type="gramEnd"/>
      <w:r>
        <w:t xml:space="preserve"> an administrative interface to BitLocker drive encryption.  MBAM allows you to select BitLocker encryption policy options appropriate to your enterprise, monitor client compliance with those policies, report on the encryption status of the enterprise as well as individual computers, and recover lost encryption keys. This document assumes that you already understand BitLocker and Group Policy administration.</w:t>
      </w:r>
    </w:p>
    <w:p w14:paraId="5E953889" w14:textId="77777777" w:rsidR="007F07D6" w:rsidRDefault="007F07D6">
      <w:r>
        <w:t>This Microsoft BitLocker Administration and Monitoring help guide provides background information about MBAM and describes how to install and use the product. An overview of MBAM architecture is provided in the “MBAM Architecture Notes.” The intended audience for the guide is MBAM administrators and technical personnel.</w:t>
      </w:r>
    </w:p>
    <w:p w14:paraId="1DA6CC6B" w14:textId="77777777" w:rsidR="007F07D6" w:rsidRDefault="007F07D6">
      <w:r>
        <w:t>For an overview of BitLocker, reference the BitLocker Drive Encryption article (http://technet.microsoft.com/en-us/library/</w:t>
      </w:r>
      <w:proofErr w:type="gramStart"/>
      <w:r>
        <w:t>cc731549(</w:t>
      </w:r>
      <w:proofErr w:type="gramEnd"/>
      <w:r>
        <w:t>WS.10).aspx) on TechNet.</w:t>
      </w:r>
    </w:p>
    <w:p w14:paraId="22FCE6E3" w14:textId="77777777" w:rsidR="007F07D6" w:rsidRDefault="007F07D6">
      <w:pPr>
        <w:pStyle w:val="Heading1"/>
      </w:pPr>
      <w:bookmarkStart w:id="21" w:name="_Toc295118836"/>
      <w:commentRangeStart w:id="22"/>
      <w:r>
        <w:t>MBAM Supported Configurations</w:t>
      </w:r>
      <w:bookmarkStart w:id="23" w:name="zd1ce21c430964a169b5efb10feadc2af"/>
      <w:bookmarkEnd w:id="21"/>
      <w:bookmarkEnd w:id="23"/>
      <w:commentRangeEnd w:id="22"/>
      <w:r w:rsidR="00F41C45">
        <w:rPr>
          <w:rStyle w:val="CommentReference"/>
          <w:b w:val="0"/>
          <w:sz w:val="20"/>
        </w:rPr>
        <w:commentReference w:id="22"/>
      </w:r>
    </w:p>
    <w:p w14:paraId="5B3246EA" w14:textId="77777777" w:rsidR="007F07D6" w:rsidRDefault="007F07D6">
      <w:r>
        <w:t>This topic specifies the supported configurations for Microsoft BitLocker Administration and Monitoring (MBAM) server and client computers.</w:t>
      </w:r>
    </w:p>
    <w:p w14:paraId="32D75E8B" w14:textId="77777777" w:rsidR="007F07D6" w:rsidRDefault="00AB4A7B">
      <w:pPr>
        <w:pStyle w:val="AlertLabel"/>
        <w:framePr w:wrap="notBeside"/>
      </w:pPr>
      <w:r>
        <w:rPr>
          <w:noProof/>
        </w:rPr>
        <w:pict w14:anchorId="290A324E">
          <v:shape id="Picture 23" o:spid="_x0000_i1026" type="#_x0000_t75" style="width:18pt;height:12pt;visibility:visible">
            <v:imagedata r:id="rId22" o:title=""/>
          </v:shape>
        </w:pict>
      </w:r>
      <w:r w:rsidR="007F07D6">
        <w:t xml:space="preserve">Note </w:t>
      </w:r>
    </w:p>
    <w:p w14:paraId="0B52C4AE" w14:textId="77777777" w:rsidR="007F07D6" w:rsidRDefault="007F07D6">
      <w:pPr>
        <w:pStyle w:val="AlertText"/>
      </w:pPr>
      <w:r>
        <w:t xml:space="preserve">Microsoft provides support for the current service pack and, in some cases, the prior service pack. To find the support timelines for your product, see the </w:t>
      </w:r>
      <w:hyperlink r:id="rId23" w:history="1">
        <w:r>
          <w:rPr>
            <w:rStyle w:val="Hyperlink"/>
          </w:rPr>
          <w:t>Lifecycle Supported Service Packs</w:t>
        </w:r>
      </w:hyperlink>
      <w:r>
        <w:t xml:space="preserve"> (http://go.microsoft.com/fwlink/?LinkId=31975). For more information about Microsoft Support Lifecycle Policy, see </w:t>
      </w:r>
      <w:hyperlink r:id="rId24" w:history="1">
        <w:r>
          <w:rPr>
            <w:rStyle w:val="Hyperlink"/>
          </w:rPr>
          <w:t>Microsoft Support Lifecycle Support Policy FAQ</w:t>
        </w:r>
      </w:hyperlink>
      <w:r>
        <w:t xml:space="preserve"> (http://go.microsoft.com/fwlink/?LinkId=31976). </w:t>
      </w:r>
    </w:p>
    <w:p w14:paraId="014FF3F3" w14:textId="77777777" w:rsidR="007F07D6" w:rsidRDefault="007F07D6">
      <w:pPr>
        <w:pStyle w:val="Heading2"/>
      </w:pPr>
      <w:r>
        <w:t xml:space="preserve"> </w:t>
      </w:r>
      <w:bookmarkStart w:id="24" w:name="_Toc295118837"/>
      <w:commentRangeStart w:id="25"/>
      <w:r>
        <w:t>Server Operating System Requirements</w:t>
      </w:r>
      <w:bookmarkEnd w:id="24"/>
      <w:commentRangeEnd w:id="25"/>
      <w:r w:rsidR="00F41C45">
        <w:rPr>
          <w:rStyle w:val="CommentReference"/>
          <w:b w:val="0"/>
          <w:sz w:val="20"/>
        </w:rPr>
        <w:commentReference w:id="25"/>
      </w:r>
    </w:p>
    <w:p w14:paraId="734E4F3F" w14:textId="77777777" w:rsidR="007F07D6" w:rsidRDefault="007F07D6">
      <w:r>
        <w:t>The server roles required for Microsoft BitLocker Administration and Monitoring are supported on the following operating systems:</w:t>
      </w:r>
    </w:p>
    <w:p w14:paraId="1E4316E8"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78"/>
        <w:gridCol w:w="2067"/>
        <w:gridCol w:w="1833"/>
        <w:gridCol w:w="2134"/>
      </w:tblGrid>
      <w:tr w:rsidR="007F07D6" w14:paraId="4BBBA8F5"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ED27A68" w14:textId="77777777" w:rsidR="007F07D6" w:rsidRPr="007F07D6" w:rsidRDefault="007F07D6" w:rsidP="007F07D6">
            <w:pPr>
              <w:keepNext/>
              <w:rPr>
                <w:b/>
                <w:sz w:val="18"/>
                <w:szCs w:val="18"/>
              </w:rPr>
            </w:pPr>
            <w:r w:rsidRPr="007F07D6">
              <w:rPr>
                <w:b/>
                <w:sz w:val="18"/>
                <w:szCs w:val="18"/>
              </w:rPr>
              <w:t>Operating System</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3BAE9D21" w14:textId="77777777" w:rsidR="007F07D6" w:rsidRPr="007F07D6" w:rsidRDefault="007F07D6" w:rsidP="007F07D6">
            <w:pPr>
              <w:keepNext/>
              <w:rPr>
                <w:b/>
                <w:sz w:val="18"/>
                <w:szCs w:val="18"/>
              </w:rPr>
            </w:pPr>
            <w:r w:rsidRPr="007F07D6">
              <w:rPr>
                <w:b/>
                <w:sz w:val="18"/>
                <w:szCs w:val="18"/>
              </w:rPr>
              <w:t>Editions</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34CEE16B" w14:textId="77777777" w:rsidR="007F07D6" w:rsidRPr="007F07D6" w:rsidRDefault="007F07D6" w:rsidP="007F07D6">
            <w:pPr>
              <w:keepNext/>
              <w:rPr>
                <w:b/>
                <w:sz w:val="18"/>
                <w:szCs w:val="18"/>
              </w:rPr>
            </w:pPr>
            <w:r w:rsidRPr="007F07D6">
              <w:rPr>
                <w:b/>
                <w:sz w:val="18"/>
                <w:szCs w:val="18"/>
              </w:rPr>
              <w:t>Service Pack</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7FAA84F5" w14:textId="77777777" w:rsidR="007F07D6" w:rsidRPr="007F07D6" w:rsidRDefault="007F07D6" w:rsidP="007F07D6">
            <w:pPr>
              <w:keepNext/>
              <w:rPr>
                <w:b/>
                <w:sz w:val="18"/>
                <w:szCs w:val="18"/>
              </w:rPr>
            </w:pPr>
            <w:r w:rsidRPr="007F07D6">
              <w:rPr>
                <w:b/>
                <w:sz w:val="18"/>
                <w:szCs w:val="18"/>
              </w:rPr>
              <w:t>System Architecture</w:t>
            </w:r>
          </w:p>
        </w:tc>
      </w:tr>
      <w:tr w:rsidR="007F07D6" w14:paraId="297F6140" w14:textId="77777777" w:rsidTr="007F07D6">
        <w:tc>
          <w:tcPr>
            <w:tcW w:w="4428" w:type="dxa"/>
            <w:shd w:val="clear" w:color="auto" w:fill="auto"/>
          </w:tcPr>
          <w:p w14:paraId="794DA5E1" w14:textId="77777777" w:rsidR="007F07D6" w:rsidRDefault="007F07D6">
            <w:r>
              <w:t>Windows Server 2008</w:t>
            </w:r>
          </w:p>
        </w:tc>
        <w:tc>
          <w:tcPr>
            <w:tcW w:w="4428" w:type="dxa"/>
            <w:shd w:val="clear" w:color="auto" w:fill="auto"/>
          </w:tcPr>
          <w:p w14:paraId="32E191A4" w14:textId="77777777" w:rsidR="007F07D6" w:rsidRDefault="007F07D6">
            <w:r>
              <w:t>Standard, Enterprise, Data Center, or Web Server</w:t>
            </w:r>
          </w:p>
        </w:tc>
        <w:tc>
          <w:tcPr>
            <w:tcW w:w="4428" w:type="dxa"/>
            <w:shd w:val="clear" w:color="auto" w:fill="auto"/>
          </w:tcPr>
          <w:p w14:paraId="129CFF72" w14:textId="77777777" w:rsidR="007F07D6" w:rsidRDefault="007F07D6">
            <w:r>
              <w:t>SP2 only</w:t>
            </w:r>
          </w:p>
        </w:tc>
        <w:tc>
          <w:tcPr>
            <w:tcW w:w="4428" w:type="dxa"/>
            <w:shd w:val="clear" w:color="auto" w:fill="auto"/>
          </w:tcPr>
          <w:p w14:paraId="2C007B1A" w14:textId="77777777" w:rsidR="007F07D6" w:rsidRDefault="007F07D6">
            <w:r>
              <w:t>x86 and x64</w:t>
            </w:r>
          </w:p>
        </w:tc>
      </w:tr>
      <w:tr w:rsidR="007F07D6" w14:paraId="266F30DE" w14:textId="77777777" w:rsidTr="007F07D6">
        <w:tc>
          <w:tcPr>
            <w:tcW w:w="4428" w:type="dxa"/>
            <w:shd w:val="clear" w:color="auto" w:fill="auto"/>
          </w:tcPr>
          <w:p w14:paraId="16C28EB2" w14:textId="77777777" w:rsidR="007F07D6" w:rsidRDefault="007F07D6">
            <w:r>
              <w:t>Windows Server 2008 R2</w:t>
            </w:r>
          </w:p>
        </w:tc>
        <w:tc>
          <w:tcPr>
            <w:tcW w:w="4428" w:type="dxa"/>
            <w:shd w:val="clear" w:color="auto" w:fill="auto"/>
          </w:tcPr>
          <w:p w14:paraId="40E91037" w14:textId="77777777" w:rsidR="007F07D6" w:rsidRDefault="007F07D6">
            <w:r>
              <w:t xml:space="preserve">Standard, Enterprise, Data Center or Web </w:t>
            </w:r>
            <w:r>
              <w:lastRenderedPageBreak/>
              <w:t>Server</w:t>
            </w:r>
          </w:p>
        </w:tc>
        <w:tc>
          <w:tcPr>
            <w:tcW w:w="4428" w:type="dxa"/>
            <w:shd w:val="clear" w:color="auto" w:fill="auto"/>
          </w:tcPr>
          <w:p w14:paraId="481FE7BF" w14:textId="77777777" w:rsidR="007F07D6" w:rsidRDefault="007F07D6"/>
        </w:tc>
        <w:tc>
          <w:tcPr>
            <w:tcW w:w="4428" w:type="dxa"/>
            <w:shd w:val="clear" w:color="auto" w:fill="auto"/>
          </w:tcPr>
          <w:p w14:paraId="0B0A5518" w14:textId="77777777" w:rsidR="007F07D6" w:rsidRDefault="007F07D6">
            <w:r>
              <w:t>64-bit</w:t>
            </w:r>
          </w:p>
        </w:tc>
      </w:tr>
    </w:tbl>
    <w:p w14:paraId="12B28281" w14:textId="77777777" w:rsidR="007F07D6" w:rsidRDefault="007F07D6">
      <w:pPr>
        <w:pStyle w:val="TableSpacing"/>
      </w:pPr>
    </w:p>
    <w:p w14:paraId="654537C6" w14:textId="77777777" w:rsidR="007F07D6" w:rsidRDefault="007F07D6">
      <w:commentRangeStart w:id="26"/>
      <w:r>
        <w:t>This section contains configuration information that is specific to the website requirements for this release</w:t>
      </w:r>
      <w:commentRangeEnd w:id="26"/>
      <w:r w:rsidR="00414A73">
        <w:rPr>
          <w:rStyle w:val="CommentReference"/>
        </w:rPr>
        <w:commentReference w:id="26"/>
      </w:r>
      <w:r>
        <w:t>.</w:t>
      </w:r>
    </w:p>
    <w:p w14:paraId="2B798784" w14:textId="77777777" w:rsidR="007F07D6" w:rsidRDefault="007F07D6">
      <w:pPr>
        <w:pStyle w:val="Heading2"/>
      </w:pPr>
      <w:bookmarkStart w:id="27" w:name="_Toc295118838"/>
      <w:commentRangeStart w:id="28"/>
      <w:r>
        <w:t>Prerequisites for BitLocker Administration and Monitoring Server Components</w:t>
      </w:r>
      <w:bookmarkEnd w:id="27"/>
    </w:p>
    <w:p w14:paraId="70508B99" w14:textId="77777777" w:rsidR="007F07D6" w:rsidRDefault="007F07D6">
      <w:r>
        <w:t>Each of the Microsoft BitLocker Administration and Monitoring feature servers has specific prerequisites that must be met before the MBAM features can be successfully installed. MBAM Setup will check that all prerequisites are met before installation starts.</w:t>
      </w:r>
    </w:p>
    <w:p w14:paraId="5D0852B5" w14:textId="77777777" w:rsidR="007F07D6" w:rsidRDefault="007F07D6">
      <w:pPr>
        <w:pStyle w:val="Heading3"/>
      </w:pPr>
      <w:bookmarkStart w:id="29" w:name="_Toc295118839"/>
      <w:r>
        <w:t>Prerequisites for Administration and Monitoring Server</w:t>
      </w:r>
      <w:bookmarkEnd w:id="29"/>
    </w:p>
    <w:p w14:paraId="2359D9C6" w14:textId="77777777" w:rsidR="007F07D6" w:rsidRDefault="007F07D6">
      <w:r>
        <w:t>The following is a list of the prerequisites for the Microsoft BitLocker Administration and Monitoring server:</w:t>
      </w:r>
    </w:p>
    <w:p w14:paraId="4904499C"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Web Server Role</w:t>
      </w:r>
    </w:p>
    <w:p w14:paraId="4488C6DB"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Web Server Role Services</w:t>
      </w:r>
      <w:r>
        <w:br/>
      </w:r>
    </w:p>
    <w:p w14:paraId="4E418996" w14:textId="77777777" w:rsidR="007F07D6" w:rsidRDefault="007F07D6">
      <w:pPr>
        <w:pStyle w:val="TextinList1"/>
      </w:pPr>
      <w:r>
        <w:t>Common HTTP Features:</w:t>
      </w:r>
    </w:p>
    <w:p w14:paraId="43482B04"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Static Content</w:t>
      </w:r>
    </w:p>
    <w:p w14:paraId="42A70508"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Default Document</w:t>
      </w:r>
    </w:p>
    <w:p w14:paraId="1C78CFD0" w14:textId="77777777" w:rsidR="007F07D6" w:rsidRDefault="007F07D6">
      <w:pPr>
        <w:pStyle w:val="TextinList1"/>
      </w:pPr>
      <w:r>
        <w:t>Application Development:</w:t>
      </w:r>
    </w:p>
    <w:p w14:paraId="61C9121D"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ASP.NET</w:t>
      </w:r>
    </w:p>
    <w:p w14:paraId="79C8BB2C"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.NET Extensibility</w:t>
      </w:r>
    </w:p>
    <w:p w14:paraId="24C1829E"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ISAPI Extensions</w:t>
      </w:r>
    </w:p>
    <w:p w14:paraId="2EBCB626"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ISAPI Filters</w:t>
      </w:r>
    </w:p>
    <w:p w14:paraId="18A4A5FA" w14:textId="77777777" w:rsidR="007F07D6" w:rsidRDefault="007F07D6">
      <w:pPr>
        <w:pStyle w:val="TextinList1"/>
      </w:pPr>
      <w:r>
        <w:t>Security:</w:t>
      </w:r>
    </w:p>
    <w:p w14:paraId="7F8016F2"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Windows Authentication</w:t>
      </w:r>
    </w:p>
    <w:p w14:paraId="6FFD4BC8"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Request Filtering</w:t>
      </w:r>
    </w:p>
    <w:p w14:paraId="635119E3"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Features</w:t>
      </w:r>
    </w:p>
    <w:p w14:paraId="395AF866"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.NET Framework 3.5.1 features</w:t>
      </w:r>
    </w:p>
    <w:p w14:paraId="71F84036" w14:textId="77777777" w:rsidR="007F07D6" w:rsidRDefault="007F07D6" w:rsidP="007F07D6">
      <w:pPr>
        <w:pStyle w:val="BulletedList3"/>
        <w:numPr>
          <w:ilvl w:val="0"/>
          <w:numId w:val="0"/>
        </w:numPr>
        <w:ind w:left="1080" w:hanging="360"/>
      </w:pPr>
      <w:r>
        <w:rPr>
          <w:rFonts w:ascii="Symbol" w:hAnsi="Symbol"/>
        </w:rPr>
        <w:t></w:t>
      </w:r>
      <w:r>
        <w:rPr>
          <w:rFonts w:ascii="Symbol" w:hAnsi="Symbol"/>
        </w:rPr>
        <w:tab/>
      </w:r>
      <w:r>
        <w:t>.NET Framework 3.5.1</w:t>
      </w:r>
    </w:p>
    <w:p w14:paraId="5BC44BAE" w14:textId="77777777" w:rsidR="007F07D6" w:rsidRDefault="007F07D6" w:rsidP="007F07D6">
      <w:pPr>
        <w:pStyle w:val="BulletedList3"/>
        <w:numPr>
          <w:ilvl w:val="0"/>
          <w:numId w:val="0"/>
        </w:numPr>
        <w:ind w:left="1080" w:hanging="360"/>
      </w:pPr>
      <w:r>
        <w:rPr>
          <w:rFonts w:ascii="Symbol" w:hAnsi="Symbol"/>
        </w:rPr>
        <w:t></w:t>
      </w:r>
      <w:r>
        <w:rPr>
          <w:rFonts w:ascii="Symbol" w:hAnsi="Symbol"/>
        </w:rPr>
        <w:tab/>
      </w:r>
      <w:r>
        <w:t>WCF Activation</w:t>
      </w:r>
    </w:p>
    <w:p w14:paraId="149839FD" w14:textId="77777777" w:rsidR="007F07D6" w:rsidRDefault="007F07D6" w:rsidP="007F07D6">
      <w:pPr>
        <w:pStyle w:val="BulletedList4"/>
        <w:numPr>
          <w:ilvl w:val="0"/>
          <w:numId w:val="0"/>
        </w:numPr>
        <w:ind w:left="1440" w:hanging="360"/>
      </w:pPr>
      <w:r>
        <w:rPr>
          <w:rFonts w:ascii="Symbol" w:hAnsi="Symbol"/>
        </w:rPr>
        <w:t></w:t>
      </w:r>
      <w:r>
        <w:rPr>
          <w:rFonts w:ascii="Symbol" w:hAnsi="Symbol"/>
        </w:rPr>
        <w:tab/>
      </w:r>
      <w:r>
        <w:t>HTTP Activation</w:t>
      </w:r>
    </w:p>
    <w:p w14:paraId="2EF56857" w14:textId="77777777" w:rsidR="007F07D6" w:rsidRDefault="007F07D6" w:rsidP="007F07D6">
      <w:pPr>
        <w:pStyle w:val="BulletedList3"/>
        <w:numPr>
          <w:ilvl w:val="0"/>
          <w:numId w:val="0"/>
        </w:numPr>
        <w:ind w:left="1080" w:hanging="360"/>
      </w:pPr>
      <w:r>
        <w:rPr>
          <w:rFonts w:ascii="Symbol" w:hAnsi="Symbol"/>
        </w:rPr>
        <w:t></w:t>
      </w:r>
      <w:commentRangeStart w:id="30"/>
      <w:r>
        <w:rPr>
          <w:rFonts w:ascii="Symbol" w:hAnsi="Symbol"/>
        </w:rPr>
        <w:tab/>
      </w:r>
      <w:r>
        <w:t>Non-HTTP Activation</w:t>
      </w:r>
      <w:commentRangeEnd w:id="30"/>
      <w:r w:rsidR="0063049B">
        <w:rPr>
          <w:rStyle w:val="CommentReference"/>
        </w:rPr>
        <w:commentReference w:id="30"/>
      </w:r>
    </w:p>
    <w:p w14:paraId="17B0ABBF"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Windows Process Activation Service</w:t>
      </w:r>
    </w:p>
    <w:p w14:paraId="6FB98591" w14:textId="77777777" w:rsidR="007F07D6" w:rsidRDefault="007F07D6" w:rsidP="007F07D6">
      <w:pPr>
        <w:pStyle w:val="BulletedList3"/>
        <w:numPr>
          <w:ilvl w:val="0"/>
          <w:numId w:val="0"/>
        </w:numPr>
        <w:ind w:left="1080" w:hanging="360"/>
      </w:pPr>
      <w:r>
        <w:rPr>
          <w:rFonts w:ascii="Symbol" w:hAnsi="Symbol"/>
        </w:rPr>
        <w:t></w:t>
      </w:r>
      <w:r>
        <w:rPr>
          <w:rFonts w:ascii="Symbol" w:hAnsi="Symbol"/>
        </w:rPr>
        <w:tab/>
      </w:r>
      <w:r>
        <w:t>Process Model</w:t>
      </w:r>
    </w:p>
    <w:p w14:paraId="3B45FAF2" w14:textId="77777777" w:rsidR="007F07D6" w:rsidRDefault="007F07D6" w:rsidP="007F07D6">
      <w:pPr>
        <w:pStyle w:val="BulletedList3"/>
        <w:numPr>
          <w:ilvl w:val="0"/>
          <w:numId w:val="0"/>
        </w:numPr>
        <w:ind w:left="1080" w:hanging="360"/>
      </w:pPr>
      <w:r>
        <w:rPr>
          <w:rFonts w:ascii="Symbol" w:hAnsi="Symbol"/>
        </w:rPr>
        <w:lastRenderedPageBreak/>
        <w:t></w:t>
      </w:r>
      <w:r>
        <w:rPr>
          <w:rFonts w:ascii="Symbol" w:hAnsi="Symbol"/>
        </w:rPr>
        <w:tab/>
      </w:r>
      <w:r>
        <w:t>.NET Environment Configuration APIs</w:t>
      </w:r>
    </w:p>
    <w:p w14:paraId="06B8E5B7" w14:textId="77777777" w:rsidR="007F07D6" w:rsidRDefault="007F07D6">
      <w:pPr>
        <w:pStyle w:val="Heading3"/>
      </w:pPr>
      <w:bookmarkStart w:id="31" w:name="_Toc295118840"/>
      <w:r>
        <w:t xml:space="preserve">Prerequisites for the Compliance and Audit Reports </w:t>
      </w:r>
      <w:commentRangeStart w:id="32"/>
      <w:r>
        <w:t>Server</w:t>
      </w:r>
      <w:bookmarkEnd w:id="31"/>
      <w:commentRangeEnd w:id="32"/>
      <w:r w:rsidR="006038C5">
        <w:rPr>
          <w:rStyle w:val="CommentReference"/>
          <w:b w:val="0"/>
          <w:sz w:val="20"/>
        </w:rPr>
        <w:commentReference w:id="32"/>
      </w:r>
    </w:p>
    <w:p w14:paraId="7E51621C" w14:textId="77777777" w:rsidR="007F07D6" w:rsidRDefault="007F07D6">
      <w:r>
        <w:t xml:space="preserve">The Compliance and Audit Reports </w:t>
      </w:r>
      <w:r>
        <w:rPr>
          <w:rStyle w:val="UI"/>
        </w:rPr>
        <w:t>Prerequisites</w:t>
      </w:r>
      <w:r>
        <w:t xml:space="preserve"> include the Reporting Services feature from Microsoft SQL Server R2 Enterprise, Datacenter, </w:t>
      </w:r>
      <w:proofErr w:type="gramStart"/>
      <w:r>
        <w:t>Developer</w:t>
      </w:r>
      <w:proofErr w:type="gramEnd"/>
      <w:r>
        <w:t xml:space="preserve"> edition.</w:t>
      </w:r>
    </w:p>
    <w:p w14:paraId="132DDB10" w14:textId="77777777" w:rsidR="007F07D6" w:rsidRDefault="00AB4A7B">
      <w:pPr>
        <w:pStyle w:val="AlertLabel"/>
        <w:framePr w:wrap="notBeside"/>
      </w:pPr>
      <w:r>
        <w:rPr>
          <w:noProof/>
        </w:rPr>
        <w:pict w14:anchorId="258D3236">
          <v:shape id="Picture 22" o:spid="_x0000_i1027" type="#_x0000_t75" style="width:18pt;height:12pt;visibility:visible">
            <v:imagedata r:id="rId22" o:title=""/>
          </v:shape>
        </w:pict>
      </w:r>
      <w:r w:rsidR="007F07D6">
        <w:t xml:space="preserve">Note </w:t>
      </w:r>
    </w:p>
    <w:p w14:paraId="6139B746" w14:textId="77777777" w:rsidR="007F07D6" w:rsidRDefault="007F07D6">
      <w:pPr>
        <w:pStyle w:val="AlertText"/>
      </w:pPr>
      <w:r>
        <w:t>Note that SQL Reporting Service must be running during installation.</w:t>
      </w:r>
    </w:p>
    <w:p w14:paraId="7E38D6B0" w14:textId="77777777" w:rsidR="007F07D6" w:rsidRDefault="007F07D6">
      <w:pPr>
        <w:pStyle w:val="Heading3"/>
      </w:pPr>
      <w:bookmarkStart w:id="33" w:name="_Toc295118841"/>
      <w:r>
        <w:t xml:space="preserve">Prerequisites for the Recovery and Hardware Database </w:t>
      </w:r>
      <w:commentRangeStart w:id="34"/>
      <w:r>
        <w:t>Server</w:t>
      </w:r>
      <w:bookmarkEnd w:id="33"/>
      <w:commentRangeEnd w:id="34"/>
      <w:r w:rsidR="006038C5">
        <w:rPr>
          <w:rStyle w:val="CommentReference"/>
          <w:b w:val="0"/>
          <w:sz w:val="20"/>
        </w:rPr>
        <w:commentReference w:id="34"/>
      </w:r>
    </w:p>
    <w:p w14:paraId="65910B1B" w14:textId="77777777" w:rsidR="007F07D6" w:rsidRDefault="007F07D6">
      <w:r>
        <w:t xml:space="preserve">The Recovery and Hardware Database </w:t>
      </w:r>
      <w:r>
        <w:rPr>
          <w:rStyle w:val="UI"/>
        </w:rPr>
        <w:t>Prerequisites:</w:t>
      </w:r>
      <w:r>
        <w:t xml:space="preserve"> includes the following: </w:t>
      </w:r>
    </w:p>
    <w:p w14:paraId="0863FDAD" w14:textId="77777777" w:rsidR="007F07D6" w:rsidRDefault="007F07D6" w:rsidP="007F07D6">
      <w:pPr>
        <w:pStyle w:val="BulletedList1"/>
        <w:numPr>
          <w:ilvl w:val="0"/>
          <w:numId w:val="0"/>
        </w:numPr>
        <w:tabs>
          <w:tab w:val="left" w:pos="360"/>
        </w:tabs>
        <w:spacing w:line="260" w:lineRule="exact"/>
        <w:ind w:left="360" w:hanging="360"/>
      </w:pPr>
      <w:proofErr w:type="gramStart"/>
      <w:r>
        <w:rPr>
          <w:rFonts w:ascii="Symbol" w:hAnsi="Symbol"/>
        </w:rPr>
        <w:t></w:t>
      </w:r>
      <w:r>
        <w:rPr>
          <w:rFonts w:ascii="Symbol" w:hAnsi="Symbol"/>
        </w:rPr>
        <w:tab/>
      </w:r>
      <w:commentRangeStart w:id="35"/>
      <w:r>
        <w:t xml:space="preserve"> Microsoft SQL Server R2 Enterprise, Datacenter or Developer edition.</w:t>
      </w:r>
      <w:commentRangeEnd w:id="35"/>
      <w:proofErr w:type="gramEnd"/>
      <w:r w:rsidR="0063049B">
        <w:rPr>
          <w:rStyle w:val="CommentReference"/>
        </w:rPr>
        <w:commentReference w:id="35"/>
      </w:r>
    </w:p>
    <w:p w14:paraId="7F079AC7"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must have Database Engine Services and Full-Text Search features installed.</w:t>
      </w:r>
    </w:p>
    <w:p w14:paraId="61C9C8B1" w14:textId="77777777" w:rsidR="007F07D6" w:rsidRDefault="00AB4A7B">
      <w:pPr>
        <w:pStyle w:val="AlertLabel"/>
        <w:framePr w:wrap="notBeside"/>
      </w:pPr>
      <w:r>
        <w:rPr>
          <w:noProof/>
        </w:rPr>
        <w:pict w14:anchorId="124F4B52">
          <v:shape id="Picture 21" o:spid="_x0000_i1028" type="#_x0000_t75" style="width:18pt;height:12pt;visibility:visible">
            <v:imagedata r:id="rId22" o:title=""/>
          </v:shape>
        </w:pict>
      </w:r>
      <w:r w:rsidR="007F07D6">
        <w:t xml:space="preserve">Note </w:t>
      </w:r>
    </w:p>
    <w:p w14:paraId="152506A5" w14:textId="77777777" w:rsidR="007F07D6" w:rsidRDefault="007F07D6">
      <w:pPr>
        <w:pStyle w:val="AlertText"/>
      </w:pPr>
      <w:r>
        <w:t>Be aware that prerequisite services must be running during installation.</w:t>
      </w:r>
    </w:p>
    <w:p w14:paraId="487CA156" w14:textId="77777777" w:rsidR="007F07D6" w:rsidRDefault="00AB4A7B">
      <w:pPr>
        <w:pStyle w:val="AlertLabel"/>
        <w:framePr w:wrap="notBeside"/>
      </w:pPr>
      <w:r>
        <w:rPr>
          <w:noProof/>
        </w:rPr>
        <w:pict w14:anchorId="0A59775C">
          <v:shape id="Picture 20" o:spid="_x0000_i1029" type="#_x0000_t75" style="width:18pt;height:12pt;visibility:visible">
            <v:imagedata r:id="rId22" o:title=""/>
          </v:shape>
        </w:pict>
      </w:r>
      <w:r w:rsidR="007F07D6">
        <w:t xml:space="preserve">Note </w:t>
      </w:r>
    </w:p>
    <w:p w14:paraId="70463F53" w14:textId="77777777" w:rsidR="007F07D6" w:rsidRDefault="007F07D6">
      <w:pPr>
        <w:pStyle w:val="AlertText"/>
      </w:pPr>
      <w:commentRangeStart w:id="36"/>
      <w:r>
        <w:t>Enterprise, Datacenter, or Developer editions are required if you choose the “Use certificates to encrypt database and network communication” option when installing the Recovery and Hardware Database feature.</w:t>
      </w:r>
      <w:commentRangeEnd w:id="36"/>
      <w:r w:rsidR="0063049B">
        <w:rPr>
          <w:rStyle w:val="CommentReference"/>
        </w:rPr>
        <w:commentReference w:id="36"/>
      </w:r>
    </w:p>
    <w:p w14:paraId="51F8403F" w14:textId="77777777" w:rsidR="007F07D6" w:rsidRDefault="007F07D6">
      <w:pPr>
        <w:pStyle w:val="Heading3"/>
      </w:pPr>
      <w:bookmarkStart w:id="37" w:name="_Toc295118842"/>
      <w:r>
        <w:t xml:space="preserve">Prerequisites for the Compliance Status Database </w:t>
      </w:r>
      <w:commentRangeStart w:id="38"/>
      <w:r>
        <w:t>Server</w:t>
      </w:r>
      <w:bookmarkEnd w:id="37"/>
      <w:commentRangeEnd w:id="38"/>
      <w:r w:rsidR="006038C5">
        <w:rPr>
          <w:rStyle w:val="CommentReference"/>
          <w:b w:val="0"/>
          <w:sz w:val="20"/>
        </w:rPr>
        <w:commentReference w:id="38"/>
      </w:r>
    </w:p>
    <w:p w14:paraId="3BC59CB6" w14:textId="77777777" w:rsidR="007F07D6" w:rsidRDefault="007F07D6">
      <w:r>
        <w:t xml:space="preserve">The Compliance Status Database </w:t>
      </w:r>
      <w:r>
        <w:rPr>
          <w:rStyle w:val="UI"/>
        </w:rPr>
        <w:t>Prerequisites</w:t>
      </w:r>
      <w:r>
        <w:t xml:space="preserve"> include: </w:t>
      </w:r>
    </w:p>
    <w:p w14:paraId="2719B435"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SQL Server R2 Standard, Enterprise, Datacenter, Developer edition</w:t>
      </w:r>
    </w:p>
    <w:p w14:paraId="202310AD"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must have Database Engine Services and Full-Text Search features installed.</w:t>
      </w:r>
      <w:commentRangeEnd w:id="28"/>
      <w:r w:rsidR="00F41C45">
        <w:rPr>
          <w:rStyle w:val="CommentReference"/>
        </w:rPr>
        <w:commentReference w:id="28"/>
      </w:r>
    </w:p>
    <w:p w14:paraId="7C4371E5" w14:textId="77777777" w:rsidR="007F07D6" w:rsidRDefault="007F07D6">
      <w:pPr>
        <w:pStyle w:val="Heading2"/>
      </w:pPr>
      <w:bookmarkStart w:id="39" w:name="_Toc295118843"/>
      <w:commentRangeStart w:id="40"/>
      <w:r>
        <w:t>MBAM Client Operating System Requirements</w:t>
      </w:r>
      <w:bookmarkEnd w:id="39"/>
      <w:commentRangeEnd w:id="40"/>
      <w:r w:rsidR="00F41C45">
        <w:rPr>
          <w:rStyle w:val="CommentReference"/>
          <w:b w:val="0"/>
          <w:sz w:val="20"/>
        </w:rPr>
        <w:commentReference w:id="40"/>
      </w:r>
    </w:p>
    <w:p w14:paraId="42754F1C" w14:textId="77777777" w:rsidR="007F07D6" w:rsidRDefault="007F07D6">
      <w:r>
        <w:t xml:space="preserve">The following table lists the operating systems that are supported for Microsoft BitLocker Administration and Monitoring client installation. </w:t>
      </w:r>
    </w:p>
    <w:p w14:paraId="2968B4D3" w14:textId="77777777" w:rsidR="007F07D6" w:rsidRDefault="007F07D6">
      <w:r>
        <w:t>You can install the Microsoft BitLocker Administration and Monitoring client on any computer that meets the following requirements:</w:t>
      </w:r>
    </w:p>
    <w:p w14:paraId="30EDB95A"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56"/>
        <w:gridCol w:w="2212"/>
        <w:gridCol w:w="2033"/>
        <w:gridCol w:w="2311"/>
      </w:tblGrid>
      <w:tr w:rsidR="007F07D6" w14:paraId="0FC90A89"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2AEC7C1A" w14:textId="77777777" w:rsidR="007F07D6" w:rsidRPr="007F07D6" w:rsidRDefault="007F07D6" w:rsidP="007F07D6">
            <w:pPr>
              <w:keepNext/>
              <w:rPr>
                <w:b/>
                <w:sz w:val="18"/>
                <w:szCs w:val="18"/>
              </w:rPr>
            </w:pPr>
            <w:r w:rsidRPr="007F07D6">
              <w:rPr>
                <w:b/>
                <w:sz w:val="18"/>
                <w:szCs w:val="18"/>
              </w:rPr>
              <w:t xml:space="preserve">Operating System </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4D61B315" w14:textId="77777777" w:rsidR="007F07D6" w:rsidRPr="007F07D6" w:rsidRDefault="007F07D6" w:rsidP="007F07D6">
            <w:pPr>
              <w:keepNext/>
              <w:rPr>
                <w:b/>
                <w:sz w:val="18"/>
                <w:szCs w:val="18"/>
              </w:rPr>
            </w:pPr>
            <w:r w:rsidRPr="007F07D6">
              <w:rPr>
                <w:b/>
                <w:sz w:val="18"/>
                <w:szCs w:val="18"/>
              </w:rPr>
              <w:t>Edition</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38200AF7" w14:textId="77777777" w:rsidR="007F07D6" w:rsidRPr="007F07D6" w:rsidRDefault="007F07D6" w:rsidP="007F07D6">
            <w:pPr>
              <w:keepNext/>
              <w:rPr>
                <w:b/>
                <w:sz w:val="18"/>
                <w:szCs w:val="18"/>
              </w:rPr>
            </w:pPr>
            <w:r w:rsidRPr="007F07D6">
              <w:rPr>
                <w:b/>
                <w:sz w:val="18"/>
                <w:szCs w:val="18"/>
              </w:rPr>
              <w:t>Service Pack</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40517382" w14:textId="77777777" w:rsidR="007F07D6" w:rsidRPr="007F07D6" w:rsidRDefault="007F07D6" w:rsidP="007F07D6">
            <w:pPr>
              <w:keepNext/>
              <w:rPr>
                <w:b/>
                <w:sz w:val="18"/>
                <w:szCs w:val="18"/>
              </w:rPr>
            </w:pPr>
            <w:r w:rsidRPr="007F07D6">
              <w:rPr>
                <w:b/>
                <w:sz w:val="18"/>
                <w:szCs w:val="18"/>
              </w:rPr>
              <w:t>System Architecture</w:t>
            </w:r>
          </w:p>
        </w:tc>
      </w:tr>
      <w:tr w:rsidR="007F07D6" w14:paraId="623C44A2" w14:textId="77777777" w:rsidTr="007F07D6">
        <w:tc>
          <w:tcPr>
            <w:tcW w:w="4428" w:type="dxa"/>
            <w:shd w:val="clear" w:color="auto" w:fill="auto"/>
          </w:tcPr>
          <w:p w14:paraId="2EA5E81C" w14:textId="77777777" w:rsidR="007F07D6" w:rsidRDefault="007F07D6">
            <w:r>
              <w:t>Windows 7</w:t>
            </w:r>
          </w:p>
        </w:tc>
        <w:tc>
          <w:tcPr>
            <w:tcW w:w="4428" w:type="dxa"/>
            <w:shd w:val="clear" w:color="auto" w:fill="auto"/>
          </w:tcPr>
          <w:p w14:paraId="2DC658CF" w14:textId="77777777" w:rsidR="007F07D6" w:rsidRDefault="007F07D6">
            <w:r>
              <w:t>Enterprise Edition</w:t>
            </w:r>
          </w:p>
        </w:tc>
        <w:tc>
          <w:tcPr>
            <w:tcW w:w="4428" w:type="dxa"/>
            <w:shd w:val="clear" w:color="auto" w:fill="auto"/>
          </w:tcPr>
          <w:p w14:paraId="2D49C07C" w14:textId="77777777" w:rsidR="007F07D6" w:rsidRDefault="007F07D6">
            <w:r>
              <w:t>None, SP1</w:t>
            </w:r>
          </w:p>
        </w:tc>
        <w:tc>
          <w:tcPr>
            <w:tcW w:w="4428" w:type="dxa"/>
            <w:shd w:val="clear" w:color="auto" w:fill="auto"/>
          </w:tcPr>
          <w:p w14:paraId="016A333C" w14:textId="77777777" w:rsidR="007F07D6" w:rsidRDefault="007F07D6">
            <w:r>
              <w:t>x86 or x64</w:t>
            </w:r>
          </w:p>
        </w:tc>
      </w:tr>
      <w:tr w:rsidR="007F07D6" w14:paraId="30888466" w14:textId="77777777" w:rsidTr="007F07D6">
        <w:tc>
          <w:tcPr>
            <w:tcW w:w="4428" w:type="dxa"/>
            <w:shd w:val="clear" w:color="auto" w:fill="auto"/>
          </w:tcPr>
          <w:p w14:paraId="3D21F1C4" w14:textId="77777777" w:rsidR="007F07D6" w:rsidRDefault="007F07D6">
            <w:r>
              <w:t>Windows 7</w:t>
            </w:r>
          </w:p>
        </w:tc>
        <w:tc>
          <w:tcPr>
            <w:tcW w:w="4428" w:type="dxa"/>
            <w:shd w:val="clear" w:color="auto" w:fill="auto"/>
          </w:tcPr>
          <w:p w14:paraId="5A44B542" w14:textId="77777777" w:rsidR="007F07D6" w:rsidRDefault="007F07D6">
            <w:r>
              <w:t>Ultimate Edition</w:t>
            </w:r>
          </w:p>
        </w:tc>
        <w:tc>
          <w:tcPr>
            <w:tcW w:w="4428" w:type="dxa"/>
            <w:shd w:val="clear" w:color="auto" w:fill="auto"/>
          </w:tcPr>
          <w:p w14:paraId="18EA82A4" w14:textId="77777777" w:rsidR="007F07D6" w:rsidRDefault="007F07D6">
            <w:r>
              <w:t>None, SP1</w:t>
            </w:r>
          </w:p>
        </w:tc>
        <w:tc>
          <w:tcPr>
            <w:tcW w:w="4428" w:type="dxa"/>
            <w:shd w:val="clear" w:color="auto" w:fill="auto"/>
          </w:tcPr>
          <w:p w14:paraId="77A28300" w14:textId="77777777" w:rsidR="007F07D6" w:rsidRDefault="007F07D6">
            <w:r>
              <w:t>x86 or x64</w:t>
            </w:r>
          </w:p>
        </w:tc>
      </w:tr>
    </w:tbl>
    <w:p w14:paraId="004BF807" w14:textId="77777777" w:rsidR="007F07D6" w:rsidRDefault="007F07D6">
      <w:pPr>
        <w:pStyle w:val="TableSpacing"/>
      </w:pPr>
    </w:p>
    <w:p w14:paraId="7D76D624"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Trusted Platform Module (TPM) v1.2 capability</w:t>
      </w:r>
    </w:p>
    <w:p w14:paraId="53022CB9"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The TPM chip must be turned on in the BIOS and be resettable from the operating system. Look in the BIOS documentation for more information.</w:t>
      </w:r>
    </w:p>
    <w:p w14:paraId="157A90FF" w14:textId="77777777" w:rsidR="007F07D6" w:rsidRDefault="00AB4A7B">
      <w:pPr>
        <w:pStyle w:val="AlertLabel"/>
        <w:framePr w:wrap="notBeside"/>
      </w:pPr>
      <w:r>
        <w:rPr>
          <w:noProof/>
        </w:rPr>
        <w:pict w14:anchorId="578C4D05">
          <v:shape id="Picture 19" o:spid="_x0000_i1030" type="#_x0000_t75" style="width:18pt;height:12pt;visibility:visible">
            <v:imagedata r:id="rId25" o:title=""/>
          </v:shape>
        </w:pict>
      </w:r>
      <w:r w:rsidR="007F07D6">
        <w:t xml:space="preserve">Warning </w:t>
      </w:r>
    </w:p>
    <w:p w14:paraId="1A194DAC" w14:textId="77777777" w:rsidR="007F07D6" w:rsidRDefault="007F07D6">
      <w:pPr>
        <w:pStyle w:val="AlertText"/>
      </w:pPr>
      <w:r>
        <w:t>Make sure that the keyboard, mouse and video are directly connected and not managed through a keyboard, video, mouse (KVM) switch. A KVM switch may interfere with the ability of the computer to detect the physical presence of hardware.</w:t>
      </w:r>
    </w:p>
    <w:p w14:paraId="57C57A74" w14:textId="77777777" w:rsidR="007F07D6" w:rsidRDefault="007F07D6">
      <w:r>
        <w:t xml:space="preserve">There are no special RAM requirements that are specific to Microsoft BitLocker Administration and Monitoring. </w:t>
      </w:r>
    </w:p>
    <w:p w14:paraId="4DF78C1B" w14:textId="77777777" w:rsidR="007F07D6" w:rsidRDefault="007F07D6">
      <w:pPr>
        <w:pStyle w:val="Heading1"/>
      </w:pPr>
      <w:bookmarkStart w:id="41" w:name="_Toc295118844"/>
      <w:commentRangeStart w:id="42"/>
      <w:r>
        <w:t>Release Notes for MBAM</w:t>
      </w:r>
      <w:bookmarkStart w:id="43" w:name="z5e540efa28224f17be0cc36662c622fb"/>
      <w:bookmarkEnd w:id="41"/>
      <w:bookmarkEnd w:id="43"/>
      <w:commentRangeEnd w:id="42"/>
      <w:r w:rsidR="00F41C45">
        <w:rPr>
          <w:rStyle w:val="CommentReference"/>
          <w:b w:val="0"/>
          <w:sz w:val="20"/>
        </w:rPr>
        <w:commentReference w:id="42"/>
      </w:r>
    </w:p>
    <w:p w14:paraId="2CC6CB17" w14:textId="3B1FA723" w:rsidR="007F07D6" w:rsidRDefault="007F07D6">
      <w:del w:id="44" w:author="Author">
        <w:r w:rsidDel="00E8282F">
          <w:delText>Insert introduction here.</w:delText>
        </w:r>
      </w:del>
      <w:proofErr w:type="gramStart"/>
      <w:ins w:id="45" w:author="Author">
        <w:r w:rsidR="00E8282F">
          <w:t>Section Intentionally Left Blank.</w:t>
        </w:r>
        <w:proofErr w:type="gramEnd"/>
        <w:r w:rsidR="00E8282F">
          <w:t xml:space="preserve"> Content will be added next week, post TR.</w:t>
        </w:r>
      </w:ins>
    </w:p>
    <w:p w14:paraId="6169FEAE" w14:textId="77777777" w:rsidR="007F07D6" w:rsidRDefault="007F07D6">
      <w:pPr>
        <w:pStyle w:val="Heading2"/>
      </w:pPr>
      <w:bookmarkStart w:id="46" w:name="_Toc295118845"/>
      <w:r>
        <w:t>Section Heading</w:t>
      </w:r>
      <w:bookmarkEnd w:id="46"/>
    </w:p>
    <w:p w14:paraId="3A5C446F" w14:textId="77777777" w:rsidR="007F07D6" w:rsidRDefault="007F07D6">
      <w:r>
        <w:t>Insert section body here.</w:t>
      </w:r>
    </w:p>
    <w:p w14:paraId="00BA2D65" w14:textId="77777777" w:rsidR="007F07D6" w:rsidRDefault="007F07D6">
      <w:pPr>
        <w:pStyle w:val="Heading3"/>
      </w:pPr>
      <w:bookmarkStart w:id="47" w:name="_Toc295118846"/>
      <w:r>
        <w:t>Subsection Heading</w:t>
      </w:r>
      <w:bookmarkEnd w:id="47"/>
    </w:p>
    <w:p w14:paraId="016C31B8" w14:textId="77777777" w:rsidR="007F07D6" w:rsidRDefault="007F07D6">
      <w:r>
        <w:t>Insert subsection body here.</w:t>
      </w:r>
    </w:p>
    <w:p w14:paraId="2EBC11E6" w14:textId="77777777" w:rsidR="007F07D6" w:rsidRDefault="007F07D6">
      <w:pPr>
        <w:pStyle w:val="Heading1"/>
      </w:pPr>
      <w:bookmarkStart w:id="48" w:name="_Toc295118847"/>
      <w:commentRangeStart w:id="49"/>
      <w:r>
        <w:t>Privacy Statement</w:t>
      </w:r>
      <w:bookmarkStart w:id="50" w:name="zbf9082ddfe12401e9b17e9063d4c42f5"/>
      <w:bookmarkEnd w:id="48"/>
      <w:bookmarkEnd w:id="50"/>
    </w:p>
    <w:p w14:paraId="0007706C" w14:textId="77777777" w:rsidR="007F07D6" w:rsidRDefault="007F07D6">
      <w:pPr>
        <w:pStyle w:val="Heading2"/>
      </w:pPr>
      <w:bookmarkStart w:id="51" w:name="_Toc295118848"/>
      <w:r>
        <w:t>Privacy Statement</w:t>
      </w:r>
      <w:bookmarkEnd w:id="51"/>
      <w:commentRangeEnd w:id="49"/>
      <w:r w:rsidR="00F41C45">
        <w:rPr>
          <w:rStyle w:val="CommentReference"/>
          <w:b w:val="0"/>
          <w:sz w:val="20"/>
        </w:rPr>
        <w:commentReference w:id="49"/>
      </w:r>
    </w:p>
    <w:p w14:paraId="38708B7B" w14:textId="77777777" w:rsidR="007F07D6" w:rsidRDefault="007F07D6">
      <w:r>
        <w:t>Microsoft BitLocker Administration and Monitoring (MBAM) Privacy Statement</w:t>
      </w:r>
    </w:p>
    <w:p w14:paraId="50A3BE45" w14:textId="77777777" w:rsidR="007F07D6" w:rsidRDefault="007F07D6">
      <w:r>
        <w:t>Applies To: Microsoft BitLocker Administration and Monitoring (MBAM)</w:t>
      </w:r>
    </w:p>
    <w:p w14:paraId="34C73F00" w14:textId="77777777" w:rsidR="007F07D6" w:rsidRDefault="007F07D6">
      <w:r>
        <w:t>Last Updated: June 2011</w:t>
      </w:r>
    </w:p>
    <w:p w14:paraId="5AC8A5FC" w14:textId="77777777" w:rsidR="007F07D6" w:rsidRDefault="007F07D6">
      <w:r>
        <w:t>At Microsoft, we're working hard to protect your privacy, while delivering products that bring you the performance, power and convenience you desire in your personal computing. This privacy statement explains many of the data collection and use practices of Microsoft BitLocker Administration and Monitoring (MBAM). This privacy statement focuses on features that communicate with the Internet and is not intended to be an exhaustive list. It does not apply to other online or offline Microsoft sites, products or services.</w:t>
      </w:r>
    </w:p>
    <w:p w14:paraId="5E949D38" w14:textId="77777777" w:rsidR="007F07D6" w:rsidRDefault="007F07D6">
      <w:r>
        <w:t>Collection and Use of Your Personal Information:</w:t>
      </w:r>
    </w:p>
    <w:p w14:paraId="06606409" w14:textId="77777777" w:rsidR="007F07D6" w:rsidRDefault="007F07D6">
      <w:r>
        <w:t xml:space="preserve">When we need information that personally identifies you or allows us to contact you, we will explicitly ask you for it. The personal information we collect from you will be used by Microsoft and its controlled subsidiaries and affiliates to provide the service(s) or carry out the </w:t>
      </w:r>
      <w:r>
        <w:lastRenderedPageBreak/>
        <w:t>transaction(s) you have requested or authorized, and may also be used to request additional information on feedback that you provide about the product or service that you are using; to provide critical updates and notifications regarding the software; to improve the product or service, for example bug and survey form inquiries, or to provide you with advance notice of events or to tell you about new product releases.</w:t>
      </w:r>
    </w:p>
    <w:p w14:paraId="3AEA55F5" w14:textId="77777777" w:rsidR="007F07D6" w:rsidRDefault="007F07D6">
      <w:r>
        <w:t>Except as described in this statement, personal information you provide will not be transferred to third parties without your consent. We occasionally hire other companies to provide limited services on our behalf, such as performing statistical analysis of our services. We will only provide those companies the personal information they need to deliver the service, and they are prohibited from using that information for any other purpose.</w:t>
      </w:r>
    </w:p>
    <w:p w14:paraId="4AF063AE" w14:textId="77777777" w:rsidR="007F07D6" w:rsidRDefault="007F07D6">
      <w:r>
        <w:t>Information that is collected by or sent to Microsoft may be stored and processed in the United States or any other country in which Microsoft or its affiliates, subsidiaries or agents maintain facilities, and by using a Microsoft site or service, you consent to any such transfer of information outside of your country. Microsoft abides by the safe harbor framework as set forth by the U.S. Department of Commerce regarding the collection, use, and retention of data from the European Union. Microsoft may disclose personal information about you if required to do so by law or in the good faith belief that such action is necessary to: (a) conform to the edicts of the law or comply with legal process served on Microsoft or the site; (b) protect and defend the rights or property of Microsoft (including enforcing our agreements), or (c) act in urgent circumstances to protect the personal safety of Microsoft employees, users of Microsoft products or services, or members of the public.</w:t>
      </w:r>
    </w:p>
    <w:p w14:paraId="032CF596" w14:textId="77777777" w:rsidR="007F07D6" w:rsidRDefault="007F07D6">
      <w:r>
        <w:t xml:space="preserve">Collection and Use of Information </w:t>
      </w:r>
      <w:proofErr w:type="gramStart"/>
      <w:r>
        <w:t>About</w:t>
      </w:r>
      <w:proofErr w:type="gramEnd"/>
      <w:r>
        <w:t xml:space="preserve"> Your Computer:</w:t>
      </w:r>
    </w:p>
    <w:p w14:paraId="6ED63A21" w14:textId="77777777" w:rsidR="007F07D6" w:rsidRDefault="007F07D6">
      <w:r>
        <w:t>Microsoft BitLocker Administration and Monitoring contains Internet-enabled features that can collect certain standard information from your computer ("standard computer information") along with information needed for a specific feature and send it to Microsoft. Standard computer information includes information such as your IP address, operating system version, a code that identifies the manufacturer of your computer, and your regional and language settings. This computer information is generally not personally identifiable.</w:t>
      </w:r>
    </w:p>
    <w:p w14:paraId="2B80FE80" w14:textId="77777777" w:rsidR="007F07D6" w:rsidRDefault="007F07D6">
      <w:r>
        <w:t>Security of Your Information:</w:t>
      </w:r>
    </w:p>
    <w:p w14:paraId="0EB03E4F" w14:textId="77777777" w:rsidR="007F07D6" w:rsidRDefault="007F07D6">
      <w:r>
        <w:t>Microsoft is committed to protecting the security of your personal information. We use a variety of security technologies and procedures to help protect your personal information from unauthorized access, use, or disclosure. For example, we store the information you provide on computer servers with limited access that are located in controlled facilities.</w:t>
      </w:r>
    </w:p>
    <w:p w14:paraId="1A530CF5" w14:textId="77777777" w:rsidR="007F07D6" w:rsidRDefault="007F07D6">
      <w:r>
        <w:t>Changes to the Privacy Statement:</w:t>
      </w:r>
    </w:p>
    <w:p w14:paraId="7F24C594" w14:textId="77777777" w:rsidR="007F07D6" w:rsidRDefault="007F07D6">
      <w:r>
        <w:t>We may occasionally update this privacy statement. When we do, we will revise the "last updated" date at the top of the privacy statement. We encourage you to periodically review this privacy statement to be informed of how Microsoft is protecting your information.</w:t>
      </w:r>
    </w:p>
    <w:p w14:paraId="40BCAFE8" w14:textId="77777777" w:rsidR="007F07D6" w:rsidRDefault="007F07D6">
      <w:r>
        <w:t>For More Information:</w:t>
      </w:r>
    </w:p>
    <w:p w14:paraId="21B53BEA" w14:textId="77777777" w:rsidR="007F07D6" w:rsidRDefault="007F07D6">
      <w:r>
        <w:t>Microsoft welcomes your comments regarding this privacy statement. If you have questions about this statement or believe that we have not adhered to it, please contact us at:</w:t>
      </w:r>
    </w:p>
    <w:p w14:paraId="40C83150" w14:textId="77777777" w:rsidR="007F07D6" w:rsidRDefault="007F07D6">
      <w:r>
        <w:t>Microsoft Privacy</w:t>
      </w:r>
    </w:p>
    <w:p w14:paraId="5B189178" w14:textId="77777777" w:rsidR="007F07D6" w:rsidRDefault="007F07D6">
      <w:r>
        <w:lastRenderedPageBreak/>
        <w:t>Microsoft Corporation</w:t>
      </w:r>
    </w:p>
    <w:p w14:paraId="58918667" w14:textId="77777777" w:rsidR="007F07D6" w:rsidRDefault="007F07D6">
      <w:r>
        <w:t>One Microsoft Way</w:t>
      </w:r>
    </w:p>
    <w:p w14:paraId="61DE0724" w14:textId="77777777" w:rsidR="007F07D6" w:rsidRDefault="007F07D6">
      <w:r>
        <w:t>Redmond, Washington 98052 USA</w:t>
      </w:r>
    </w:p>
    <w:p w14:paraId="1DC4D53C" w14:textId="77777777" w:rsidR="007F07D6" w:rsidRDefault="007F07D6">
      <w:pPr>
        <w:pStyle w:val="Heading1"/>
      </w:pPr>
      <w:bookmarkStart w:id="52" w:name="_Toc295118849"/>
      <w:commentRangeStart w:id="53"/>
      <w:r>
        <w:t>Planning for MBAM</w:t>
      </w:r>
      <w:bookmarkStart w:id="54" w:name="z3c957c203f224ee3802ff422b490b940"/>
      <w:bookmarkEnd w:id="52"/>
      <w:bookmarkEnd w:id="54"/>
      <w:commentRangeEnd w:id="53"/>
      <w:r w:rsidR="00F41C45">
        <w:rPr>
          <w:rStyle w:val="CommentReference"/>
          <w:b w:val="0"/>
          <w:sz w:val="20"/>
        </w:rPr>
        <w:commentReference w:id="53"/>
      </w:r>
    </w:p>
    <w:p w14:paraId="23351A84" w14:textId="243A88C3" w:rsidR="007F07D6" w:rsidRDefault="007F07D6">
      <w:r>
        <w:t xml:space="preserve">Planning for the components of Microsoft BitLocker Administration and Monitoring (MBAM) allows you to encrypt client computers with BitLocker. Without a Group Policy template configured for your enterprise, as described in </w:t>
      </w:r>
      <w:hyperlink w:anchor="z48a45d7492674f14b43c6c1f38f8ed39" w:history="1">
        <w:r>
          <w:rPr>
            <w:rStyle w:val="Hyperlink"/>
          </w:rPr>
          <w:t>Planning and Configuring Group Policy for MBAM</w:t>
        </w:r>
      </w:hyperlink>
      <w:r>
        <w:t xml:space="preserve"> you cannot successfully </w:t>
      </w:r>
      <w:commentRangeStart w:id="55"/>
      <w:r>
        <w:t>deploy and monitor BitLocker encryption</w:t>
      </w:r>
      <w:commentRangeEnd w:id="55"/>
      <w:r w:rsidR="003D21E3">
        <w:rPr>
          <w:rStyle w:val="CommentReference"/>
        </w:rPr>
        <w:commentReference w:id="55"/>
      </w:r>
      <w:r>
        <w:t>. Planning the server infrastructure, client deployment strategies, and hardware management are also necessary for successful deployment. Be sure to keep track of all values you use to install each component and feature. MBAM requires you to use the same values for all components and features.</w:t>
      </w:r>
    </w:p>
    <w:p w14:paraId="47470AE0" w14:textId="77777777" w:rsidR="007F07D6" w:rsidRDefault="007F07D6">
      <w:pPr>
        <w:pStyle w:val="Heading2"/>
      </w:pPr>
      <w:bookmarkStart w:id="56" w:name="_Toc295118850"/>
      <w:commentRangeStart w:id="57"/>
      <w:r>
        <w:t>In This Section</w:t>
      </w:r>
      <w:bookmarkEnd w:id="56"/>
      <w:commentRangeEnd w:id="57"/>
      <w:r w:rsidR="00F41C45">
        <w:rPr>
          <w:rStyle w:val="CommentReference"/>
          <w:b w:val="0"/>
          <w:sz w:val="20"/>
        </w:rPr>
        <w:commentReference w:id="57"/>
      </w:r>
    </w:p>
    <w:p w14:paraId="0B7913D0" w14:textId="77777777" w:rsidR="007F07D6" w:rsidRDefault="00AB4A7B">
      <w:pPr>
        <w:pStyle w:val="DefinedTerm"/>
      </w:pPr>
      <w:hyperlink w:anchor="zd1ce21c430964a169b5efb10feadc2af" w:history="1">
        <w:r w:rsidR="007F07D6">
          <w:rPr>
            <w:rStyle w:val="Hyperlink"/>
          </w:rPr>
          <w:t>MBAM Supported Configurations</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3C6E0785" w14:textId="77777777" w:rsidTr="007F07D6">
        <w:tc>
          <w:tcPr>
            <w:tcW w:w="8856" w:type="dxa"/>
            <w:shd w:val="clear" w:color="auto" w:fill="auto"/>
          </w:tcPr>
          <w:p w14:paraId="3EF9BD46" w14:textId="77777777" w:rsidR="007F07D6" w:rsidRPr="007F07D6" w:rsidRDefault="007F07D6" w:rsidP="007F07D6">
            <w:pPr>
              <w:ind w:right="1440"/>
              <w:rPr>
                <w:sz w:val="18"/>
                <w:szCs w:val="18"/>
              </w:rPr>
            </w:pPr>
            <w:r w:rsidRPr="007F07D6">
              <w:rPr>
                <w:sz w:val="18"/>
                <w:szCs w:val="18"/>
              </w:rPr>
              <w:t>Details the requirements and configurations necessary for MBAM</w:t>
            </w:r>
          </w:p>
          <w:p w14:paraId="0DDEEE70" w14:textId="77777777" w:rsidR="007F07D6" w:rsidRPr="007F07D6" w:rsidRDefault="007F07D6" w:rsidP="007F07D6">
            <w:pPr>
              <w:ind w:right="1440"/>
              <w:rPr>
                <w:sz w:val="18"/>
                <w:szCs w:val="18"/>
              </w:rPr>
            </w:pPr>
          </w:p>
        </w:tc>
      </w:tr>
    </w:tbl>
    <w:p w14:paraId="64234212" w14:textId="77777777" w:rsidR="007F07D6" w:rsidRDefault="00AB4A7B">
      <w:pPr>
        <w:pStyle w:val="DefinedTerm"/>
      </w:pPr>
      <w:hyperlink w:anchor="z48a45d7492674f14b43c6c1f38f8ed39" w:history="1">
        <w:r w:rsidR="007F07D6">
          <w:rPr>
            <w:rStyle w:val="Hyperlink"/>
          </w:rPr>
          <w:t>Planning and Configuring Group Policy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5DD5AD26" w14:textId="77777777" w:rsidTr="007F07D6">
        <w:tc>
          <w:tcPr>
            <w:tcW w:w="8856" w:type="dxa"/>
            <w:shd w:val="clear" w:color="auto" w:fill="auto"/>
          </w:tcPr>
          <w:p w14:paraId="37AA94B1" w14:textId="77777777" w:rsidR="007F07D6" w:rsidRPr="007F07D6" w:rsidRDefault="007F07D6" w:rsidP="007F07D6">
            <w:pPr>
              <w:ind w:right="1440"/>
              <w:rPr>
                <w:sz w:val="18"/>
                <w:szCs w:val="18"/>
              </w:rPr>
            </w:pPr>
            <w:r w:rsidRPr="007F07D6">
              <w:rPr>
                <w:sz w:val="18"/>
                <w:szCs w:val="18"/>
              </w:rPr>
              <w:t>Provides guidance on planning and configuring MBAM Group Policy</w:t>
            </w:r>
          </w:p>
          <w:p w14:paraId="26171036" w14:textId="77777777" w:rsidR="007F07D6" w:rsidRPr="007F07D6" w:rsidRDefault="007F07D6" w:rsidP="007F07D6">
            <w:pPr>
              <w:ind w:right="1440"/>
              <w:rPr>
                <w:sz w:val="18"/>
                <w:szCs w:val="18"/>
              </w:rPr>
            </w:pPr>
          </w:p>
        </w:tc>
      </w:tr>
    </w:tbl>
    <w:p w14:paraId="69607A39" w14:textId="77777777" w:rsidR="007F07D6" w:rsidRDefault="00AB4A7B">
      <w:pPr>
        <w:pStyle w:val="DefinedTerm"/>
      </w:pPr>
      <w:hyperlink w:anchor="z962f2f48e80043f2ab25664a8a6298ee" w:history="1">
        <w:r w:rsidR="007F07D6">
          <w:rPr>
            <w:rStyle w:val="Hyperlink"/>
          </w:rPr>
          <w:t>Planning Server Infrastructure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19895539" w14:textId="77777777" w:rsidTr="007F07D6">
        <w:tc>
          <w:tcPr>
            <w:tcW w:w="8856" w:type="dxa"/>
            <w:shd w:val="clear" w:color="auto" w:fill="auto"/>
          </w:tcPr>
          <w:p w14:paraId="353DBA5E" w14:textId="77777777" w:rsidR="007F07D6" w:rsidRPr="007F07D6" w:rsidRDefault="007F07D6" w:rsidP="007F07D6">
            <w:pPr>
              <w:ind w:right="1440"/>
              <w:rPr>
                <w:sz w:val="18"/>
                <w:szCs w:val="18"/>
              </w:rPr>
            </w:pPr>
            <w:r w:rsidRPr="007F07D6">
              <w:rPr>
                <w:sz w:val="18"/>
                <w:szCs w:val="18"/>
              </w:rPr>
              <w:t>Provides guidance on how to configure your server infrastructure for MBAM</w:t>
            </w:r>
          </w:p>
          <w:p w14:paraId="1C2383F0" w14:textId="77777777" w:rsidR="007F07D6" w:rsidRPr="007F07D6" w:rsidRDefault="007F07D6" w:rsidP="007F07D6">
            <w:pPr>
              <w:ind w:right="1440"/>
              <w:rPr>
                <w:sz w:val="18"/>
                <w:szCs w:val="18"/>
              </w:rPr>
            </w:pPr>
          </w:p>
        </w:tc>
      </w:tr>
    </w:tbl>
    <w:p w14:paraId="449726AD" w14:textId="77777777" w:rsidR="007F07D6" w:rsidRDefault="00AB4A7B">
      <w:pPr>
        <w:pStyle w:val="DefinedTerm"/>
      </w:pPr>
      <w:hyperlink w:anchor="z5bcac939aa15441284661fa363640026" w:history="1">
        <w:r w:rsidR="007F07D6">
          <w:rPr>
            <w:rStyle w:val="Hyperlink"/>
          </w:rPr>
          <w:t>Planning Client Deployment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6F09E3DE" w14:textId="77777777" w:rsidTr="007F07D6">
        <w:tc>
          <w:tcPr>
            <w:tcW w:w="8856" w:type="dxa"/>
            <w:shd w:val="clear" w:color="auto" w:fill="auto"/>
          </w:tcPr>
          <w:p w14:paraId="75B392CF" w14:textId="77777777" w:rsidR="007F07D6" w:rsidRPr="007F07D6" w:rsidRDefault="007F07D6" w:rsidP="007F07D6">
            <w:pPr>
              <w:ind w:right="1440"/>
              <w:rPr>
                <w:sz w:val="18"/>
                <w:szCs w:val="18"/>
              </w:rPr>
            </w:pPr>
            <w:r w:rsidRPr="007F07D6">
              <w:rPr>
                <w:sz w:val="18"/>
                <w:szCs w:val="18"/>
              </w:rPr>
              <w:t>Provides guidance on deploying the MBAM client to your organization’s computers</w:t>
            </w:r>
          </w:p>
          <w:p w14:paraId="051418D9" w14:textId="77777777" w:rsidR="007F07D6" w:rsidRPr="007F07D6" w:rsidRDefault="007F07D6" w:rsidP="007F07D6">
            <w:pPr>
              <w:ind w:right="1440"/>
              <w:rPr>
                <w:sz w:val="18"/>
                <w:szCs w:val="18"/>
              </w:rPr>
            </w:pPr>
          </w:p>
        </w:tc>
      </w:tr>
    </w:tbl>
    <w:p w14:paraId="6977ADD6" w14:textId="77777777" w:rsidR="007F07D6" w:rsidRDefault="00AB4A7B">
      <w:pPr>
        <w:pStyle w:val="DefinedTerm"/>
      </w:pPr>
      <w:hyperlink w:anchor="z187322413b1d45dba513c56a31d96015" w:history="1">
        <w:r w:rsidR="007F07D6">
          <w:rPr>
            <w:rStyle w:val="Hyperlink"/>
          </w:rPr>
          <w:t>Planning Hardware Management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1435A0F2" w14:textId="77777777" w:rsidTr="007F07D6">
        <w:tc>
          <w:tcPr>
            <w:tcW w:w="8856" w:type="dxa"/>
            <w:shd w:val="clear" w:color="auto" w:fill="auto"/>
          </w:tcPr>
          <w:p w14:paraId="2F54E40D" w14:textId="77777777" w:rsidR="007F07D6" w:rsidRPr="007F07D6" w:rsidRDefault="007F07D6" w:rsidP="007F07D6">
            <w:pPr>
              <w:ind w:right="1440"/>
              <w:rPr>
                <w:sz w:val="18"/>
                <w:szCs w:val="18"/>
              </w:rPr>
            </w:pPr>
            <w:r w:rsidRPr="007F07D6">
              <w:rPr>
                <w:sz w:val="18"/>
                <w:szCs w:val="18"/>
              </w:rPr>
              <w:t>Provides guidance on determining the need for Hardware Management in your organization</w:t>
            </w:r>
          </w:p>
          <w:p w14:paraId="66BDA37B" w14:textId="77777777" w:rsidR="007F07D6" w:rsidRPr="007F07D6" w:rsidRDefault="007F07D6" w:rsidP="007F07D6">
            <w:pPr>
              <w:ind w:right="1440"/>
              <w:rPr>
                <w:sz w:val="18"/>
                <w:szCs w:val="18"/>
              </w:rPr>
            </w:pPr>
          </w:p>
        </w:tc>
      </w:tr>
    </w:tbl>
    <w:p w14:paraId="686C0FAC" w14:textId="77777777" w:rsidR="007F07D6" w:rsidRDefault="007F07D6"/>
    <w:p w14:paraId="14A21653" w14:textId="77777777" w:rsidR="007F07D6" w:rsidRDefault="007F07D6">
      <w:pPr>
        <w:pStyle w:val="Heading1"/>
      </w:pPr>
      <w:bookmarkStart w:id="58" w:name="_Toc295118851"/>
      <w:commentRangeStart w:id="59"/>
      <w:r>
        <w:lastRenderedPageBreak/>
        <w:t>MBAM Supported Configurations</w:t>
      </w:r>
      <w:bookmarkEnd w:id="58"/>
      <w:commentRangeEnd w:id="59"/>
      <w:r w:rsidR="00F41C45">
        <w:rPr>
          <w:rStyle w:val="CommentReference"/>
          <w:b w:val="0"/>
          <w:sz w:val="20"/>
        </w:rPr>
        <w:commentReference w:id="59"/>
      </w:r>
    </w:p>
    <w:p w14:paraId="293F23A7" w14:textId="77777777" w:rsidR="007F07D6" w:rsidRDefault="007F07D6">
      <w:r>
        <w:t>This topic specifies the supported configurations for Microsoft BitLocker Administration and Monitoring (MBAM) server and client computers.</w:t>
      </w:r>
    </w:p>
    <w:p w14:paraId="76478BAA" w14:textId="77777777" w:rsidR="007F07D6" w:rsidRDefault="00AB4A7B">
      <w:pPr>
        <w:pStyle w:val="AlertLabel"/>
        <w:framePr w:wrap="notBeside"/>
      </w:pPr>
      <w:r>
        <w:rPr>
          <w:noProof/>
        </w:rPr>
        <w:pict w14:anchorId="3A7D354E">
          <v:shape id="Picture 18" o:spid="_x0000_i1031" type="#_x0000_t75" style="width:18pt;height:12pt;visibility:visible">
            <v:imagedata r:id="rId22" o:title=""/>
          </v:shape>
        </w:pict>
      </w:r>
      <w:r w:rsidR="007F07D6">
        <w:t xml:space="preserve">Note </w:t>
      </w:r>
    </w:p>
    <w:p w14:paraId="31C5FC55" w14:textId="77777777" w:rsidR="007F07D6" w:rsidRDefault="007F07D6">
      <w:pPr>
        <w:pStyle w:val="AlertText"/>
      </w:pPr>
      <w:r>
        <w:t xml:space="preserve">Microsoft provides support for the current service pack and, in some cases, the prior service pack. To find the support timelines for your product, see the </w:t>
      </w:r>
      <w:hyperlink r:id="rId26" w:history="1">
        <w:r>
          <w:rPr>
            <w:rStyle w:val="Hyperlink"/>
          </w:rPr>
          <w:t>Lifecycle Supported Service Packs</w:t>
        </w:r>
      </w:hyperlink>
      <w:r>
        <w:t xml:space="preserve"> (http://go.microsoft.com/fwlink/?LinkId=31975). For more information about Microsoft Support Lifecycle Policy, see </w:t>
      </w:r>
      <w:hyperlink r:id="rId27" w:history="1">
        <w:r>
          <w:rPr>
            <w:rStyle w:val="Hyperlink"/>
          </w:rPr>
          <w:t>Microsoft Support Lifecycle Support Policy FAQ</w:t>
        </w:r>
      </w:hyperlink>
      <w:r>
        <w:t xml:space="preserve"> (http://go.microsoft.com/fwlink/?LinkId=31976). </w:t>
      </w:r>
    </w:p>
    <w:p w14:paraId="136E2139" w14:textId="77777777" w:rsidR="007F07D6" w:rsidRDefault="007F07D6">
      <w:pPr>
        <w:pStyle w:val="Heading2"/>
      </w:pPr>
      <w:r>
        <w:t xml:space="preserve"> </w:t>
      </w:r>
      <w:bookmarkStart w:id="60" w:name="_Toc295118852"/>
      <w:commentRangeStart w:id="61"/>
      <w:r>
        <w:t xml:space="preserve">Server Operating System </w:t>
      </w:r>
      <w:commentRangeStart w:id="62"/>
      <w:r>
        <w:t>Requirements</w:t>
      </w:r>
      <w:bookmarkEnd w:id="60"/>
      <w:commentRangeEnd w:id="61"/>
      <w:r w:rsidR="00F41C45">
        <w:rPr>
          <w:rStyle w:val="CommentReference"/>
          <w:b w:val="0"/>
          <w:sz w:val="20"/>
        </w:rPr>
        <w:commentReference w:id="61"/>
      </w:r>
      <w:commentRangeEnd w:id="62"/>
      <w:r w:rsidR="007C5074">
        <w:rPr>
          <w:rStyle w:val="CommentReference"/>
          <w:b w:val="0"/>
          <w:sz w:val="20"/>
        </w:rPr>
        <w:commentReference w:id="62"/>
      </w:r>
    </w:p>
    <w:p w14:paraId="02FD411B" w14:textId="77777777" w:rsidR="007F07D6" w:rsidRDefault="007F07D6">
      <w:r>
        <w:t>The server roles required for Microsoft BitLocker Administration and Monitoring are supported on the following operating systems:</w:t>
      </w:r>
    </w:p>
    <w:p w14:paraId="48B76187"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78"/>
        <w:gridCol w:w="2067"/>
        <w:gridCol w:w="1833"/>
        <w:gridCol w:w="2134"/>
      </w:tblGrid>
      <w:tr w:rsidR="007F07D6" w14:paraId="59FA7A49"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3E256524" w14:textId="77777777" w:rsidR="007F07D6" w:rsidRPr="007F07D6" w:rsidRDefault="007F07D6" w:rsidP="007F07D6">
            <w:pPr>
              <w:keepNext/>
              <w:rPr>
                <w:b/>
                <w:sz w:val="18"/>
                <w:szCs w:val="18"/>
              </w:rPr>
            </w:pPr>
            <w:r w:rsidRPr="007F07D6">
              <w:rPr>
                <w:b/>
                <w:sz w:val="18"/>
                <w:szCs w:val="18"/>
              </w:rPr>
              <w:t>Operating System</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3BA5F28A" w14:textId="77777777" w:rsidR="007F07D6" w:rsidRPr="007F07D6" w:rsidRDefault="007F07D6" w:rsidP="007F07D6">
            <w:pPr>
              <w:keepNext/>
              <w:rPr>
                <w:b/>
                <w:sz w:val="18"/>
                <w:szCs w:val="18"/>
              </w:rPr>
            </w:pPr>
            <w:r w:rsidRPr="007F07D6">
              <w:rPr>
                <w:b/>
                <w:sz w:val="18"/>
                <w:szCs w:val="18"/>
              </w:rPr>
              <w:t>Editions</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68567784" w14:textId="77777777" w:rsidR="007F07D6" w:rsidRPr="007F07D6" w:rsidRDefault="007F07D6" w:rsidP="007F07D6">
            <w:pPr>
              <w:keepNext/>
              <w:rPr>
                <w:b/>
                <w:sz w:val="18"/>
                <w:szCs w:val="18"/>
              </w:rPr>
            </w:pPr>
            <w:r w:rsidRPr="007F07D6">
              <w:rPr>
                <w:b/>
                <w:sz w:val="18"/>
                <w:szCs w:val="18"/>
              </w:rPr>
              <w:t>Service Pack</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833E58F" w14:textId="77777777" w:rsidR="007F07D6" w:rsidRPr="007F07D6" w:rsidRDefault="007F07D6" w:rsidP="007F07D6">
            <w:pPr>
              <w:keepNext/>
              <w:rPr>
                <w:b/>
                <w:sz w:val="18"/>
                <w:szCs w:val="18"/>
              </w:rPr>
            </w:pPr>
            <w:r w:rsidRPr="007F07D6">
              <w:rPr>
                <w:b/>
                <w:sz w:val="18"/>
                <w:szCs w:val="18"/>
              </w:rPr>
              <w:t>System Architecture</w:t>
            </w:r>
          </w:p>
        </w:tc>
      </w:tr>
      <w:tr w:rsidR="007F07D6" w14:paraId="1481C409" w14:textId="77777777" w:rsidTr="007F07D6">
        <w:tc>
          <w:tcPr>
            <w:tcW w:w="4428" w:type="dxa"/>
            <w:shd w:val="clear" w:color="auto" w:fill="auto"/>
          </w:tcPr>
          <w:p w14:paraId="79322C77" w14:textId="77777777" w:rsidR="007F07D6" w:rsidRDefault="007F07D6">
            <w:r>
              <w:t>Windows Server 2008</w:t>
            </w:r>
          </w:p>
        </w:tc>
        <w:tc>
          <w:tcPr>
            <w:tcW w:w="4428" w:type="dxa"/>
            <w:shd w:val="clear" w:color="auto" w:fill="auto"/>
          </w:tcPr>
          <w:p w14:paraId="14E0CB4B" w14:textId="77777777" w:rsidR="007F07D6" w:rsidRDefault="007F07D6">
            <w:r>
              <w:t>Standard, Enterprise, Data Center, or Web Server</w:t>
            </w:r>
          </w:p>
        </w:tc>
        <w:tc>
          <w:tcPr>
            <w:tcW w:w="4428" w:type="dxa"/>
            <w:shd w:val="clear" w:color="auto" w:fill="auto"/>
          </w:tcPr>
          <w:p w14:paraId="0EE3ABAE" w14:textId="77777777" w:rsidR="007F07D6" w:rsidRDefault="007F07D6">
            <w:r>
              <w:t>SP2 only</w:t>
            </w:r>
          </w:p>
        </w:tc>
        <w:tc>
          <w:tcPr>
            <w:tcW w:w="4428" w:type="dxa"/>
            <w:shd w:val="clear" w:color="auto" w:fill="auto"/>
          </w:tcPr>
          <w:p w14:paraId="4F3DE4DD" w14:textId="77777777" w:rsidR="007F07D6" w:rsidRDefault="007F07D6">
            <w:r>
              <w:t>x86 and x64</w:t>
            </w:r>
          </w:p>
        </w:tc>
      </w:tr>
      <w:tr w:rsidR="007F07D6" w14:paraId="7E0934CE" w14:textId="77777777" w:rsidTr="007F07D6">
        <w:tc>
          <w:tcPr>
            <w:tcW w:w="4428" w:type="dxa"/>
            <w:shd w:val="clear" w:color="auto" w:fill="auto"/>
          </w:tcPr>
          <w:p w14:paraId="514A4743" w14:textId="77777777" w:rsidR="007F07D6" w:rsidRDefault="007F07D6">
            <w:r>
              <w:t>Windows Server 2008 R2</w:t>
            </w:r>
          </w:p>
        </w:tc>
        <w:tc>
          <w:tcPr>
            <w:tcW w:w="4428" w:type="dxa"/>
            <w:shd w:val="clear" w:color="auto" w:fill="auto"/>
          </w:tcPr>
          <w:p w14:paraId="299CC5CF" w14:textId="77777777" w:rsidR="007F07D6" w:rsidRDefault="007F07D6">
            <w:r>
              <w:t>Standard, Enterprise, Data Center or Web Server</w:t>
            </w:r>
          </w:p>
        </w:tc>
        <w:tc>
          <w:tcPr>
            <w:tcW w:w="4428" w:type="dxa"/>
            <w:shd w:val="clear" w:color="auto" w:fill="auto"/>
          </w:tcPr>
          <w:p w14:paraId="7E5D6253" w14:textId="77777777" w:rsidR="007F07D6" w:rsidRDefault="007F07D6"/>
        </w:tc>
        <w:tc>
          <w:tcPr>
            <w:tcW w:w="4428" w:type="dxa"/>
            <w:shd w:val="clear" w:color="auto" w:fill="auto"/>
          </w:tcPr>
          <w:p w14:paraId="5F91F8F8" w14:textId="77777777" w:rsidR="007F07D6" w:rsidRDefault="007F07D6">
            <w:r>
              <w:t>64-bit</w:t>
            </w:r>
          </w:p>
        </w:tc>
      </w:tr>
    </w:tbl>
    <w:p w14:paraId="423BC68F" w14:textId="77777777" w:rsidR="007F07D6" w:rsidRDefault="007F07D6">
      <w:pPr>
        <w:pStyle w:val="TableSpacing"/>
      </w:pPr>
    </w:p>
    <w:p w14:paraId="0A3D4261" w14:textId="77777777" w:rsidR="007F07D6" w:rsidRDefault="007F07D6">
      <w:r>
        <w:t>This section contains configuration information that is specific to the website requirements for this release.</w:t>
      </w:r>
    </w:p>
    <w:p w14:paraId="6B284253" w14:textId="77777777" w:rsidR="007F07D6" w:rsidRDefault="007F07D6">
      <w:pPr>
        <w:pStyle w:val="Heading2"/>
      </w:pPr>
      <w:bookmarkStart w:id="63" w:name="_Toc295118853"/>
      <w:commentRangeStart w:id="64"/>
      <w:r>
        <w:t>Prerequisites for BitLocker Administration and Monitoring Server Components</w:t>
      </w:r>
      <w:bookmarkEnd w:id="63"/>
      <w:commentRangeEnd w:id="64"/>
      <w:r w:rsidR="0048463B">
        <w:rPr>
          <w:rStyle w:val="CommentReference"/>
          <w:b w:val="0"/>
          <w:sz w:val="20"/>
        </w:rPr>
        <w:commentReference w:id="64"/>
      </w:r>
    </w:p>
    <w:p w14:paraId="0285681C" w14:textId="77777777" w:rsidR="007F07D6" w:rsidRDefault="007F07D6">
      <w:r>
        <w:t>Each of the Microsoft BitLocker Administration and Monitoring feature servers has specific prerequisites that must be met before the MBAM features can be successfully installed. MBAM Setup will check that all prerequisites are met before installation starts.</w:t>
      </w:r>
    </w:p>
    <w:p w14:paraId="52F7BAAF" w14:textId="77777777" w:rsidR="007F07D6" w:rsidRDefault="007F07D6">
      <w:pPr>
        <w:pStyle w:val="Heading3"/>
      </w:pPr>
      <w:bookmarkStart w:id="65" w:name="_Toc295118854"/>
      <w:commentRangeStart w:id="66"/>
      <w:r>
        <w:t>Prerequisites for Administration and Monitoring Server</w:t>
      </w:r>
      <w:bookmarkEnd w:id="65"/>
      <w:commentRangeEnd w:id="66"/>
      <w:r w:rsidR="0048463B">
        <w:rPr>
          <w:rStyle w:val="CommentReference"/>
          <w:b w:val="0"/>
          <w:sz w:val="20"/>
        </w:rPr>
        <w:commentReference w:id="66"/>
      </w:r>
    </w:p>
    <w:p w14:paraId="04C1B47B" w14:textId="77777777" w:rsidR="007F07D6" w:rsidRDefault="007F07D6">
      <w:r>
        <w:t>The following is a list of the prerequisites for the Microsoft BitLocker Administration and Monitoring server:</w:t>
      </w:r>
    </w:p>
    <w:p w14:paraId="16358231"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Web Server Role</w:t>
      </w:r>
    </w:p>
    <w:p w14:paraId="1DD04B6C"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Web Server Role Services</w:t>
      </w:r>
      <w:r>
        <w:br/>
      </w:r>
    </w:p>
    <w:p w14:paraId="5AEA3BDC" w14:textId="77777777" w:rsidR="007F07D6" w:rsidRDefault="007F07D6">
      <w:pPr>
        <w:pStyle w:val="TextinList1"/>
      </w:pPr>
      <w:r>
        <w:t>Common HTTP Features:</w:t>
      </w:r>
    </w:p>
    <w:p w14:paraId="670747A7"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Static Content</w:t>
      </w:r>
    </w:p>
    <w:p w14:paraId="1D54BE9E"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Default Document</w:t>
      </w:r>
    </w:p>
    <w:p w14:paraId="57216AEB" w14:textId="77777777" w:rsidR="007F07D6" w:rsidRDefault="007F07D6">
      <w:pPr>
        <w:pStyle w:val="TextinList1"/>
      </w:pPr>
      <w:r>
        <w:t>Application Development:</w:t>
      </w:r>
    </w:p>
    <w:p w14:paraId="380FAA10"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ASP.NET</w:t>
      </w:r>
    </w:p>
    <w:p w14:paraId="4BFC08D8"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.NET Extensibility</w:t>
      </w:r>
    </w:p>
    <w:p w14:paraId="1EEC28ED"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ISAPI Extensions</w:t>
      </w:r>
    </w:p>
    <w:p w14:paraId="64EAD97F"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ISAPI Filters</w:t>
      </w:r>
    </w:p>
    <w:p w14:paraId="20A6CF54" w14:textId="77777777" w:rsidR="007F07D6" w:rsidRDefault="007F07D6">
      <w:pPr>
        <w:pStyle w:val="TextinList1"/>
      </w:pPr>
      <w:r>
        <w:t>Security:</w:t>
      </w:r>
    </w:p>
    <w:p w14:paraId="3A6C9C76"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Windows Authentication</w:t>
      </w:r>
    </w:p>
    <w:p w14:paraId="73BB37A0"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Request Filtering</w:t>
      </w:r>
    </w:p>
    <w:p w14:paraId="7051F061"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Features</w:t>
      </w:r>
    </w:p>
    <w:p w14:paraId="127FB1CD"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.NET Framework 3.5.1 features</w:t>
      </w:r>
    </w:p>
    <w:p w14:paraId="47D4C2FD" w14:textId="77777777" w:rsidR="007F07D6" w:rsidRDefault="007F07D6" w:rsidP="007F07D6">
      <w:pPr>
        <w:pStyle w:val="BulletedList3"/>
        <w:numPr>
          <w:ilvl w:val="0"/>
          <w:numId w:val="0"/>
        </w:numPr>
        <w:ind w:left="1080" w:hanging="360"/>
      </w:pPr>
      <w:r>
        <w:rPr>
          <w:rFonts w:ascii="Symbol" w:hAnsi="Symbol"/>
        </w:rPr>
        <w:t></w:t>
      </w:r>
      <w:r>
        <w:rPr>
          <w:rFonts w:ascii="Symbol" w:hAnsi="Symbol"/>
        </w:rPr>
        <w:tab/>
      </w:r>
      <w:r>
        <w:t>.NET Framework 3.5.1</w:t>
      </w:r>
    </w:p>
    <w:p w14:paraId="4849429F" w14:textId="77777777" w:rsidR="007F07D6" w:rsidRDefault="007F07D6" w:rsidP="007F07D6">
      <w:pPr>
        <w:pStyle w:val="BulletedList3"/>
        <w:numPr>
          <w:ilvl w:val="0"/>
          <w:numId w:val="0"/>
        </w:numPr>
        <w:ind w:left="1080" w:hanging="360"/>
      </w:pPr>
      <w:r>
        <w:rPr>
          <w:rFonts w:ascii="Symbol" w:hAnsi="Symbol"/>
        </w:rPr>
        <w:t></w:t>
      </w:r>
      <w:r>
        <w:rPr>
          <w:rFonts w:ascii="Symbol" w:hAnsi="Symbol"/>
        </w:rPr>
        <w:tab/>
      </w:r>
      <w:r>
        <w:t>WCF Activation</w:t>
      </w:r>
    </w:p>
    <w:p w14:paraId="3D8D9804" w14:textId="77777777" w:rsidR="007F07D6" w:rsidRDefault="007F07D6" w:rsidP="007F07D6">
      <w:pPr>
        <w:pStyle w:val="BulletedList4"/>
        <w:numPr>
          <w:ilvl w:val="0"/>
          <w:numId w:val="0"/>
        </w:numPr>
        <w:ind w:left="1440" w:hanging="360"/>
      </w:pPr>
      <w:r>
        <w:rPr>
          <w:rFonts w:ascii="Symbol" w:hAnsi="Symbol"/>
        </w:rPr>
        <w:t></w:t>
      </w:r>
      <w:r>
        <w:rPr>
          <w:rFonts w:ascii="Symbol" w:hAnsi="Symbol"/>
        </w:rPr>
        <w:tab/>
      </w:r>
      <w:r>
        <w:t>HTTP Activation</w:t>
      </w:r>
    </w:p>
    <w:p w14:paraId="7C0DAB83" w14:textId="77777777" w:rsidR="007F07D6" w:rsidRDefault="007F07D6" w:rsidP="007F07D6">
      <w:pPr>
        <w:pStyle w:val="BulletedList3"/>
        <w:numPr>
          <w:ilvl w:val="0"/>
          <w:numId w:val="0"/>
        </w:numPr>
        <w:ind w:left="1080" w:hanging="360"/>
      </w:pPr>
      <w:r>
        <w:rPr>
          <w:rFonts w:ascii="Symbol" w:hAnsi="Symbol"/>
        </w:rPr>
        <w:t></w:t>
      </w:r>
      <w:r>
        <w:rPr>
          <w:rFonts w:ascii="Symbol" w:hAnsi="Symbol"/>
        </w:rPr>
        <w:tab/>
      </w:r>
      <w:r>
        <w:t xml:space="preserve">Non-HTTP </w:t>
      </w:r>
      <w:commentRangeStart w:id="67"/>
      <w:r>
        <w:t>Activation</w:t>
      </w:r>
      <w:commentRangeEnd w:id="67"/>
      <w:r w:rsidR="006038C5">
        <w:rPr>
          <w:rStyle w:val="CommentReference"/>
        </w:rPr>
        <w:commentReference w:id="67"/>
      </w:r>
    </w:p>
    <w:p w14:paraId="3379CD88"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Windows Process Activation Service</w:t>
      </w:r>
    </w:p>
    <w:p w14:paraId="62CEA781" w14:textId="77777777" w:rsidR="007F07D6" w:rsidRDefault="007F07D6" w:rsidP="007F07D6">
      <w:pPr>
        <w:pStyle w:val="BulletedList3"/>
        <w:numPr>
          <w:ilvl w:val="0"/>
          <w:numId w:val="0"/>
        </w:numPr>
        <w:ind w:left="1080" w:hanging="360"/>
      </w:pPr>
      <w:r>
        <w:rPr>
          <w:rFonts w:ascii="Symbol" w:hAnsi="Symbol"/>
        </w:rPr>
        <w:t></w:t>
      </w:r>
      <w:r>
        <w:rPr>
          <w:rFonts w:ascii="Symbol" w:hAnsi="Symbol"/>
        </w:rPr>
        <w:tab/>
      </w:r>
      <w:r>
        <w:t>Process Model</w:t>
      </w:r>
    </w:p>
    <w:p w14:paraId="2CFCFC8C" w14:textId="77777777" w:rsidR="007F07D6" w:rsidRDefault="007F07D6" w:rsidP="007F07D6">
      <w:pPr>
        <w:pStyle w:val="BulletedList3"/>
        <w:numPr>
          <w:ilvl w:val="0"/>
          <w:numId w:val="0"/>
        </w:numPr>
        <w:ind w:left="1080" w:hanging="360"/>
      </w:pPr>
      <w:r>
        <w:rPr>
          <w:rFonts w:ascii="Symbol" w:hAnsi="Symbol"/>
        </w:rPr>
        <w:t></w:t>
      </w:r>
      <w:r>
        <w:rPr>
          <w:rFonts w:ascii="Symbol" w:hAnsi="Symbol"/>
        </w:rPr>
        <w:tab/>
      </w:r>
      <w:r>
        <w:t>.NET Environment Configuration APIs</w:t>
      </w:r>
    </w:p>
    <w:p w14:paraId="007143EE" w14:textId="77777777" w:rsidR="007F07D6" w:rsidRDefault="007F07D6">
      <w:pPr>
        <w:pStyle w:val="Heading3"/>
      </w:pPr>
      <w:bookmarkStart w:id="68" w:name="_Toc295118855"/>
      <w:commentRangeStart w:id="69"/>
      <w:r>
        <w:t>Prerequisites for the Compliance and Audit Reports Server</w:t>
      </w:r>
      <w:bookmarkEnd w:id="68"/>
      <w:commentRangeEnd w:id="69"/>
      <w:r w:rsidR="0048463B">
        <w:rPr>
          <w:rStyle w:val="CommentReference"/>
          <w:b w:val="0"/>
          <w:sz w:val="20"/>
        </w:rPr>
        <w:commentReference w:id="69"/>
      </w:r>
    </w:p>
    <w:p w14:paraId="1447B65D" w14:textId="77777777" w:rsidR="007F07D6" w:rsidRDefault="007F07D6">
      <w:r>
        <w:t xml:space="preserve">The Compliance and Audit Reports </w:t>
      </w:r>
      <w:r>
        <w:rPr>
          <w:rStyle w:val="UI"/>
        </w:rPr>
        <w:t>Prerequisites</w:t>
      </w:r>
      <w:r>
        <w:t xml:space="preserve"> include the Reporting Services feature from Microsoft SQL Server R2 Enterprise, Datacenter, </w:t>
      </w:r>
      <w:proofErr w:type="gramStart"/>
      <w:r>
        <w:t>Developer</w:t>
      </w:r>
      <w:proofErr w:type="gramEnd"/>
      <w:r>
        <w:t xml:space="preserve"> edition.</w:t>
      </w:r>
    </w:p>
    <w:p w14:paraId="1E2BCA68" w14:textId="77777777" w:rsidR="007F07D6" w:rsidRDefault="00AB4A7B">
      <w:pPr>
        <w:pStyle w:val="AlertLabel"/>
        <w:framePr w:wrap="notBeside"/>
      </w:pPr>
      <w:r>
        <w:rPr>
          <w:noProof/>
        </w:rPr>
        <w:pict w14:anchorId="7E31574B">
          <v:shape id="Picture 17" o:spid="_x0000_i1032" type="#_x0000_t75" style="width:18pt;height:12pt;visibility:visible">
            <v:imagedata r:id="rId22" o:title=""/>
          </v:shape>
        </w:pict>
      </w:r>
      <w:r w:rsidR="007F07D6">
        <w:t xml:space="preserve">Note </w:t>
      </w:r>
    </w:p>
    <w:p w14:paraId="1100B4BD" w14:textId="77777777" w:rsidR="007F07D6" w:rsidRDefault="007F07D6">
      <w:pPr>
        <w:pStyle w:val="AlertText"/>
      </w:pPr>
      <w:r>
        <w:t>Note that SQL Reporting Service must be running during installation.</w:t>
      </w:r>
    </w:p>
    <w:p w14:paraId="63227449" w14:textId="77777777" w:rsidR="007F07D6" w:rsidRDefault="007F07D6">
      <w:pPr>
        <w:pStyle w:val="Heading3"/>
      </w:pPr>
      <w:bookmarkStart w:id="70" w:name="_Toc295118856"/>
      <w:commentRangeStart w:id="71"/>
      <w:r>
        <w:t>Prerequisites for the Recovery and Hardware Database Server</w:t>
      </w:r>
      <w:bookmarkEnd w:id="70"/>
      <w:commentRangeEnd w:id="71"/>
      <w:r w:rsidR="0048463B">
        <w:rPr>
          <w:rStyle w:val="CommentReference"/>
          <w:b w:val="0"/>
          <w:sz w:val="20"/>
        </w:rPr>
        <w:commentReference w:id="71"/>
      </w:r>
    </w:p>
    <w:p w14:paraId="3BD410DD" w14:textId="77777777" w:rsidR="007F07D6" w:rsidRDefault="007F07D6">
      <w:r>
        <w:t xml:space="preserve">The Recovery and Hardware Database </w:t>
      </w:r>
      <w:r>
        <w:rPr>
          <w:rStyle w:val="UI"/>
        </w:rPr>
        <w:t>Prerequisites:</w:t>
      </w:r>
      <w:r>
        <w:t xml:space="preserve"> includes the following: </w:t>
      </w:r>
    </w:p>
    <w:p w14:paraId="5197C580" w14:textId="77777777" w:rsidR="007F07D6" w:rsidRDefault="007F07D6" w:rsidP="007F07D6">
      <w:pPr>
        <w:pStyle w:val="BulletedList1"/>
        <w:numPr>
          <w:ilvl w:val="0"/>
          <w:numId w:val="0"/>
        </w:numPr>
        <w:tabs>
          <w:tab w:val="left" w:pos="360"/>
        </w:tabs>
        <w:spacing w:line="260" w:lineRule="exact"/>
        <w:ind w:left="360" w:hanging="360"/>
      </w:pPr>
      <w:proofErr w:type="gramStart"/>
      <w:r>
        <w:rPr>
          <w:rFonts w:ascii="Symbol" w:hAnsi="Symbol"/>
        </w:rPr>
        <w:t></w:t>
      </w:r>
      <w:r>
        <w:rPr>
          <w:rFonts w:ascii="Symbol" w:hAnsi="Symbol"/>
        </w:rPr>
        <w:tab/>
      </w:r>
      <w:r>
        <w:t xml:space="preserve"> Microsoft SQL Server R2 Enterprise, Datacenter or Developer edition.</w:t>
      </w:r>
      <w:proofErr w:type="gramEnd"/>
    </w:p>
    <w:p w14:paraId="4680A9D3"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must have Database Engine Services and Full-Text Search features installed.</w:t>
      </w:r>
    </w:p>
    <w:p w14:paraId="50FFD3D3" w14:textId="77777777" w:rsidR="007F07D6" w:rsidRDefault="00AB4A7B">
      <w:pPr>
        <w:pStyle w:val="AlertLabel"/>
        <w:framePr w:wrap="notBeside"/>
      </w:pPr>
      <w:r>
        <w:rPr>
          <w:noProof/>
        </w:rPr>
        <w:pict w14:anchorId="762F0E51">
          <v:shape id="Picture 16" o:spid="_x0000_i1033" type="#_x0000_t75" style="width:18pt;height:12pt;visibility:visible">
            <v:imagedata r:id="rId22" o:title=""/>
          </v:shape>
        </w:pict>
      </w:r>
      <w:r w:rsidR="007F07D6">
        <w:t xml:space="preserve">Note </w:t>
      </w:r>
    </w:p>
    <w:p w14:paraId="016E2D22" w14:textId="77777777" w:rsidR="007F07D6" w:rsidRDefault="007F07D6">
      <w:pPr>
        <w:pStyle w:val="AlertText"/>
      </w:pPr>
      <w:r>
        <w:t>Be aware that prerequisite services must be running during installation.</w:t>
      </w:r>
    </w:p>
    <w:p w14:paraId="7AC61EE8" w14:textId="77777777" w:rsidR="007F07D6" w:rsidRDefault="00AB4A7B">
      <w:pPr>
        <w:pStyle w:val="AlertLabel"/>
        <w:framePr w:wrap="notBeside"/>
      </w:pPr>
      <w:r>
        <w:rPr>
          <w:noProof/>
        </w:rPr>
        <w:pict w14:anchorId="25BB6A1A">
          <v:shape id="Picture 15" o:spid="_x0000_i1034" type="#_x0000_t75" style="width:18pt;height:12pt;visibility:visible">
            <v:imagedata r:id="rId22" o:title=""/>
          </v:shape>
        </w:pict>
      </w:r>
      <w:r w:rsidR="007F07D6">
        <w:t xml:space="preserve">Note </w:t>
      </w:r>
    </w:p>
    <w:p w14:paraId="1D9C94E8" w14:textId="77777777" w:rsidR="007F07D6" w:rsidRDefault="007F07D6">
      <w:pPr>
        <w:pStyle w:val="AlertText"/>
      </w:pPr>
      <w:commentRangeStart w:id="72"/>
      <w:r>
        <w:lastRenderedPageBreak/>
        <w:t>Enterprise, Datacenter, or Developer editions are required if you choose the “Use certificates to encrypt database and network communication” option when installing the Recovery and Hardware Database feature.</w:t>
      </w:r>
      <w:commentRangeEnd w:id="72"/>
      <w:r w:rsidR="0063049B">
        <w:rPr>
          <w:rStyle w:val="CommentReference"/>
        </w:rPr>
        <w:commentReference w:id="72"/>
      </w:r>
    </w:p>
    <w:p w14:paraId="1B095995" w14:textId="77777777" w:rsidR="007F07D6" w:rsidRDefault="007F07D6">
      <w:pPr>
        <w:pStyle w:val="Heading3"/>
      </w:pPr>
      <w:bookmarkStart w:id="73" w:name="_Toc295118857"/>
      <w:commentRangeStart w:id="74"/>
      <w:r>
        <w:t>Prerequisites for the Compliance Status Database Server</w:t>
      </w:r>
      <w:bookmarkEnd w:id="73"/>
      <w:commentRangeEnd w:id="74"/>
      <w:r w:rsidR="0048463B">
        <w:rPr>
          <w:rStyle w:val="CommentReference"/>
          <w:b w:val="0"/>
          <w:sz w:val="20"/>
        </w:rPr>
        <w:commentReference w:id="74"/>
      </w:r>
    </w:p>
    <w:p w14:paraId="50BE5FAD" w14:textId="77777777" w:rsidR="007F07D6" w:rsidRDefault="007F07D6">
      <w:r>
        <w:t xml:space="preserve">The Compliance Status Database </w:t>
      </w:r>
      <w:r>
        <w:rPr>
          <w:rStyle w:val="UI"/>
        </w:rPr>
        <w:t>Prerequisites</w:t>
      </w:r>
      <w:r>
        <w:t xml:space="preserve"> include: </w:t>
      </w:r>
    </w:p>
    <w:p w14:paraId="326952AE"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 SQL Server R2 Standard, Enterprise, Datacenter, Developer edition</w:t>
      </w:r>
    </w:p>
    <w:p w14:paraId="0D95A718"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must have Database Engine Services and Full-Text Search features installed.</w:t>
      </w:r>
    </w:p>
    <w:p w14:paraId="4137FAF1" w14:textId="77777777" w:rsidR="007F07D6" w:rsidRDefault="007F07D6">
      <w:pPr>
        <w:pStyle w:val="Heading2"/>
      </w:pPr>
      <w:bookmarkStart w:id="75" w:name="_Toc295118858"/>
      <w:commentRangeStart w:id="76"/>
      <w:r>
        <w:t>MBAM Client Operating System Requirements</w:t>
      </w:r>
      <w:bookmarkEnd w:id="75"/>
      <w:commentRangeEnd w:id="76"/>
      <w:r w:rsidR="00F41C45">
        <w:rPr>
          <w:rStyle w:val="CommentReference"/>
          <w:b w:val="0"/>
          <w:sz w:val="20"/>
        </w:rPr>
        <w:commentReference w:id="76"/>
      </w:r>
    </w:p>
    <w:p w14:paraId="1BA2C45F" w14:textId="77777777" w:rsidR="007F07D6" w:rsidRDefault="007F07D6">
      <w:r>
        <w:t xml:space="preserve">The following table lists the operating systems that are supported for Microsoft BitLocker Administration and Monitoring client installation. </w:t>
      </w:r>
    </w:p>
    <w:p w14:paraId="4E543BAA" w14:textId="77777777" w:rsidR="007F07D6" w:rsidRDefault="007F07D6">
      <w:r>
        <w:t>You can install the Microsoft BitLocker Administration and Monitoring client on any computer that meets the following requirements:</w:t>
      </w:r>
    </w:p>
    <w:p w14:paraId="1081C9B8"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56"/>
        <w:gridCol w:w="2212"/>
        <w:gridCol w:w="2033"/>
        <w:gridCol w:w="2311"/>
      </w:tblGrid>
      <w:tr w:rsidR="007F07D6" w14:paraId="6B564CC2"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E244CF7" w14:textId="77777777" w:rsidR="007F07D6" w:rsidRPr="007F07D6" w:rsidRDefault="007F07D6" w:rsidP="007F07D6">
            <w:pPr>
              <w:keepNext/>
              <w:rPr>
                <w:b/>
                <w:sz w:val="18"/>
                <w:szCs w:val="18"/>
              </w:rPr>
            </w:pPr>
            <w:r w:rsidRPr="007F07D6">
              <w:rPr>
                <w:b/>
                <w:sz w:val="18"/>
                <w:szCs w:val="18"/>
              </w:rPr>
              <w:t xml:space="preserve">Operating System </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31A9979E" w14:textId="77777777" w:rsidR="007F07D6" w:rsidRPr="007F07D6" w:rsidRDefault="007F07D6" w:rsidP="007F07D6">
            <w:pPr>
              <w:keepNext/>
              <w:rPr>
                <w:b/>
                <w:sz w:val="18"/>
                <w:szCs w:val="18"/>
              </w:rPr>
            </w:pPr>
            <w:r w:rsidRPr="007F07D6">
              <w:rPr>
                <w:b/>
                <w:sz w:val="18"/>
                <w:szCs w:val="18"/>
              </w:rPr>
              <w:t>Edition</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22A53DA" w14:textId="77777777" w:rsidR="007F07D6" w:rsidRPr="007F07D6" w:rsidRDefault="007F07D6" w:rsidP="007F07D6">
            <w:pPr>
              <w:keepNext/>
              <w:rPr>
                <w:b/>
                <w:sz w:val="18"/>
                <w:szCs w:val="18"/>
              </w:rPr>
            </w:pPr>
            <w:r w:rsidRPr="007F07D6">
              <w:rPr>
                <w:b/>
                <w:sz w:val="18"/>
                <w:szCs w:val="18"/>
              </w:rPr>
              <w:t>Service Pack</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3CDFA8AA" w14:textId="77777777" w:rsidR="007F07D6" w:rsidRPr="007F07D6" w:rsidRDefault="007F07D6" w:rsidP="007F07D6">
            <w:pPr>
              <w:keepNext/>
              <w:rPr>
                <w:b/>
                <w:sz w:val="18"/>
                <w:szCs w:val="18"/>
              </w:rPr>
            </w:pPr>
            <w:r w:rsidRPr="007F07D6">
              <w:rPr>
                <w:b/>
                <w:sz w:val="18"/>
                <w:szCs w:val="18"/>
              </w:rPr>
              <w:t>System Architecture</w:t>
            </w:r>
          </w:p>
        </w:tc>
      </w:tr>
      <w:tr w:rsidR="007F07D6" w14:paraId="43795E2D" w14:textId="77777777" w:rsidTr="007F07D6">
        <w:tc>
          <w:tcPr>
            <w:tcW w:w="4428" w:type="dxa"/>
            <w:shd w:val="clear" w:color="auto" w:fill="auto"/>
          </w:tcPr>
          <w:p w14:paraId="68CBA7DC" w14:textId="77777777" w:rsidR="007F07D6" w:rsidRDefault="007F07D6">
            <w:r>
              <w:t>Windows 7</w:t>
            </w:r>
          </w:p>
        </w:tc>
        <w:tc>
          <w:tcPr>
            <w:tcW w:w="4428" w:type="dxa"/>
            <w:shd w:val="clear" w:color="auto" w:fill="auto"/>
          </w:tcPr>
          <w:p w14:paraId="67F386A6" w14:textId="77777777" w:rsidR="007F07D6" w:rsidRDefault="007F07D6">
            <w:r>
              <w:t>Enterprise Edition</w:t>
            </w:r>
          </w:p>
        </w:tc>
        <w:tc>
          <w:tcPr>
            <w:tcW w:w="4428" w:type="dxa"/>
            <w:shd w:val="clear" w:color="auto" w:fill="auto"/>
          </w:tcPr>
          <w:p w14:paraId="04818572" w14:textId="77777777" w:rsidR="007F07D6" w:rsidRDefault="007F07D6">
            <w:r>
              <w:t>None, SP1</w:t>
            </w:r>
          </w:p>
        </w:tc>
        <w:tc>
          <w:tcPr>
            <w:tcW w:w="4428" w:type="dxa"/>
            <w:shd w:val="clear" w:color="auto" w:fill="auto"/>
          </w:tcPr>
          <w:p w14:paraId="77E9128B" w14:textId="77777777" w:rsidR="007F07D6" w:rsidRDefault="007F07D6">
            <w:r>
              <w:t>x86 or x64</w:t>
            </w:r>
          </w:p>
        </w:tc>
      </w:tr>
      <w:tr w:rsidR="007F07D6" w14:paraId="4C224060" w14:textId="77777777" w:rsidTr="007F07D6">
        <w:tc>
          <w:tcPr>
            <w:tcW w:w="4428" w:type="dxa"/>
            <w:shd w:val="clear" w:color="auto" w:fill="auto"/>
          </w:tcPr>
          <w:p w14:paraId="221EAB9B" w14:textId="77777777" w:rsidR="007F07D6" w:rsidRDefault="007F07D6">
            <w:r>
              <w:t>Windows 7</w:t>
            </w:r>
          </w:p>
        </w:tc>
        <w:tc>
          <w:tcPr>
            <w:tcW w:w="4428" w:type="dxa"/>
            <w:shd w:val="clear" w:color="auto" w:fill="auto"/>
          </w:tcPr>
          <w:p w14:paraId="0DAA2930" w14:textId="77777777" w:rsidR="007F07D6" w:rsidRDefault="007F07D6">
            <w:r>
              <w:t>Ultimate Edition</w:t>
            </w:r>
          </w:p>
        </w:tc>
        <w:tc>
          <w:tcPr>
            <w:tcW w:w="4428" w:type="dxa"/>
            <w:shd w:val="clear" w:color="auto" w:fill="auto"/>
          </w:tcPr>
          <w:p w14:paraId="53FABBAD" w14:textId="77777777" w:rsidR="007F07D6" w:rsidRDefault="007F07D6">
            <w:r>
              <w:t>None, SP1</w:t>
            </w:r>
          </w:p>
        </w:tc>
        <w:tc>
          <w:tcPr>
            <w:tcW w:w="4428" w:type="dxa"/>
            <w:shd w:val="clear" w:color="auto" w:fill="auto"/>
          </w:tcPr>
          <w:p w14:paraId="54FEC040" w14:textId="77777777" w:rsidR="007F07D6" w:rsidRDefault="007F07D6">
            <w:r>
              <w:t>x86 or x64</w:t>
            </w:r>
          </w:p>
        </w:tc>
      </w:tr>
    </w:tbl>
    <w:p w14:paraId="590C76A5" w14:textId="77777777" w:rsidR="007F07D6" w:rsidRDefault="007F07D6">
      <w:pPr>
        <w:pStyle w:val="TableSpacing"/>
      </w:pPr>
    </w:p>
    <w:p w14:paraId="4E3074A1"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Trusted Platform Module (TPM) v1.2 capability</w:t>
      </w:r>
    </w:p>
    <w:p w14:paraId="33F7126A"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TPM chip must be turned on in the BIOS and be resettable from the operating system. Look in the BIOS documentation for more information.</w:t>
      </w:r>
    </w:p>
    <w:p w14:paraId="288A42C1" w14:textId="77777777" w:rsidR="007F07D6" w:rsidRDefault="00AB4A7B">
      <w:pPr>
        <w:pStyle w:val="AlertLabel"/>
        <w:framePr w:wrap="notBeside"/>
      </w:pPr>
      <w:r>
        <w:rPr>
          <w:noProof/>
        </w:rPr>
        <w:pict w14:anchorId="7B9CB0FB">
          <v:shape id="Picture 14" o:spid="_x0000_i1035" type="#_x0000_t75" style="width:18pt;height:12pt;visibility:visible">
            <v:imagedata r:id="rId25" o:title=""/>
          </v:shape>
        </w:pict>
      </w:r>
      <w:r w:rsidR="007F07D6">
        <w:t xml:space="preserve">Warning </w:t>
      </w:r>
    </w:p>
    <w:p w14:paraId="5B2F9C36" w14:textId="77777777" w:rsidR="007F07D6" w:rsidRDefault="007F07D6">
      <w:pPr>
        <w:pStyle w:val="AlertText"/>
      </w:pPr>
      <w:r>
        <w:t>Make sure that the keyboard, mouse and video are directly connected and not managed through a keyboard, video, mouse (KVM) switch. A KVM switch may interfere with the ability of the computer to detect the physical presence of hardware.</w:t>
      </w:r>
    </w:p>
    <w:p w14:paraId="4C88A300" w14:textId="77777777" w:rsidR="007F07D6" w:rsidRDefault="007F07D6">
      <w:r>
        <w:t xml:space="preserve">There are no special RAM requirements that are specific to Microsoft BitLocker Administration and Monitoring. </w:t>
      </w:r>
    </w:p>
    <w:p w14:paraId="30E2199B" w14:textId="77777777" w:rsidR="007F07D6" w:rsidRDefault="007F07D6">
      <w:pPr>
        <w:pStyle w:val="Heading1"/>
      </w:pPr>
      <w:bookmarkStart w:id="77" w:name="_Toc295118859"/>
      <w:commentRangeStart w:id="78"/>
      <w:r>
        <w:t>Planning and Configuring Group Policy for MBAM</w:t>
      </w:r>
      <w:bookmarkStart w:id="79" w:name="z48a45d7492674f14b43c6c1f38f8ed39"/>
      <w:bookmarkEnd w:id="77"/>
      <w:bookmarkEnd w:id="79"/>
      <w:commentRangeEnd w:id="78"/>
      <w:r w:rsidR="00F41C45">
        <w:rPr>
          <w:rStyle w:val="CommentReference"/>
          <w:b w:val="0"/>
          <w:sz w:val="20"/>
        </w:rPr>
        <w:commentReference w:id="78"/>
      </w:r>
    </w:p>
    <w:p w14:paraId="6CFD2AA5" w14:textId="77777777" w:rsidR="007F07D6" w:rsidRDefault="007F07D6">
      <w:r>
        <w:t>Before Microsoft BitLocker Administration and Monitoring (MBAM) can manage clients in the enterprise, you must define the Group Policy that identifies the encryption policies for your environment setting.</w:t>
      </w:r>
    </w:p>
    <w:p w14:paraId="4759E5E4" w14:textId="77777777" w:rsidR="007F07D6" w:rsidRDefault="00AB4A7B">
      <w:pPr>
        <w:pStyle w:val="AlertLabel"/>
        <w:framePr w:wrap="notBeside"/>
      </w:pPr>
      <w:r>
        <w:rPr>
          <w:noProof/>
        </w:rPr>
        <w:pict w14:anchorId="07FFEBF7">
          <v:shape id="Picture 13" o:spid="_x0000_i1036" type="#_x0000_t75" style="width:18pt;height:12pt;visibility:visible">
            <v:imagedata r:id="rId28" o:title=""/>
          </v:shape>
        </w:pict>
      </w:r>
      <w:r w:rsidR="007F07D6">
        <w:t xml:space="preserve">Important </w:t>
      </w:r>
    </w:p>
    <w:p w14:paraId="5ED52FAC" w14:textId="77777777" w:rsidR="007F07D6" w:rsidRDefault="007F07D6">
      <w:pPr>
        <w:pStyle w:val="AlertText"/>
      </w:pPr>
      <w:r>
        <w:lastRenderedPageBreak/>
        <w:t>Microsoft BitLocker Administration and Monitoring will not work with policies for stand-alone BitLocker drive encryption. Group Policy must be defined for Microsoft BitLocker Administration and Monitoring or BitLocker encryption and enforcement will fail. A Group Policy template for MBAM is set on a BitLocker Group Policies computer.</w:t>
      </w:r>
    </w:p>
    <w:p w14:paraId="3392BD24" w14:textId="61F2959A" w:rsidR="007F07D6" w:rsidRDefault="007F07D6">
      <w:pPr>
        <w:pStyle w:val="Heading2"/>
      </w:pPr>
      <w:r>
        <w:t xml:space="preserve"> </w:t>
      </w:r>
      <w:bookmarkStart w:id="80" w:name="_Toc295118860"/>
      <w:commentRangeStart w:id="81"/>
      <w:commentRangeStart w:id="82"/>
      <w:r>
        <w:t>Group Policy Requirements</w:t>
      </w:r>
      <w:bookmarkEnd w:id="80"/>
      <w:commentRangeEnd w:id="81"/>
      <w:r w:rsidR="0048463B">
        <w:rPr>
          <w:rStyle w:val="CommentReference"/>
          <w:b w:val="0"/>
          <w:sz w:val="20"/>
        </w:rPr>
        <w:commentReference w:id="81"/>
      </w:r>
      <w:commentRangeEnd w:id="82"/>
      <w:r w:rsidR="00D60E80">
        <w:rPr>
          <w:rStyle w:val="CommentReference"/>
          <w:b w:val="0"/>
          <w:sz w:val="20"/>
        </w:rPr>
        <w:commentReference w:id="82"/>
      </w:r>
    </w:p>
    <w:p w14:paraId="1F6ED7E3" w14:textId="77777777" w:rsidR="007F07D6" w:rsidRDefault="007F07D6">
      <w:r>
        <w:t xml:space="preserve">Microsoft BitLocker Administration and Monitoring requires Group Policies to be set </w:t>
      </w:r>
      <w:proofErr w:type="gramStart"/>
      <w:r>
        <w:t>for  MBAM</w:t>
      </w:r>
      <w:proofErr w:type="gramEnd"/>
      <w:r>
        <w:t xml:space="preserve"> features. This section describes the policies to use for setting up BitLocker Drive Encryption:</w:t>
      </w:r>
    </w:p>
    <w:p w14:paraId="7A5CCFB7" w14:textId="77777777" w:rsidR="007F07D6" w:rsidRDefault="00AB4A7B">
      <w:pPr>
        <w:pStyle w:val="ProcedureTitle"/>
        <w:framePr w:wrap="notBeside"/>
      </w:pPr>
      <w:r>
        <w:rPr>
          <w:noProof/>
        </w:rPr>
        <w:pict w14:anchorId="6A97629B">
          <v:shape id="Picture 134" o:spid="_x0000_i1037" type="#_x0000_t75" style="width:12pt;height:12pt;visibility:visible">
            <v:imagedata r:id="rId29" o:title=""/>
          </v:shape>
        </w:pict>
      </w:r>
      <w:r w:rsidR="007F07D6">
        <w:t>How to Set up Group Policies for BitLocker Administration and Monitoring</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39EBC16" w14:textId="77777777" w:rsidTr="007F07D6">
        <w:tc>
          <w:tcPr>
            <w:tcW w:w="8856" w:type="dxa"/>
            <w:shd w:val="clear" w:color="auto" w:fill="auto"/>
          </w:tcPr>
          <w:p w14:paraId="55999EC8" w14:textId="54BB01F3" w:rsidR="007F07D6" w:rsidRDefault="007F07D6" w:rsidP="007F07D6">
            <w:pPr>
              <w:pStyle w:val="NumberedList1"/>
              <w:numPr>
                <w:ilvl w:val="0"/>
                <w:numId w:val="0"/>
              </w:numPr>
              <w:tabs>
                <w:tab w:val="left" w:pos="360"/>
              </w:tabs>
              <w:spacing w:line="260" w:lineRule="exact"/>
              <w:ind w:left="360" w:hanging="360"/>
            </w:pPr>
            <w:r>
              <w:t>1.</w:t>
            </w:r>
            <w:r>
              <w:tab/>
              <w:t xml:space="preserve">Make sure that </w:t>
            </w:r>
            <w:commentRangeStart w:id="83"/>
            <w:r>
              <w:t>MBAM services are enabled on the BitLocker Group Policies computer</w:t>
            </w:r>
            <w:commentRangeEnd w:id="83"/>
            <w:r w:rsidR="003D21E3">
              <w:rPr>
                <w:rStyle w:val="CommentReference"/>
              </w:rPr>
              <w:commentReference w:id="83"/>
            </w:r>
            <w:r>
              <w:t>.</w:t>
            </w:r>
          </w:p>
          <w:p w14:paraId="016D4FE1" w14:textId="77777777" w:rsidR="007F07D6" w:rsidRDefault="007F07D6" w:rsidP="007F07D6">
            <w:pPr>
              <w:pStyle w:val="NumberedList1"/>
              <w:numPr>
                <w:ilvl w:val="0"/>
                <w:numId w:val="0"/>
              </w:numPr>
              <w:tabs>
                <w:tab w:val="left" w:pos="360"/>
              </w:tabs>
              <w:spacing w:line="260" w:lineRule="exact"/>
              <w:ind w:left="360" w:hanging="360"/>
            </w:pPr>
            <w:r>
              <w:t>2.</w:t>
            </w:r>
            <w:r>
              <w:tab/>
              <w:t xml:space="preserve">Using the Group Policy Management Console (GPMC), the Advanced Group Policy Management (AGPM), or the Local Group Policy Editor on the BitLocker Group Policies computer, browse to </w:t>
            </w:r>
            <w:r>
              <w:rPr>
                <w:rStyle w:val="UI"/>
              </w:rPr>
              <w:t>Computer configuration</w:t>
            </w:r>
            <w:r>
              <w:t xml:space="preserve">, select </w:t>
            </w:r>
            <w:r>
              <w:rPr>
                <w:rStyle w:val="UI"/>
              </w:rPr>
              <w:t>Policies</w:t>
            </w:r>
            <w:r>
              <w:t xml:space="preserve">, select </w:t>
            </w:r>
            <w:r>
              <w:rPr>
                <w:rStyle w:val="UI"/>
              </w:rPr>
              <w:t>Administrative Templates</w:t>
            </w:r>
            <w:r>
              <w:t xml:space="preserve">, click </w:t>
            </w:r>
            <w:r>
              <w:rPr>
                <w:rStyle w:val="UI"/>
              </w:rPr>
              <w:t>Windows Components</w:t>
            </w:r>
            <w:r>
              <w:t xml:space="preserve">, and then select </w:t>
            </w:r>
            <w:r>
              <w:rPr>
                <w:rStyle w:val="UI"/>
              </w:rPr>
              <w:t>MDOP MBAM (BitLocker Management)</w:t>
            </w:r>
            <w:r>
              <w:t xml:space="preserve">. </w:t>
            </w:r>
          </w:p>
          <w:p w14:paraId="599E0975" w14:textId="77777777" w:rsidR="007F07D6" w:rsidRDefault="007F07D6" w:rsidP="007F07D6">
            <w:pPr>
              <w:pStyle w:val="NumberedList1"/>
              <w:numPr>
                <w:ilvl w:val="0"/>
                <w:numId w:val="0"/>
              </w:numPr>
              <w:tabs>
                <w:tab w:val="left" w:pos="360"/>
              </w:tabs>
              <w:spacing w:line="260" w:lineRule="exact"/>
              <w:ind w:left="360" w:hanging="360"/>
            </w:pPr>
            <w:r>
              <w:t>3.</w:t>
            </w:r>
            <w:r>
              <w:tab/>
              <w:t>Select the Setting to edit. The settings for BitLocker Administration and Monitoring include the following:</w:t>
            </w:r>
          </w:p>
          <w:p w14:paraId="1EDDB97B"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Client Management</w:t>
            </w:r>
          </w:p>
          <w:p w14:paraId="3B2158C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Data Recovery</w:t>
            </w:r>
          </w:p>
          <w:p w14:paraId="0958CEBA"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Fixed Drive</w:t>
            </w:r>
          </w:p>
          <w:p w14:paraId="2EFF5AA9"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Operating System Drive</w:t>
            </w:r>
          </w:p>
          <w:p w14:paraId="1545DBD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Removable Drive</w:t>
            </w:r>
          </w:p>
          <w:p w14:paraId="3410784A"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Reports</w:t>
            </w:r>
          </w:p>
          <w:p w14:paraId="76E381E6" w14:textId="77777777" w:rsidR="007F07D6" w:rsidRDefault="007F07D6" w:rsidP="007F07D6">
            <w:pPr>
              <w:pStyle w:val="NumberedList1"/>
              <w:numPr>
                <w:ilvl w:val="0"/>
                <w:numId w:val="0"/>
              </w:numPr>
              <w:tabs>
                <w:tab w:val="left" w:pos="360"/>
              </w:tabs>
              <w:spacing w:line="260" w:lineRule="exact"/>
              <w:ind w:left="360" w:hanging="360"/>
            </w:pPr>
            <w:r>
              <w:t>4.</w:t>
            </w:r>
            <w:r>
              <w:tab/>
              <w:t>Edit the setting for your policy. Recommended policies for basic MBAM implementation include the following:</w:t>
            </w:r>
          </w:p>
          <w:p w14:paraId="10FB5EA7" w14:textId="77777777" w:rsidR="007F07D6" w:rsidRDefault="007F07D6">
            <w:pPr>
              <w:pStyle w:val="TableSpacinginList1"/>
            </w:pPr>
          </w:p>
          <w:tbl>
            <w:tblPr>
              <w:tblW w:w="0" w:type="auto"/>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694"/>
              <w:gridCol w:w="2423"/>
              <w:gridCol w:w="2773"/>
            </w:tblGrid>
            <w:tr w:rsidR="007F07D6" w14:paraId="3419EBFE"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166AD728" w14:textId="77777777" w:rsidR="007F07D6" w:rsidRPr="007F07D6" w:rsidRDefault="007F07D6" w:rsidP="007F07D6">
                  <w:pPr>
                    <w:keepNext/>
                    <w:rPr>
                      <w:b/>
                      <w:sz w:val="18"/>
                      <w:szCs w:val="18"/>
                    </w:rPr>
                  </w:pPr>
                  <w:r w:rsidRPr="007F07D6">
                    <w:rPr>
                      <w:b/>
                      <w:sz w:val="18"/>
                      <w:szCs w:val="18"/>
                    </w:rPr>
                    <w:t>Policy Group</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1BCCCCA3" w14:textId="77777777" w:rsidR="007F07D6" w:rsidRPr="007F07D6" w:rsidRDefault="007F07D6" w:rsidP="007F07D6">
                  <w:pPr>
                    <w:keepNext/>
                    <w:rPr>
                      <w:b/>
                      <w:sz w:val="18"/>
                      <w:szCs w:val="18"/>
                    </w:rPr>
                  </w:pPr>
                  <w:r w:rsidRPr="007F07D6">
                    <w:rPr>
                      <w:b/>
                      <w:sz w:val="18"/>
                      <w:szCs w:val="18"/>
                    </w:rPr>
                    <w:t>Policy</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1AD3380C" w14:textId="77777777" w:rsidR="007F07D6" w:rsidRPr="007F07D6" w:rsidRDefault="007F07D6" w:rsidP="007F07D6">
                  <w:pPr>
                    <w:keepNext/>
                    <w:rPr>
                      <w:b/>
                      <w:sz w:val="18"/>
                      <w:szCs w:val="18"/>
                    </w:rPr>
                  </w:pPr>
                  <w:r w:rsidRPr="007F07D6">
                    <w:rPr>
                      <w:b/>
                      <w:sz w:val="18"/>
                      <w:szCs w:val="18"/>
                    </w:rPr>
                    <w:t>Setting</w:t>
                  </w:r>
                </w:p>
              </w:tc>
            </w:tr>
            <w:tr w:rsidR="007F07D6" w14:paraId="7C06ECAA" w14:textId="77777777" w:rsidTr="007F07D6">
              <w:tc>
                <w:tcPr>
                  <w:tcW w:w="4428" w:type="dxa"/>
                  <w:shd w:val="clear" w:color="auto" w:fill="auto"/>
                </w:tcPr>
                <w:p w14:paraId="617F3BA0" w14:textId="77777777" w:rsidR="007F07D6" w:rsidRDefault="007F07D6" w:rsidP="007F07D6">
                  <w:pPr>
                    <w:keepNext/>
                  </w:pPr>
                  <w:commentRangeStart w:id="84"/>
                  <w:commentRangeStart w:id="85"/>
                  <w:r>
                    <w:t>Data Recovery</w:t>
                  </w:r>
                  <w:commentRangeEnd w:id="84"/>
                  <w:r w:rsidR="00D60E80">
                    <w:rPr>
                      <w:rStyle w:val="CommentReference"/>
                    </w:rPr>
                    <w:commentReference w:id="84"/>
                  </w:r>
                  <w:commentRangeEnd w:id="85"/>
                  <w:r w:rsidR="00116858">
                    <w:rPr>
                      <w:rStyle w:val="CommentReference"/>
                    </w:rPr>
                    <w:commentReference w:id="85"/>
                  </w:r>
                </w:p>
              </w:tc>
              <w:tc>
                <w:tcPr>
                  <w:tcW w:w="4428" w:type="dxa"/>
                  <w:shd w:val="clear" w:color="auto" w:fill="auto"/>
                </w:tcPr>
                <w:p w14:paraId="691F467C" w14:textId="77777777" w:rsidR="007F07D6" w:rsidRDefault="007F07D6" w:rsidP="007F07D6">
                  <w:pPr>
                    <w:keepNext/>
                  </w:pPr>
                  <w:commentRangeStart w:id="86"/>
                  <w:r>
                    <w:t>Configure key recovery service</w:t>
                  </w:r>
                  <w:commentRangeEnd w:id="86"/>
                  <w:r w:rsidR="000D5EDC">
                    <w:rPr>
                      <w:rStyle w:val="CommentReference"/>
                    </w:rPr>
                    <w:commentReference w:id="86"/>
                  </w:r>
                </w:p>
              </w:tc>
              <w:tc>
                <w:tcPr>
                  <w:tcW w:w="4428" w:type="dxa"/>
                  <w:shd w:val="clear" w:color="auto" w:fill="auto"/>
                </w:tcPr>
                <w:p w14:paraId="6FDFE952" w14:textId="0D827C98" w:rsidR="007F07D6" w:rsidRDefault="007F07D6" w:rsidP="007F07D6">
                  <w:pPr>
                    <w:keepNext/>
                  </w:pPr>
                  <w:r>
                    <w:t xml:space="preserve">Enabled. Set </w:t>
                  </w:r>
                  <w:commentRangeStart w:id="87"/>
                  <w:commentRangeStart w:id="88"/>
                  <w:r>
                    <w:rPr>
                      <w:rStyle w:val="UI"/>
                    </w:rPr>
                    <w:t>Key recovery service endpoint</w:t>
                  </w:r>
                  <w:r>
                    <w:t xml:space="preserve"> </w:t>
                  </w:r>
                  <w:commentRangeEnd w:id="87"/>
                  <w:r w:rsidR="003D21E3">
                    <w:rPr>
                      <w:rStyle w:val="CommentReference"/>
                    </w:rPr>
                    <w:commentReference w:id="87"/>
                  </w:r>
                  <w:commentRangeEnd w:id="88"/>
                  <w:r w:rsidR="000D5EDC">
                    <w:rPr>
                      <w:rStyle w:val="CommentReference"/>
                    </w:rPr>
                    <w:commentReference w:id="88"/>
                  </w:r>
                  <w:r>
                    <w:t xml:space="preserve">and </w:t>
                  </w:r>
                  <w:commentRangeStart w:id="89"/>
                  <w:r>
                    <w:rPr>
                      <w:rStyle w:val="UI"/>
                    </w:rPr>
                    <w:t xml:space="preserve">Key recovery information to </w:t>
                  </w:r>
                  <w:commentRangeStart w:id="90"/>
                  <w:r>
                    <w:rPr>
                      <w:rStyle w:val="UI"/>
                    </w:rPr>
                    <w:t>backup</w:t>
                  </w:r>
                  <w:commentRangeEnd w:id="90"/>
                  <w:r w:rsidR="00875CD0">
                    <w:rPr>
                      <w:rStyle w:val="CommentReference"/>
                    </w:rPr>
                    <w:commentReference w:id="90"/>
                  </w:r>
                  <w:r>
                    <w:t xml:space="preserve"> </w:t>
                  </w:r>
                  <w:commentRangeEnd w:id="89"/>
                  <w:r w:rsidR="000D5EDC">
                    <w:rPr>
                      <w:rStyle w:val="CommentReference"/>
                    </w:rPr>
                    <w:commentReference w:id="89"/>
                  </w:r>
                </w:p>
              </w:tc>
            </w:tr>
            <w:tr w:rsidR="007F07D6" w14:paraId="7BB1F383" w14:textId="77777777" w:rsidTr="007F07D6">
              <w:tc>
                <w:tcPr>
                  <w:tcW w:w="4428" w:type="dxa"/>
                  <w:shd w:val="clear" w:color="auto" w:fill="auto"/>
                </w:tcPr>
                <w:p w14:paraId="30B23BF5" w14:textId="77777777" w:rsidR="007F07D6" w:rsidRDefault="007F07D6" w:rsidP="007F07D6">
                  <w:pPr>
                    <w:keepNext/>
                  </w:pPr>
                  <w:commentRangeStart w:id="91"/>
                  <w:commentRangeStart w:id="92"/>
                  <w:r>
                    <w:t>Reports</w:t>
                  </w:r>
                  <w:commentRangeEnd w:id="91"/>
                  <w:r w:rsidR="00D60E80">
                    <w:rPr>
                      <w:rStyle w:val="CommentReference"/>
                    </w:rPr>
                    <w:commentReference w:id="91"/>
                  </w:r>
                  <w:commentRangeEnd w:id="92"/>
                  <w:r w:rsidR="00F425E7">
                    <w:rPr>
                      <w:rStyle w:val="CommentReference"/>
                    </w:rPr>
                    <w:commentReference w:id="92"/>
                  </w:r>
                </w:p>
              </w:tc>
              <w:tc>
                <w:tcPr>
                  <w:tcW w:w="4428" w:type="dxa"/>
                  <w:shd w:val="clear" w:color="auto" w:fill="auto"/>
                </w:tcPr>
                <w:p w14:paraId="40B2E5C5" w14:textId="77777777" w:rsidR="007F07D6" w:rsidRDefault="007F07D6" w:rsidP="007F07D6">
                  <w:pPr>
                    <w:keepNext/>
                  </w:pPr>
                  <w:commentRangeStart w:id="93"/>
                  <w:r>
                    <w:t>Configure status reporting service</w:t>
                  </w:r>
                  <w:commentRangeEnd w:id="93"/>
                  <w:r w:rsidR="00647F36">
                    <w:rPr>
                      <w:rStyle w:val="CommentReference"/>
                    </w:rPr>
                    <w:commentReference w:id="93"/>
                  </w:r>
                </w:p>
              </w:tc>
              <w:tc>
                <w:tcPr>
                  <w:tcW w:w="4428" w:type="dxa"/>
                  <w:shd w:val="clear" w:color="auto" w:fill="auto"/>
                </w:tcPr>
                <w:p w14:paraId="2A258026" w14:textId="314A6146" w:rsidR="007F07D6" w:rsidRDefault="007F07D6" w:rsidP="007F07D6">
                  <w:pPr>
                    <w:keepNext/>
                  </w:pPr>
                  <w:r>
                    <w:t xml:space="preserve">Enabled. Set </w:t>
                  </w:r>
                  <w:commentRangeStart w:id="94"/>
                  <w:commentRangeStart w:id="95"/>
                  <w:r>
                    <w:rPr>
                      <w:rStyle w:val="UI"/>
                    </w:rPr>
                    <w:t>Status reporting service endpoint</w:t>
                  </w:r>
                  <w:commentRangeEnd w:id="94"/>
                  <w:r w:rsidR="003D21E3">
                    <w:rPr>
                      <w:rStyle w:val="CommentReference"/>
                    </w:rPr>
                    <w:commentReference w:id="94"/>
                  </w:r>
                  <w:r>
                    <w:t xml:space="preserve"> </w:t>
                  </w:r>
                  <w:commentRangeEnd w:id="95"/>
                  <w:r w:rsidR="000D5EDC">
                    <w:rPr>
                      <w:rStyle w:val="CommentReference"/>
                    </w:rPr>
                    <w:commentReference w:id="95"/>
                  </w:r>
                  <w:r>
                    <w:t xml:space="preserve">and </w:t>
                  </w:r>
                  <w:commentRangeStart w:id="96"/>
                  <w:r>
                    <w:rPr>
                      <w:rStyle w:val="UI"/>
                    </w:rPr>
                    <w:t>Enter frequency status in (</w:t>
                  </w:r>
                  <w:commentRangeStart w:id="97"/>
                  <w:r>
                    <w:rPr>
                      <w:rStyle w:val="UI"/>
                    </w:rPr>
                    <w:t>minutes</w:t>
                  </w:r>
                  <w:commentRangeEnd w:id="97"/>
                  <w:r w:rsidR="00875CD0">
                    <w:rPr>
                      <w:rStyle w:val="CommentReference"/>
                    </w:rPr>
                    <w:commentReference w:id="97"/>
                  </w:r>
                  <w:r>
                    <w:rPr>
                      <w:rStyle w:val="UI"/>
                    </w:rPr>
                    <w:t>)</w:t>
                  </w:r>
                  <w:r>
                    <w:t>.</w:t>
                  </w:r>
                  <w:commentRangeEnd w:id="96"/>
                  <w:r w:rsidR="000D5EDC">
                    <w:rPr>
                      <w:rStyle w:val="CommentReference"/>
                    </w:rPr>
                    <w:commentReference w:id="96"/>
                  </w:r>
                </w:p>
              </w:tc>
            </w:tr>
            <w:tr w:rsidR="007F07D6" w14:paraId="28332E76" w14:textId="77777777" w:rsidTr="007F07D6">
              <w:tc>
                <w:tcPr>
                  <w:tcW w:w="4428" w:type="dxa"/>
                  <w:shd w:val="clear" w:color="auto" w:fill="auto"/>
                </w:tcPr>
                <w:p w14:paraId="74D7F441" w14:textId="77777777" w:rsidR="007F07D6" w:rsidRDefault="007F07D6" w:rsidP="007F07D6">
                  <w:pPr>
                    <w:keepNext/>
                  </w:pPr>
                  <w:r>
                    <w:t>Operating System Drive</w:t>
                  </w:r>
                </w:p>
              </w:tc>
              <w:tc>
                <w:tcPr>
                  <w:tcW w:w="4428" w:type="dxa"/>
                  <w:shd w:val="clear" w:color="auto" w:fill="auto"/>
                </w:tcPr>
                <w:p w14:paraId="1BC251A2" w14:textId="77777777" w:rsidR="007F07D6" w:rsidRDefault="007F07D6" w:rsidP="007F07D6">
                  <w:pPr>
                    <w:keepNext/>
                  </w:pPr>
                  <w:commentRangeStart w:id="98"/>
                  <w:r>
                    <w:t>Enforce operating system drive encryption</w:t>
                  </w:r>
                  <w:commentRangeEnd w:id="98"/>
                  <w:r w:rsidR="00647F36">
                    <w:rPr>
                      <w:rStyle w:val="CommentReference"/>
                    </w:rPr>
                    <w:commentReference w:id="98"/>
                  </w:r>
                </w:p>
              </w:tc>
              <w:tc>
                <w:tcPr>
                  <w:tcW w:w="4428" w:type="dxa"/>
                  <w:shd w:val="clear" w:color="auto" w:fill="auto"/>
                </w:tcPr>
                <w:p w14:paraId="08C27C9C" w14:textId="77777777" w:rsidR="007F07D6" w:rsidRDefault="007F07D6" w:rsidP="007F07D6">
                  <w:pPr>
                    <w:keepNext/>
                  </w:pPr>
                  <w:r>
                    <w:t xml:space="preserve">Enabled. Set </w:t>
                  </w:r>
                  <w:r>
                    <w:rPr>
                      <w:rStyle w:val="UI"/>
                    </w:rPr>
                    <w:t>Select protector for operating system drive</w:t>
                  </w:r>
                  <w:r>
                    <w:t xml:space="preserve">. Required to </w:t>
                  </w:r>
                  <w:r>
                    <w:lastRenderedPageBreak/>
                    <w:t>save operating system drive data to the MBAM Key Recovery server.</w:t>
                  </w:r>
                </w:p>
              </w:tc>
            </w:tr>
            <w:tr w:rsidR="007F07D6" w14:paraId="1DC18734" w14:textId="77777777" w:rsidTr="007F07D6">
              <w:tc>
                <w:tcPr>
                  <w:tcW w:w="4428" w:type="dxa"/>
                  <w:shd w:val="clear" w:color="auto" w:fill="auto"/>
                </w:tcPr>
                <w:p w14:paraId="4E8A2AC6" w14:textId="77777777" w:rsidR="007F07D6" w:rsidRDefault="007F07D6" w:rsidP="007F07D6">
                  <w:pPr>
                    <w:keepNext/>
                  </w:pPr>
                  <w:r>
                    <w:lastRenderedPageBreak/>
                    <w:t>Removable Drive</w:t>
                  </w:r>
                </w:p>
              </w:tc>
              <w:tc>
                <w:tcPr>
                  <w:tcW w:w="4428" w:type="dxa"/>
                  <w:shd w:val="clear" w:color="auto" w:fill="auto"/>
                </w:tcPr>
                <w:p w14:paraId="2597D9D4" w14:textId="77777777" w:rsidR="007F07D6" w:rsidRDefault="007F07D6" w:rsidP="007F07D6">
                  <w:pPr>
                    <w:keepNext/>
                  </w:pPr>
                  <w:r>
                    <w:t>Control Use of BitLocker on removable drives</w:t>
                  </w:r>
                </w:p>
              </w:tc>
              <w:tc>
                <w:tcPr>
                  <w:tcW w:w="4428" w:type="dxa"/>
                  <w:shd w:val="clear" w:color="auto" w:fill="auto"/>
                </w:tcPr>
                <w:p w14:paraId="4D8C6312" w14:textId="77777777" w:rsidR="007F07D6" w:rsidRDefault="007F07D6" w:rsidP="007F07D6">
                  <w:pPr>
                    <w:keepNext/>
                  </w:pPr>
                  <w:r>
                    <w:t>Enabled. Required if MBAM will save removable drive data to the MBAM Key Recovery server.</w:t>
                  </w:r>
                </w:p>
              </w:tc>
            </w:tr>
            <w:tr w:rsidR="007F07D6" w14:paraId="4DD77FC8" w14:textId="77777777" w:rsidTr="007F07D6">
              <w:tc>
                <w:tcPr>
                  <w:tcW w:w="4428" w:type="dxa"/>
                  <w:shd w:val="clear" w:color="auto" w:fill="auto"/>
                </w:tcPr>
                <w:p w14:paraId="246C8B51" w14:textId="77777777" w:rsidR="007F07D6" w:rsidRDefault="007F07D6" w:rsidP="007F07D6">
                  <w:pPr>
                    <w:keepNext/>
                  </w:pPr>
                  <w:r>
                    <w:t>Client Management</w:t>
                  </w:r>
                </w:p>
              </w:tc>
              <w:tc>
                <w:tcPr>
                  <w:tcW w:w="4428" w:type="dxa"/>
                  <w:shd w:val="clear" w:color="auto" w:fill="auto"/>
                </w:tcPr>
                <w:p w14:paraId="73296974" w14:textId="77777777" w:rsidR="007F07D6" w:rsidRDefault="007F07D6" w:rsidP="007F07D6">
                  <w:pPr>
                    <w:keepNext/>
                  </w:pPr>
                  <w:r>
                    <w:t>Allow hardware compatibility checking</w:t>
                  </w:r>
                </w:p>
              </w:tc>
              <w:tc>
                <w:tcPr>
                  <w:tcW w:w="4428" w:type="dxa"/>
                  <w:shd w:val="clear" w:color="auto" w:fill="auto"/>
                </w:tcPr>
                <w:p w14:paraId="16BF8ED7" w14:textId="3C1BE423" w:rsidR="007F07D6" w:rsidRDefault="007F07D6" w:rsidP="007F07D6">
                  <w:pPr>
                    <w:keepNext/>
                  </w:pPr>
                  <w:r>
                    <w:t xml:space="preserve">Disabled. This policy is </w:t>
                  </w:r>
                  <w:commentRangeStart w:id="99"/>
                  <w:r>
                    <w:t>enabled</w:t>
                  </w:r>
                  <w:commentRangeEnd w:id="99"/>
                  <w:r w:rsidR="00875CD0">
                    <w:rPr>
                      <w:rStyle w:val="CommentReference"/>
                    </w:rPr>
                    <w:commentReference w:id="99"/>
                  </w:r>
                  <w:r>
                    <w:t xml:space="preserve"> by default, but is not needed for a basic MBAM implementation.</w:t>
                  </w:r>
                </w:p>
              </w:tc>
            </w:tr>
            <w:tr w:rsidR="007F07D6" w14:paraId="3873DB7D" w14:textId="77777777" w:rsidTr="007F07D6">
              <w:tc>
                <w:tcPr>
                  <w:tcW w:w="4428" w:type="dxa"/>
                  <w:shd w:val="clear" w:color="auto" w:fill="auto"/>
                </w:tcPr>
                <w:p w14:paraId="5F4E05E7" w14:textId="77777777" w:rsidR="007F07D6" w:rsidRDefault="007F07D6" w:rsidP="007F07D6">
                  <w:pPr>
                    <w:keepNext/>
                  </w:pPr>
                  <w:r>
                    <w:t>Fixed Drive</w:t>
                  </w:r>
                </w:p>
              </w:tc>
              <w:tc>
                <w:tcPr>
                  <w:tcW w:w="4428" w:type="dxa"/>
                  <w:shd w:val="clear" w:color="auto" w:fill="auto"/>
                </w:tcPr>
                <w:p w14:paraId="4F455E7C" w14:textId="77777777" w:rsidR="007F07D6" w:rsidRDefault="007F07D6" w:rsidP="007F07D6">
                  <w:pPr>
                    <w:keepNext/>
                  </w:pPr>
                  <w:r>
                    <w:t>Control Use of BitLocker on fixed drives</w:t>
                  </w:r>
                </w:p>
              </w:tc>
              <w:tc>
                <w:tcPr>
                  <w:tcW w:w="4428" w:type="dxa"/>
                  <w:shd w:val="clear" w:color="auto" w:fill="auto"/>
                </w:tcPr>
                <w:p w14:paraId="3346A6A5" w14:textId="77777777" w:rsidR="007F07D6" w:rsidRDefault="007F07D6" w:rsidP="007F07D6">
                  <w:pPr>
                    <w:keepNext/>
                  </w:pPr>
                  <w:commentRangeStart w:id="100"/>
                  <w:r>
                    <w:t>Enabled. Required if MBAM will save fixed drive data to the MBAM Key Recovery server</w:t>
                  </w:r>
                  <w:commentRangeEnd w:id="100"/>
                  <w:r w:rsidR="00647F36">
                    <w:rPr>
                      <w:rStyle w:val="CommentReference"/>
                    </w:rPr>
                    <w:commentReference w:id="100"/>
                  </w:r>
                  <w:r>
                    <w:t>.</w:t>
                  </w:r>
                </w:p>
              </w:tc>
            </w:tr>
          </w:tbl>
          <w:p w14:paraId="4FB81231" w14:textId="77777777" w:rsidR="007F07D6" w:rsidRDefault="007F07D6">
            <w:pPr>
              <w:pStyle w:val="TableSpacinginList1"/>
            </w:pPr>
          </w:p>
        </w:tc>
      </w:tr>
    </w:tbl>
    <w:p w14:paraId="5BA29379" w14:textId="77777777" w:rsidR="007F07D6" w:rsidRDefault="007F07D6">
      <w:pPr>
        <w:pStyle w:val="Heading2"/>
      </w:pPr>
      <w:bookmarkStart w:id="101" w:name="_Toc295118861"/>
      <w:commentRangeStart w:id="102"/>
      <w:commentRangeStart w:id="103"/>
      <w:r>
        <w:lastRenderedPageBreak/>
        <w:t>Global Policy Definitions</w:t>
      </w:r>
      <w:bookmarkEnd w:id="101"/>
      <w:commentRangeEnd w:id="102"/>
      <w:commentRangeEnd w:id="103"/>
      <w:r w:rsidR="0048463B">
        <w:rPr>
          <w:rStyle w:val="CommentReference"/>
          <w:b w:val="0"/>
          <w:sz w:val="20"/>
        </w:rPr>
        <w:commentReference w:id="102"/>
      </w:r>
      <w:r w:rsidR="0048463B">
        <w:rPr>
          <w:rStyle w:val="CommentReference"/>
          <w:b w:val="0"/>
          <w:sz w:val="20"/>
        </w:rPr>
        <w:commentReference w:id="103"/>
      </w:r>
    </w:p>
    <w:p w14:paraId="07006FFD" w14:textId="77777777" w:rsidR="007F07D6" w:rsidRDefault="007F07D6">
      <w:r>
        <w:t>This section describes Global Policy definitions for BitLocker Administration and Monitoring.</w:t>
      </w:r>
    </w:p>
    <w:p w14:paraId="36D4E705"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2"/>
        <w:gridCol w:w="4410"/>
      </w:tblGrid>
      <w:tr w:rsidR="007F07D6" w14:paraId="6D791C2F"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20AF87CE" w14:textId="77777777" w:rsidR="007F07D6" w:rsidRPr="007F07D6" w:rsidRDefault="007F07D6" w:rsidP="007F07D6">
            <w:pPr>
              <w:keepNext/>
              <w:rPr>
                <w:b/>
                <w:sz w:val="18"/>
                <w:szCs w:val="18"/>
              </w:rPr>
            </w:pPr>
            <w:r w:rsidRPr="007F07D6">
              <w:rPr>
                <w:b/>
                <w:sz w:val="18"/>
                <w:szCs w:val="18"/>
              </w:rPr>
              <w:t>Policy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08F9AD46" w14:textId="77777777" w:rsidR="007F07D6" w:rsidRPr="007F07D6" w:rsidRDefault="007F07D6" w:rsidP="007F07D6">
            <w:pPr>
              <w:keepNext/>
              <w:rPr>
                <w:b/>
                <w:sz w:val="18"/>
                <w:szCs w:val="18"/>
              </w:rPr>
            </w:pPr>
            <w:r w:rsidRPr="007F07D6">
              <w:rPr>
                <w:b/>
                <w:sz w:val="18"/>
                <w:szCs w:val="18"/>
              </w:rPr>
              <w:t>Overview and Suggested Policy Setting</w:t>
            </w:r>
          </w:p>
        </w:tc>
      </w:tr>
      <w:tr w:rsidR="007F07D6" w14:paraId="17425455" w14:textId="77777777" w:rsidTr="007F07D6">
        <w:tc>
          <w:tcPr>
            <w:tcW w:w="4428" w:type="dxa"/>
            <w:shd w:val="clear" w:color="auto" w:fill="auto"/>
          </w:tcPr>
          <w:p w14:paraId="5A3B3B65" w14:textId="77777777" w:rsidR="007F07D6" w:rsidRDefault="007F07D6">
            <w:r>
              <w:t>Prevent memory overwrite on restart</w:t>
            </w:r>
          </w:p>
        </w:tc>
        <w:tc>
          <w:tcPr>
            <w:tcW w:w="4428" w:type="dxa"/>
            <w:shd w:val="clear" w:color="auto" w:fill="auto"/>
          </w:tcPr>
          <w:p w14:paraId="2D628981" w14:textId="77777777" w:rsidR="007F07D6" w:rsidRDefault="007F07D6">
            <w:r>
              <w:t>This policy setting is the same as the BitLocker policy.</w:t>
            </w:r>
          </w:p>
          <w:p w14:paraId="3841DE59" w14:textId="77777777" w:rsidR="007F07D6" w:rsidRDefault="007F07D6">
            <w:r>
              <w:t>Configure this policy to improve restart performance without overwriting BitLocker secrets in memory on restart.</w:t>
            </w:r>
          </w:p>
          <w:p w14:paraId="51FBD6EB" w14:textId="77777777" w:rsidR="007F07D6" w:rsidRDefault="007F07D6">
            <w:r>
              <w:t xml:space="preserve">Suggested Configuration: </w:t>
            </w:r>
            <w:r>
              <w:rPr>
                <w:rStyle w:val="UI"/>
              </w:rPr>
              <w:t>Not configured</w:t>
            </w:r>
            <w:r>
              <w:t xml:space="preserve"> </w:t>
            </w:r>
          </w:p>
          <w:p w14:paraId="4570E65D" w14:textId="77777777" w:rsidR="007F07D6" w:rsidRDefault="007F07D6">
            <w:r>
              <w:t>When the policy is not configured, BitLocker secrets are removed from memory when the computer restarts.</w:t>
            </w:r>
          </w:p>
        </w:tc>
      </w:tr>
      <w:tr w:rsidR="007F07D6" w14:paraId="370E903A" w14:textId="77777777" w:rsidTr="007F07D6">
        <w:tc>
          <w:tcPr>
            <w:tcW w:w="4428" w:type="dxa"/>
            <w:shd w:val="clear" w:color="auto" w:fill="auto"/>
          </w:tcPr>
          <w:p w14:paraId="66A9EC7C" w14:textId="77777777" w:rsidR="007F07D6" w:rsidRDefault="007F07D6">
            <w:r>
              <w:t>Validate smart card certificate usage rule</w:t>
            </w:r>
          </w:p>
        </w:tc>
        <w:tc>
          <w:tcPr>
            <w:tcW w:w="4428" w:type="dxa"/>
            <w:shd w:val="clear" w:color="auto" w:fill="auto"/>
          </w:tcPr>
          <w:p w14:paraId="1FE24650" w14:textId="77777777" w:rsidR="007F07D6" w:rsidRDefault="007F07D6">
            <w:r>
              <w:t>This policy setting is the same as the BitLocker policy.</w:t>
            </w:r>
          </w:p>
          <w:p w14:paraId="46B028CE" w14:textId="77777777" w:rsidR="007F07D6" w:rsidRDefault="007F07D6">
            <w:r>
              <w:t xml:space="preserve">Configure this policy to use smartcard certificate-based BitLocker protection. </w:t>
            </w:r>
          </w:p>
          <w:p w14:paraId="6F1A3416" w14:textId="77777777" w:rsidR="007F07D6" w:rsidRDefault="007F07D6">
            <w:r>
              <w:t xml:space="preserve">Suggested Configuration: </w:t>
            </w:r>
            <w:r>
              <w:rPr>
                <w:rStyle w:val="UI"/>
              </w:rPr>
              <w:t xml:space="preserve">Not </w:t>
            </w:r>
            <w:proofErr w:type="gramStart"/>
            <w:r>
              <w:rPr>
                <w:rStyle w:val="UI"/>
              </w:rPr>
              <w:t>configured</w:t>
            </w:r>
            <w:r>
              <w:t xml:space="preserve">  When</w:t>
            </w:r>
            <w:proofErr w:type="gramEnd"/>
            <w:r>
              <w:t xml:space="preserve"> policy is not configured, a default object identifier “1.3.6.1.4.1.311.67.1.1” is used to specify a certificate.</w:t>
            </w:r>
          </w:p>
          <w:p w14:paraId="5B4D143F" w14:textId="77777777" w:rsidR="007F07D6" w:rsidRDefault="007F07D6"/>
        </w:tc>
      </w:tr>
      <w:tr w:rsidR="007F07D6" w14:paraId="5C771B7F" w14:textId="77777777" w:rsidTr="007F07D6">
        <w:tc>
          <w:tcPr>
            <w:tcW w:w="4428" w:type="dxa"/>
            <w:shd w:val="clear" w:color="auto" w:fill="auto"/>
          </w:tcPr>
          <w:p w14:paraId="44BFC4A8" w14:textId="77777777" w:rsidR="007F07D6" w:rsidRDefault="007F07D6">
            <w:r>
              <w:lastRenderedPageBreak/>
              <w:t xml:space="preserve">Provide the unique </w:t>
            </w:r>
            <w:commentRangeStart w:id="104"/>
            <w:r>
              <w:t>identifier</w:t>
            </w:r>
            <w:commentRangeEnd w:id="104"/>
            <w:r w:rsidR="00EF4D21">
              <w:rPr>
                <w:rStyle w:val="CommentReference"/>
              </w:rPr>
              <w:commentReference w:id="104"/>
            </w:r>
            <w:r>
              <w:t xml:space="preserve"> for your organization</w:t>
            </w:r>
          </w:p>
        </w:tc>
        <w:tc>
          <w:tcPr>
            <w:tcW w:w="4428" w:type="dxa"/>
            <w:shd w:val="clear" w:color="auto" w:fill="auto"/>
          </w:tcPr>
          <w:p w14:paraId="0BE834BB" w14:textId="77777777" w:rsidR="007F07D6" w:rsidRDefault="007F07D6">
            <w:r>
              <w:t>This policy setting is the same as the BitLocker policy.</w:t>
            </w:r>
          </w:p>
          <w:p w14:paraId="663B9949" w14:textId="77777777" w:rsidR="007F07D6" w:rsidRDefault="007F07D6">
            <w:r>
              <w:t xml:space="preserve">Configure this policy to use a certificate-based data recovery agent or the BitLocker To Go reader. </w:t>
            </w:r>
          </w:p>
          <w:p w14:paraId="17747DEF" w14:textId="77777777" w:rsidR="007F07D6" w:rsidRDefault="007F07D6">
            <w:r>
              <w:t>Suggested Configuration</w:t>
            </w:r>
            <w:r>
              <w:rPr>
                <w:rStyle w:val="UI"/>
              </w:rPr>
              <w:t>: Not configured</w:t>
            </w:r>
            <w:r>
              <w:t xml:space="preserve"> </w:t>
            </w:r>
          </w:p>
          <w:p w14:paraId="6B0FE954" w14:textId="77777777" w:rsidR="007F07D6" w:rsidRDefault="007F07D6">
            <w:r>
              <w:t xml:space="preserve">When policy is not configured, the </w:t>
            </w:r>
            <w:r>
              <w:rPr>
                <w:rStyle w:val="UI"/>
              </w:rPr>
              <w:t>Identification</w:t>
            </w:r>
            <w:r>
              <w:t xml:space="preserve"> field is not used.</w:t>
            </w:r>
          </w:p>
        </w:tc>
      </w:tr>
      <w:tr w:rsidR="007F07D6" w14:paraId="4620DDB4" w14:textId="77777777" w:rsidTr="007F07D6">
        <w:tc>
          <w:tcPr>
            <w:tcW w:w="4428" w:type="dxa"/>
            <w:shd w:val="clear" w:color="auto" w:fill="auto"/>
          </w:tcPr>
          <w:p w14:paraId="6066CB33" w14:textId="77777777" w:rsidR="007F07D6" w:rsidRDefault="007F07D6">
            <w:r>
              <w:t>Choose drive encryption method and cipher strength</w:t>
            </w:r>
          </w:p>
        </w:tc>
        <w:tc>
          <w:tcPr>
            <w:tcW w:w="4428" w:type="dxa"/>
            <w:shd w:val="clear" w:color="auto" w:fill="auto"/>
          </w:tcPr>
          <w:p w14:paraId="628E4B3A" w14:textId="77777777" w:rsidR="007F07D6" w:rsidRDefault="007F07D6">
            <w:r>
              <w:t>This policy setting is the same as the BitLocker policy.</w:t>
            </w:r>
          </w:p>
          <w:p w14:paraId="07E8D8E6" w14:textId="77777777" w:rsidR="007F07D6" w:rsidRDefault="007F07D6">
            <w:r>
              <w:t>Configure this policy to use a specific encryption method and cipher strength.</w:t>
            </w:r>
          </w:p>
          <w:p w14:paraId="0AD5A774" w14:textId="77777777" w:rsidR="007F07D6" w:rsidRDefault="007F07D6">
            <w:r>
              <w:t xml:space="preserve">  Suggested Configuration: </w:t>
            </w:r>
            <w:r>
              <w:rPr>
                <w:rStyle w:val="UI"/>
              </w:rPr>
              <w:t>Not configured</w:t>
            </w:r>
            <w:r>
              <w:t xml:space="preserve">  </w:t>
            </w:r>
          </w:p>
          <w:p w14:paraId="4185D3F3" w14:textId="77777777" w:rsidR="007F07D6" w:rsidRDefault="007F07D6">
            <w:r>
              <w:t>When policy is not configured, BitLocker will use the default encryption method of AES 128-bit with Diffuser or the encryption method specified by the setup script.</w:t>
            </w:r>
          </w:p>
        </w:tc>
      </w:tr>
    </w:tbl>
    <w:p w14:paraId="75E626B7" w14:textId="77777777" w:rsidR="007F07D6" w:rsidRDefault="007F07D6">
      <w:pPr>
        <w:pStyle w:val="TableSpacing"/>
      </w:pPr>
    </w:p>
    <w:p w14:paraId="19684301" w14:textId="77777777" w:rsidR="007F07D6" w:rsidRDefault="00AB4A7B">
      <w:pPr>
        <w:pStyle w:val="ProcedureTitle"/>
        <w:framePr w:wrap="notBeside"/>
      </w:pPr>
      <w:r>
        <w:rPr>
          <w:noProof/>
        </w:rPr>
        <w:pict w14:anchorId="66920DA2">
          <v:shape id="Picture 133" o:spid="_x0000_i1038"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401C7CE2" w14:textId="77777777" w:rsidTr="007F07D6">
        <w:tc>
          <w:tcPr>
            <w:tcW w:w="8856" w:type="dxa"/>
            <w:shd w:val="clear" w:color="auto" w:fill="auto"/>
          </w:tcPr>
          <w:p w14:paraId="4FDF2F0A" w14:textId="77777777" w:rsidR="007F07D6" w:rsidRDefault="007F07D6" w:rsidP="007F07D6">
            <w:pPr>
              <w:pStyle w:val="NumberedList1"/>
              <w:numPr>
                <w:ilvl w:val="0"/>
                <w:numId w:val="0"/>
              </w:numPr>
              <w:tabs>
                <w:tab w:val="left" w:pos="360"/>
              </w:tabs>
              <w:spacing w:line="260" w:lineRule="exact"/>
              <w:ind w:left="360" w:hanging="360"/>
            </w:pPr>
            <w:r>
              <w:t>1.</w:t>
            </w:r>
            <w:r>
              <w:tab/>
            </w:r>
          </w:p>
        </w:tc>
      </w:tr>
    </w:tbl>
    <w:p w14:paraId="1FEFB34F" w14:textId="77777777" w:rsidR="007F07D6" w:rsidRDefault="007F07D6">
      <w:pPr>
        <w:pStyle w:val="Heading3"/>
      </w:pPr>
      <w:bookmarkStart w:id="105" w:name="_Toc295118862"/>
      <w:commentRangeStart w:id="106"/>
      <w:commentRangeStart w:id="107"/>
      <w:commentRangeStart w:id="108"/>
      <w:commentRangeStart w:id="109"/>
      <w:r>
        <w:t>Data Recovery Policy Definitions</w:t>
      </w:r>
      <w:bookmarkEnd w:id="105"/>
      <w:commentRangeEnd w:id="106"/>
      <w:commentRangeEnd w:id="107"/>
      <w:r w:rsidR="0048463B">
        <w:rPr>
          <w:rStyle w:val="CommentReference"/>
          <w:b w:val="0"/>
          <w:sz w:val="20"/>
        </w:rPr>
        <w:commentReference w:id="106"/>
      </w:r>
      <w:r w:rsidR="0048463B">
        <w:rPr>
          <w:rStyle w:val="CommentReference"/>
          <w:b w:val="0"/>
          <w:sz w:val="20"/>
        </w:rPr>
        <w:commentReference w:id="107"/>
      </w:r>
      <w:commentRangeEnd w:id="108"/>
      <w:r w:rsidR="00D60E80">
        <w:rPr>
          <w:rStyle w:val="CommentReference"/>
          <w:b w:val="0"/>
          <w:sz w:val="20"/>
        </w:rPr>
        <w:commentReference w:id="108"/>
      </w:r>
      <w:commentRangeEnd w:id="109"/>
      <w:r w:rsidR="00EF4D21">
        <w:rPr>
          <w:rStyle w:val="CommentReference"/>
          <w:b w:val="0"/>
          <w:sz w:val="20"/>
        </w:rPr>
        <w:commentReference w:id="109"/>
      </w:r>
    </w:p>
    <w:p w14:paraId="49BEA2EF" w14:textId="77777777" w:rsidR="007F07D6" w:rsidRDefault="007F07D6">
      <w:r>
        <w:t>This section describes MBAM Data Recovery Policy Definitions</w:t>
      </w:r>
    </w:p>
    <w:p w14:paraId="317D7E5F" w14:textId="77777777" w:rsidR="007F07D6" w:rsidRDefault="00AB4A7B">
      <w:pPr>
        <w:pStyle w:val="AlertLabel"/>
        <w:framePr w:wrap="notBeside"/>
      </w:pPr>
      <w:r>
        <w:rPr>
          <w:noProof/>
        </w:rPr>
        <w:pict w14:anchorId="0EBF5264">
          <v:shape id="Picture 12" o:spid="_x0000_i1039" type="#_x0000_t75" style="width:18pt;height:12pt;visibility:visible">
            <v:imagedata r:id="rId28" o:title=""/>
          </v:shape>
        </w:pict>
      </w:r>
      <w:r w:rsidR="007F07D6">
        <w:t xml:space="preserve">Important </w:t>
      </w:r>
    </w:p>
    <w:p w14:paraId="3665CA4B" w14:textId="77777777" w:rsidR="007F07D6" w:rsidRDefault="007F07D6">
      <w:pPr>
        <w:pStyle w:val="AlertText"/>
      </w:pPr>
      <w:r>
        <w:t xml:space="preserve">The </w:t>
      </w:r>
      <w:r>
        <w:rPr>
          <w:rStyle w:val="UI"/>
        </w:rPr>
        <w:t>Configure key recovery service</w:t>
      </w:r>
      <w:r>
        <w:t xml:space="preserve"> policy is critical to the functionality of MBAM. If this policy is not enabled, BitLocker will not encrypt drives on client computers.</w:t>
      </w:r>
    </w:p>
    <w:p w14:paraId="7A0E7988"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5"/>
        <w:gridCol w:w="4407"/>
      </w:tblGrid>
      <w:tr w:rsidR="007F07D6" w14:paraId="6FFAAA3E"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185951E4" w14:textId="77777777" w:rsidR="007F07D6" w:rsidRPr="007F07D6" w:rsidRDefault="007F07D6" w:rsidP="007F07D6">
            <w:pPr>
              <w:keepNext/>
              <w:rPr>
                <w:b/>
                <w:sz w:val="18"/>
                <w:szCs w:val="18"/>
              </w:rPr>
            </w:pPr>
            <w:r w:rsidRPr="007F07D6">
              <w:rPr>
                <w:b/>
                <w:sz w:val="18"/>
                <w:szCs w:val="18"/>
              </w:rPr>
              <w:t>Policy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35A7587E" w14:textId="77777777" w:rsidR="007F07D6" w:rsidRPr="007F07D6" w:rsidRDefault="007F07D6" w:rsidP="007F07D6">
            <w:pPr>
              <w:keepNext/>
              <w:rPr>
                <w:b/>
                <w:sz w:val="18"/>
                <w:szCs w:val="18"/>
              </w:rPr>
            </w:pPr>
            <w:r w:rsidRPr="007F07D6">
              <w:rPr>
                <w:b/>
                <w:sz w:val="18"/>
                <w:szCs w:val="18"/>
              </w:rPr>
              <w:t>Overview and Suggested Policy Setting</w:t>
            </w:r>
          </w:p>
        </w:tc>
      </w:tr>
      <w:tr w:rsidR="007F07D6" w14:paraId="2DB59824" w14:textId="77777777" w:rsidTr="007F07D6">
        <w:tc>
          <w:tcPr>
            <w:tcW w:w="4428" w:type="dxa"/>
            <w:shd w:val="clear" w:color="auto" w:fill="auto"/>
          </w:tcPr>
          <w:p w14:paraId="7E620FDF" w14:textId="77777777" w:rsidR="007F07D6" w:rsidRDefault="007F07D6">
            <w:commentRangeStart w:id="110"/>
            <w:r>
              <w:t>Configure key recovery service</w:t>
            </w:r>
            <w:commentRangeEnd w:id="110"/>
            <w:r w:rsidR="00EF4D21">
              <w:rPr>
                <w:rStyle w:val="CommentReference"/>
              </w:rPr>
              <w:commentReference w:id="110"/>
            </w:r>
          </w:p>
        </w:tc>
        <w:tc>
          <w:tcPr>
            <w:tcW w:w="4428" w:type="dxa"/>
            <w:shd w:val="clear" w:color="auto" w:fill="auto"/>
          </w:tcPr>
          <w:p w14:paraId="1307C7E3" w14:textId="77777777" w:rsidR="007F07D6" w:rsidRDefault="007F07D6">
            <w:r>
              <w:t>This policy setting lets you manage the key recovery service to back up BitLocker recovery information. The setting provides an administrative method of recovering data encrypted by BitLocker to prevent data loss because of the lack of key information.</w:t>
            </w:r>
          </w:p>
          <w:p w14:paraId="2C8C1C45" w14:textId="77777777" w:rsidR="007F07D6" w:rsidRDefault="007F07D6">
            <w:r>
              <w:t xml:space="preserve">Suggested Configuration: </w:t>
            </w:r>
            <w:r>
              <w:rPr>
                <w:rStyle w:val="UI"/>
              </w:rPr>
              <w:t>Enabled</w:t>
            </w:r>
            <w:r>
              <w:t xml:space="preserve"> when </w:t>
            </w:r>
            <w:commentRangeStart w:id="111"/>
            <w:r>
              <w:rPr>
                <w:rStyle w:val="UI"/>
              </w:rPr>
              <w:t>Key recovery information to backup</w:t>
            </w:r>
            <w:commentRangeEnd w:id="111"/>
            <w:r w:rsidR="00EF4D21">
              <w:rPr>
                <w:rStyle w:val="CommentReference"/>
              </w:rPr>
              <w:commentReference w:id="111"/>
            </w:r>
            <w:r>
              <w:t xml:space="preserve"> is set to </w:t>
            </w:r>
            <w:r>
              <w:rPr>
                <w:rStyle w:val="UI"/>
              </w:rPr>
              <w:lastRenderedPageBreak/>
              <w:t>Recovery Password and key package</w:t>
            </w:r>
            <w:r>
              <w:t>.</w:t>
            </w:r>
          </w:p>
          <w:p w14:paraId="16253D83" w14:textId="77777777" w:rsidR="007F07D6" w:rsidRDefault="007F07D6">
            <w:r>
              <w:t>When this policy setting is enabled, the recovery password and key package will be automatically and silently backed up to configured key recovery server location.</w:t>
            </w:r>
          </w:p>
        </w:tc>
      </w:tr>
    </w:tbl>
    <w:p w14:paraId="2A9A76D8" w14:textId="77777777" w:rsidR="007F07D6" w:rsidRDefault="007F07D6">
      <w:pPr>
        <w:pStyle w:val="TableSpacing"/>
      </w:pPr>
    </w:p>
    <w:p w14:paraId="02CE072D" w14:textId="77777777" w:rsidR="007F07D6" w:rsidRDefault="007F07D6">
      <w:pPr>
        <w:pStyle w:val="Heading3"/>
      </w:pPr>
      <w:bookmarkStart w:id="112" w:name="_Toc295118863"/>
      <w:commentRangeStart w:id="113"/>
      <w:commentRangeStart w:id="114"/>
      <w:r>
        <w:t>Operating System Drive Policy Definitions</w:t>
      </w:r>
      <w:bookmarkEnd w:id="112"/>
      <w:commentRangeEnd w:id="113"/>
      <w:commentRangeEnd w:id="114"/>
      <w:r w:rsidR="0048463B">
        <w:rPr>
          <w:rStyle w:val="CommentReference"/>
          <w:b w:val="0"/>
          <w:sz w:val="20"/>
        </w:rPr>
        <w:commentReference w:id="113"/>
      </w:r>
      <w:r w:rsidR="0048463B">
        <w:rPr>
          <w:rStyle w:val="CommentReference"/>
          <w:b w:val="0"/>
          <w:sz w:val="20"/>
        </w:rPr>
        <w:commentReference w:id="114"/>
      </w:r>
    </w:p>
    <w:p w14:paraId="34F6007F" w14:textId="77777777" w:rsidR="007F07D6" w:rsidRDefault="007F07D6">
      <w:r>
        <w:t>This section describes MBAM Operating System Drive Policy Definitions.</w:t>
      </w:r>
    </w:p>
    <w:p w14:paraId="5C7DD5FD"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4"/>
        <w:gridCol w:w="4408"/>
      </w:tblGrid>
      <w:tr w:rsidR="007F07D6" w14:paraId="24FAD17A"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6287312F" w14:textId="77777777" w:rsidR="007F07D6" w:rsidRPr="007F07D6" w:rsidRDefault="007F07D6" w:rsidP="007F07D6">
            <w:pPr>
              <w:keepNext/>
              <w:rPr>
                <w:b/>
                <w:sz w:val="18"/>
                <w:szCs w:val="18"/>
              </w:rPr>
            </w:pPr>
            <w:r w:rsidRPr="007F07D6">
              <w:rPr>
                <w:b/>
                <w:sz w:val="18"/>
                <w:szCs w:val="18"/>
              </w:rPr>
              <w:t>Policy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7776D5F3" w14:textId="77777777" w:rsidR="007F07D6" w:rsidRPr="007F07D6" w:rsidRDefault="007F07D6" w:rsidP="007F07D6">
            <w:pPr>
              <w:keepNext/>
              <w:rPr>
                <w:b/>
                <w:sz w:val="18"/>
                <w:szCs w:val="18"/>
              </w:rPr>
            </w:pPr>
            <w:r w:rsidRPr="007F07D6">
              <w:rPr>
                <w:b/>
                <w:sz w:val="18"/>
                <w:szCs w:val="18"/>
              </w:rPr>
              <w:t>Overview and Suggested Policy Setting</w:t>
            </w:r>
          </w:p>
        </w:tc>
      </w:tr>
      <w:tr w:rsidR="007F07D6" w14:paraId="7F4D41BE" w14:textId="77777777" w:rsidTr="007F07D6">
        <w:tc>
          <w:tcPr>
            <w:tcW w:w="4428" w:type="dxa"/>
            <w:shd w:val="clear" w:color="auto" w:fill="auto"/>
          </w:tcPr>
          <w:p w14:paraId="4542F516" w14:textId="77777777" w:rsidR="007F07D6" w:rsidRDefault="007F07D6">
            <w:r>
              <w:t xml:space="preserve"> Operating system drive encryption settings</w:t>
            </w:r>
          </w:p>
        </w:tc>
        <w:tc>
          <w:tcPr>
            <w:tcW w:w="4428" w:type="dxa"/>
            <w:shd w:val="clear" w:color="auto" w:fill="auto"/>
          </w:tcPr>
          <w:p w14:paraId="34C11693" w14:textId="77777777" w:rsidR="007F07D6" w:rsidRDefault="007F07D6">
            <w:r>
              <w:t>This policy setting determines whether the operating system drive will be encrypted.</w:t>
            </w:r>
          </w:p>
          <w:p w14:paraId="6E8BC71D" w14:textId="77777777" w:rsidR="007F07D6" w:rsidRDefault="007F07D6">
            <w:r>
              <w:t>Configure this policy to do the following:</w:t>
            </w:r>
          </w:p>
          <w:p w14:paraId="036288D8" w14:textId="77777777" w:rsidR="007F07D6" w:rsidRDefault="007F07D6"/>
          <w:p w14:paraId="762869C2"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Enforce BitLocker protection for the operating system drive.</w:t>
            </w:r>
          </w:p>
          <w:p w14:paraId="076E2686"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Configure PIN usage to use a TPM PIN for operating system protection.</w:t>
            </w:r>
          </w:p>
          <w:p w14:paraId="27C89DA6"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Configure enhanced startup PINs to allow the use of characters including uppercase and lowercase letters, symbols, numbers, and spaces.</w:t>
            </w:r>
          </w:p>
          <w:p w14:paraId="5654C145" w14:textId="77777777" w:rsidR="007F07D6" w:rsidRDefault="007F07D6">
            <w:r>
              <w:t>If you enable this policy setting, the user will have to secure the operating system drive using BitLocker.</w:t>
            </w:r>
          </w:p>
          <w:p w14:paraId="0C87575A" w14:textId="77777777" w:rsidR="007F07D6" w:rsidRDefault="007F07D6">
            <w:r>
              <w:t>If you do not configure or if you disable the setting, the user will not have to secure the operating system drive with BitLocker.</w:t>
            </w:r>
          </w:p>
          <w:p w14:paraId="3F2EBEA9" w14:textId="77777777" w:rsidR="007F07D6" w:rsidRDefault="007F07D6">
            <w:r>
              <w:t xml:space="preserve"> </w:t>
            </w:r>
          </w:p>
          <w:p w14:paraId="7F551E40" w14:textId="77777777" w:rsidR="007F07D6" w:rsidRDefault="007F07D6">
            <w:r>
              <w:t xml:space="preserve">Suggested configuration: </w:t>
            </w:r>
            <w:r>
              <w:rPr>
                <w:rStyle w:val="UI"/>
              </w:rPr>
              <w:t>Enabled</w:t>
            </w:r>
          </w:p>
          <w:p w14:paraId="7F767AAD" w14:textId="77777777" w:rsidR="007F07D6" w:rsidRDefault="007F07D6">
            <w:r>
              <w:t xml:space="preserve">When enabled, this policy setting requires that the user secures the operating system by using BitLocker protection and drive is </w:t>
            </w:r>
            <w:proofErr w:type="spellStart"/>
            <w:r>
              <w:t>encrypted.Based</w:t>
            </w:r>
            <w:proofErr w:type="spellEnd"/>
            <w:r>
              <w:t xml:space="preserve"> on your encryption requirements, you may select the method of protection for the operating system drive. For higher security requirements, use “TPM + PIN”, allow enhanced PINs, and set the minimum PIN </w:t>
            </w:r>
            <w:r>
              <w:lastRenderedPageBreak/>
              <w:t>length to 8.</w:t>
            </w:r>
          </w:p>
        </w:tc>
      </w:tr>
      <w:tr w:rsidR="007F07D6" w14:paraId="24AD2FEB" w14:textId="77777777" w:rsidTr="007F07D6">
        <w:tc>
          <w:tcPr>
            <w:tcW w:w="4428" w:type="dxa"/>
            <w:shd w:val="clear" w:color="auto" w:fill="auto"/>
          </w:tcPr>
          <w:p w14:paraId="51E022D0" w14:textId="77777777" w:rsidR="007F07D6" w:rsidRDefault="007F07D6">
            <w:r>
              <w:lastRenderedPageBreak/>
              <w:t>Choose how BitLocker-protected operating system drives can be recovered</w:t>
            </w:r>
          </w:p>
        </w:tc>
        <w:tc>
          <w:tcPr>
            <w:tcW w:w="4428" w:type="dxa"/>
            <w:shd w:val="clear" w:color="auto" w:fill="auto"/>
          </w:tcPr>
          <w:p w14:paraId="1EA46B18" w14:textId="77777777" w:rsidR="007F07D6" w:rsidRDefault="007F07D6">
            <w:r>
              <w:t xml:space="preserve">This policy setting is the same as the BitLocker policy. </w:t>
            </w:r>
            <w:r>
              <w:br/>
              <w:t xml:space="preserve">Configure this policy to enable the BitLocker data recovery agent or to save BitLocker recovery information to Active Directory Domain Services (AD DS). </w:t>
            </w:r>
            <w:r>
              <w:br/>
            </w:r>
            <w:r>
              <w:br/>
              <w:t xml:space="preserve">Suggested Configuration: </w:t>
            </w:r>
            <w:r>
              <w:rPr>
                <w:rStyle w:val="UI"/>
              </w:rPr>
              <w:t>Not configured</w:t>
            </w:r>
            <w:r>
              <w:br/>
              <w:t xml:space="preserve">When this policy is not configured, the data recovery agent is allowed, recovery information is not backed up to AD DS, and the recovery options, including the recovery password and recovery key, can be specified by the user. </w:t>
            </w:r>
          </w:p>
        </w:tc>
      </w:tr>
      <w:tr w:rsidR="007F07D6" w14:paraId="06EA29DD" w14:textId="77777777" w:rsidTr="007F07D6">
        <w:tc>
          <w:tcPr>
            <w:tcW w:w="4428" w:type="dxa"/>
            <w:shd w:val="clear" w:color="auto" w:fill="auto"/>
          </w:tcPr>
          <w:p w14:paraId="231406B1" w14:textId="77777777" w:rsidR="007F07D6" w:rsidRDefault="007F07D6">
            <w:r>
              <w:t>Configure TPM platform validation profile</w:t>
            </w:r>
          </w:p>
        </w:tc>
        <w:tc>
          <w:tcPr>
            <w:tcW w:w="4428" w:type="dxa"/>
            <w:shd w:val="clear" w:color="auto" w:fill="auto"/>
          </w:tcPr>
          <w:p w14:paraId="5251703E" w14:textId="77777777" w:rsidR="007F07D6" w:rsidRDefault="007F07D6">
            <w:r>
              <w:t xml:space="preserve">This policy setting is the same as the BitLocker policy. </w:t>
            </w:r>
          </w:p>
          <w:p w14:paraId="194BE05B" w14:textId="77777777" w:rsidR="007F07D6" w:rsidRDefault="007F07D6">
            <w:r>
              <w:t xml:space="preserve">This policy setting lets you configure how the Trusted Platform Module (TPM) security hardware on a computer secures the BitLocker encryption key. This policy setting does not apply if the computer does not have a compatible TPM or if BitLocker has already been turned on with TPM protection. </w:t>
            </w:r>
          </w:p>
          <w:p w14:paraId="0EEAB0C5" w14:textId="77777777" w:rsidR="007F07D6" w:rsidRDefault="007F07D6">
            <w:r>
              <w:t xml:space="preserve">Suggested Configuration: </w:t>
            </w:r>
            <w:r>
              <w:rPr>
                <w:rStyle w:val="UI"/>
              </w:rPr>
              <w:t>Not configured</w:t>
            </w:r>
          </w:p>
          <w:p w14:paraId="5C8C2166" w14:textId="77777777" w:rsidR="007F07D6" w:rsidRDefault="007F07D6">
            <w:r>
              <w:t>When this policy is not configured, the TPM uses the default platform validation profile or the platform validation profile specified by the setup script.</w:t>
            </w:r>
          </w:p>
        </w:tc>
      </w:tr>
    </w:tbl>
    <w:p w14:paraId="6054B4A9" w14:textId="77777777" w:rsidR="007F07D6" w:rsidRDefault="007F07D6">
      <w:pPr>
        <w:pStyle w:val="TableSpacing"/>
      </w:pPr>
    </w:p>
    <w:p w14:paraId="2CA3AC22" w14:textId="77777777" w:rsidR="007F07D6" w:rsidRDefault="007F07D6">
      <w:pPr>
        <w:pStyle w:val="Heading3"/>
      </w:pPr>
      <w:r>
        <w:t xml:space="preserve"> </w:t>
      </w:r>
      <w:bookmarkStart w:id="115" w:name="_Toc295118864"/>
      <w:commentRangeStart w:id="116"/>
      <w:commentRangeStart w:id="117"/>
      <w:r>
        <w:t>Fixed Data Drive Policy Definitions</w:t>
      </w:r>
      <w:bookmarkEnd w:id="115"/>
      <w:commentRangeEnd w:id="116"/>
      <w:commentRangeEnd w:id="117"/>
      <w:r w:rsidR="0048463B">
        <w:rPr>
          <w:rStyle w:val="CommentReference"/>
          <w:b w:val="0"/>
          <w:sz w:val="20"/>
        </w:rPr>
        <w:commentReference w:id="116"/>
      </w:r>
      <w:r w:rsidR="0048463B">
        <w:rPr>
          <w:rStyle w:val="CommentReference"/>
          <w:b w:val="0"/>
          <w:sz w:val="20"/>
        </w:rPr>
        <w:commentReference w:id="117"/>
      </w:r>
    </w:p>
    <w:p w14:paraId="1E0F6E0B" w14:textId="77777777" w:rsidR="007F07D6" w:rsidRDefault="007F07D6">
      <w:r>
        <w:t xml:space="preserve">This section describes MBAM Fixed Data Drive Policy definitions. </w:t>
      </w:r>
    </w:p>
    <w:p w14:paraId="50FD5FBB"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5"/>
        <w:gridCol w:w="4407"/>
      </w:tblGrid>
      <w:tr w:rsidR="007F07D6" w14:paraId="49A14CF7"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234E6A91" w14:textId="77777777" w:rsidR="007F07D6" w:rsidRPr="007F07D6" w:rsidRDefault="007F07D6" w:rsidP="007F07D6">
            <w:pPr>
              <w:keepNext/>
              <w:rPr>
                <w:b/>
                <w:sz w:val="18"/>
                <w:szCs w:val="18"/>
              </w:rPr>
            </w:pPr>
            <w:r w:rsidRPr="007F07D6">
              <w:rPr>
                <w:b/>
                <w:sz w:val="18"/>
                <w:szCs w:val="18"/>
              </w:rPr>
              <w:t>Policy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125B0A28" w14:textId="77777777" w:rsidR="007F07D6" w:rsidRPr="007F07D6" w:rsidRDefault="007F07D6" w:rsidP="007F07D6">
            <w:pPr>
              <w:keepNext/>
              <w:rPr>
                <w:b/>
                <w:sz w:val="18"/>
                <w:szCs w:val="18"/>
              </w:rPr>
            </w:pPr>
            <w:r w:rsidRPr="007F07D6">
              <w:rPr>
                <w:b/>
                <w:sz w:val="18"/>
                <w:szCs w:val="18"/>
              </w:rPr>
              <w:t>Overview and Suggested Policy Setting</w:t>
            </w:r>
          </w:p>
        </w:tc>
      </w:tr>
      <w:tr w:rsidR="007F07D6" w14:paraId="6813D225" w14:textId="77777777" w:rsidTr="007F07D6">
        <w:tc>
          <w:tcPr>
            <w:tcW w:w="4428" w:type="dxa"/>
            <w:shd w:val="clear" w:color="auto" w:fill="auto"/>
          </w:tcPr>
          <w:p w14:paraId="4C126E8E" w14:textId="77777777" w:rsidR="007F07D6" w:rsidRDefault="007F07D6">
            <w:r>
              <w:t>Fixed data drive encryption settings</w:t>
            </w:r>
          </w:p>
        </w:tc>
        <w:tc>
          <w:tcPr>
            <w:tcW w:w="4428" w:type="dxa"/>
            <w:shd w:val="clear" w:color="auto" w:fill="auto"/>
          </w:tcPr>
          <w:p w14:paraId="7A281AB8" w14:textId="77777777" w:rsidR="007F07D6" w:rsidRDefault="007F07D6">
            <w:r>
              <w:t>This policy setting let you manage whether the fixed data drive must be encrypted or not.</w:t>
            </w:r>
          </w:p>
          <w:p w14:paraId="6F95FC94" w14:textId="77777777" w:rsidR="007F07D6" w:rsidRDefault="007F07D6">
            <w:r>
              <w:t xml:space="preserve">When enabling this policy, you must not disable the “Configure use of password for fixed data </w:t>
            </w:r>
            <w:r>
              <w:lastRenderedPageBreak/>
              <w:t xml:space="preserve">drives” policy. </w:t>
            </w:r>
          </w:p>
          <w:p w14:paraId="68079DCB" w14:textId="77777777" w:rsidR="007F07D6" w:rsidRDefault="007F07D6">
            <w:r>
              <w:t xml:space="preserve">If the </w:t>
            </w:r>
            <w:r>
              <w:rPr>
                <w:rStyle w:val="UI"/>
              </w:rPr>
              <w:t>Enable auto-unlock fixed data drive</w:t>
            </w:r>
            <w:r>
              <w:t xml:space="preserve"> option is checked, the OS volume must be encrypted</w:t>
            </w:r>
          </w:p>
          <w:p w14:paraId="073D6179" w14:textId="77777777" w:rsidR="007F07D6" w:rsidRDefault="007F07D6">
            <w:r>
              <w:t xml:space="preserve">If you enable this policy setting, the user will have to put all fixed data drives under BitLocker protection and the drives will be encrypted. </w:t>
            </w:r>
          </w:p>
          <w:p w14:paraId="58D10193" w14:textId="77777777" w:rsidR="007F07D6" w:rsidRDefault="007F07D6">
            <w:r>
              <w:t xml:space="preserve">If you disable this policy setting, then it is not required to put fixed data drive under BitLocker protection. </w:t>
            </w:r>
          </w:p>
          <w:p w14:paraId="65363B18" w14:textId="77777777" w:rsidR="007F07D6" w:rsidRDefault="007F07D6">
            <w:r>
              <w:t>If you do not configure this policy setting, then it is not required to put fixed data drive under BitLocker protection.</w:t>
            </w:r>
          </w:p>
          <w:p w14:paraId="6C85E7A0" w14:textId="77777777" w:rsidR="007F07D6" w:rsidRDefault="007F07D6">
            <w:r>
              <w:t xml:space="preserve">Suggested Configuration: </w:t>
            </w:r>
            <w:r>
              <w:rPr>
                <w:rStyle w:val="UI"/>
              </w:rPr>
              <w:t>Enabled</w:t>
            </w:r>
            <w:r>
              <w:t xml:space="preserve">; and check the </w:t>
            </w:r>
            <w:r>
              <w:rPr>
                <w:rStyle w:val="UI"/>
              </w:rPr>
              <w:t>Enable auto-unlock fixed data drive</w:t>
            </w:r>
            <w:r>
              <w:t xml:space="preserve"> option.</w:t>
            </w:r>
          </w:p>
        </w:tc>
      </w:tr>
      <w:tr w:rsidR="007F07D6" w14:paraId="4862C8D0" w14:textId="77777777" w:rsidTr="007F07D6">
        <w:tc>
          <w:tcPr>
            <w:tcW w:w="4428" w:type="dxa"/>
            <w:shd w:val="clear" w:color="auto" w:fill="auto"/>
          </w:tcPr>
          <w:p w14:paraId="5B71BA5E" w14:textId="77777777" w:rsidR="007F07D6" w:rsidRDefault="007F07D6">
            <w:r>
              <w:lastRenderedPageBreak/>
              <w:t>Deny write access to fixed drives not protected by BitLocker</w:t>
            </w:r>
          </w:p>
        </w:tc>
        <w:tc>
          <w:tcPr>
            <w:tcW w:w="4428" w:type="dxa"/>
            <w:shd w:val="clear" w:color="auto" w:fill="auto"/>
          </w:tcPr>
          <w:p w14:paraId="35079BB0" w14:textId="77777777" w:rsidR="007F07D6" w:rsidRDefault="007F07D6">
            <w:r>
              <w:t xml:space="preserve">This policy setting is the same as the BitLocker policy. </w:t>
            </w:r>
          </w:p>
          <w:p w14:paraId="7FEC8C38" w14:textId="77777777" w:rsidR="007F07D6" w:rsidRDefault="007F07D6">
            <w:r>
              <w:t>This policy setting determines whether BitLocker protection is required for fixed data drives to be writable on a computer. This policy setting is applied when you turn on BitLocker.</w:t>
            </w:r>
          </w:p>
          <w:p w14:paraId="30CC4604" w14:textId="77777777" w:rsidR="007F07D6" w:rsidRDefault="007F07D6">
            <w:r>
              <w:t xml:space="preserve">Suggested Configuration: </w:t>
            </w:r>
            <w:r>
              <w:rPr>
                <w:rStyle w:val="UI"/>
              </w:rPr>
              <w:t>Not configured</w:t>
            </w:r>
          </w:p>
          <w:p w14:paraId="27A6E318" w14:textId="77777777" w:rsidR="007F07D6" w:rsidRDefault="007F07D6">
            <w:r>
              <w:t>When the policy is not configured, all fixed data drives on the computer will be mounted with read and write access.</w:t>
            </w:r>
          </w:p>
        </w:tc>
      </w:tr>
      <w:tr w:rsidR="007F07D6" w14:paraId="4DD83FDC" w14:textId="77777777" w:rsidTr="007F07D6">
        <w:tc>
          <w:tcPr>
            <w:tcW w:w="4428" w:type="dxa"/>
            <w:shd w:val="clear" w:color="auto" w:fill="auto"/>
          </w:tcPr>
          <w:p w14:paraId="10BEBD24" w14:textId="77777777" w:rsidR="007F07D6" w:rsidRDefault="007F07D6">
            <w:r>
              <w:t>Allow access to BitLocker-protected fixed data drive from earlier versions of Windows</w:t>
            </w:r>
          </w:p>
        </w:tc>
        <w:tc>
          <w:tcPr>
            <w:tcW w:w="4428" w:type="dxa"/>
            <w:shd w:val="clear" w:color="auto" w:fill="auto"/>
          </w:tcPr>
          <w:p w14:paraId="006ABEF0" w14:textId="77777777" w:rsidR="007F07D6" w:rsidRDefault="007F07D6">
            <w:r>
              <w:t>This policy setting is the same as the BitLocker policy.</w:t>
            </w:r>
          </w:p>
          <w:p w14:paraId="1A2B9AC9" w14:textId="77777777" w:rsidR="007F07D6" w:rsidRDefault="007F07D6">
            <w:r>
              <w:t xml:space="preserve">Enable this policy to allow fixed data drives with the FAT file system to be unlocked and viewed on Windows Server 2008 computers. </w:t>
            </w:r>
          </w:p>
          <w:p w14:paraId="15DDE132" w14:textId="77777777" w:rsidR="007F07D6" w:rsidRDefault="007F07D6">
            <w:r>
              <w:t xml:space="preserve">Suggested configuration: </w:t>
            </w:r>
            <w:r>
              <w:rPr>
                <w:rStyle w:val="UI"/>
              </w:rPr>
              <w:t>Not configured</w:t>
            </w:r>
          </w:p>
          <w:p w14:paraId="7C1507C6" w14:textId="77777777" w:rsidR="007F07D6" w:rsidRDefault="007F07D6">
            <w:r>
              <w:t xml:space="preserve">When the policy is not configured, fixed data drives formatted with the FAT file system can be unlocked on computers that are running Windows Server 2008, Windows Vista, Windows XP with SP3, or Windows XP with SP2, and their content can be viewed. These </w:t>
            </w:r>
            <w:r>
              <w:lastRenderedPageBreak/>
              <w:t>operating systems have read-only access to BitLocker-protected drives.</w:t>
            </w:r>
          </w:p>
        </w:tc>
      </w:tr>
      <w:tr w:rsidR="007F07D6" w14:paraId="568A9E03" w14:textId="77777777" w:rsidTr="007F07D6">
        <w:tc>
          <w:tcPr>
            <w:tcW w:w="4428" w:type="dxa"/>
            <w:shd w:val="clear" w:color="auto" w:fill="auto"/>
          </w:tcPr>
          <w:p w14:paraId="7C16C5FE" w14:textId="77777777" w:rsidR="007F07D6" w:rsidRDefault="007F07D6">
            <w:r>
              <w:lastRenderedPageBreak/>
              <w:t>Configure use of password for fixed data drives</w:t>
            </w:r>
          </w:p>
        </w:tc>
        <w:tc>
          <w:tcPr>
            <w:tcW w:w="4428" w:type="dxa"/>
            <w:shd w:val="clear" w:color="auto" w:fill="auto"/>
          </w:tcPr>
          <w:p w14:paraId="10B690C5" w14:textId="77777777" w:rsidR="007F07D6" w:rsidRDefault="007F07D6">
            <w:r>
              <w:t>This policy setting is the same as the BitLocker policy.</w:t>
            </w:r>
          </w:p>
          <w:p w14:paraId="46DC93D5" w14:textId="77777777" w:rsidR="007F07D6" w:rsidRDefault="007F07D6">
            <w:r>
              <w:t xml:space="preserve">Enable this policy to configure password protection on fixed data drives. </w:t>
            </w:r>
          </w:p>
          <w:p w14:paraId="17202A0C" w14:textId="77777777" w:rsidR="007F07D6" w:rsidRDefault="007F07D6">
            <w:r>
              <w:t xml:space="preserve">Suggested configuration: </w:t>
            </w:r>
            <w:r>
              <w:rPr>
                <w:rStyle w:val="UI"/>
              </w:rPr>
              <w:t>Not configured</w:t>
            </w:r>
          </w:p>
          <w:p w14:paraId="47F9D5C4" w14:textId="77777777" w:rsidR="007F07D6" w:rsidRDefault="007F07D6">
            <w:r>
              <w:t>When the policy is not configured, passwords will be supported with the default settings that do not include password complexity requirements and require only 8 characters.</w:t>
            </w:r>
          </w:p>
        </w:tc>
      </w:tr>
      <w:tr w:rsidR="007F07D6" w14:paraId="0387CB83" w14:textId="77777777" w:rsidTr="007F07D6">
        <w:tc>
          <w:tcPr>
            <w:tcW w:w="4428" w:type="dxa"/>
            <w:shd w:val="clear" w:color="auto" w:fill="auto"/>
          </w:tcPr>
          <w:p w14:paraId="1EDCC2D1" w14:textId="77777777" w:rsidR="007F07D6" w:rsidRDefault="007F07D6">
            <w:r>
              <w:t>Choose how BitLocker-protected fixed drives can be recovered</w:t>
            </w:r>
          </w:p>
        </w:tc>
        <w:tc>
          <w:tcPr>
            <w:tcW w:w="4428" w:type="dxa"/>
            <w:shd w:val="clear" w:color="auto" w:fill="auto"/>
          </w:tcPr>
          <w:p w14:paraId="162A8AB8" w14:textId="77777777" w:rsidR="007F07D6" w:rsidRDefault="007F07D6">
            <w:r>
              <w:t xml:space="preserve">This policy setting is the same as the BitLocker policy. </w:t>
            </w:r>
          </w:p>
          <w:p w14:paraId="7918708F" w14:textId="77777777" w:rsidR="007F07D6" w:rsidRDefault="007F07D6">
            <w:r>
              <w:t xml:space="preserve">Configure this policy to enable the BitLocker data recovery agent or to save BitLocker recovery information to Active Directory Domain Services (AD DS). </w:t>
            </w:r>
          </w:p>
          <w:p w14:paraId="39A3153C" w14:textId="77777777" w:rsidR="007F07D6" w:rsidRDefault="007F07D6">
            <w:r>
              <w:t xml:space="preserve">Suggested Configuration: </w:t>
            </w:r>
            <w:r>
              <w:rPr>
                <w:rStyle w:val="UI"/>
              </w:rPr>
              <w:t>Not configured</w:t>
            </w:r>
          </w:p>
          <w:p w14:paraId="40727F3B" w14:textId="77777777" w:rsidR="007F07D6" w:rsidRDefault="007F07D6">
            <w:r>
              <w:t>When policy is not configured, the BitLocker data recovery agent is allowed, the recovery options, including the recovery password and recovery key, can be specified by the user, and recovery information is not backed up to AD DS</w:t>
            </w:r>
          </w:p>
        </w:tc>
      </w:tr>
    </w:tbl>
    <w:p w14:paraId="0B97023C" w14:textId="77777777" w:rsidR="007F07D6" w:rsidRDefault="007F07D6">
      <w:pPr>
        <w:pStyle w:val="TableSpacing"/>
      </w:pPr>
    </w:p>
    <w:p w14:paraId="3B3D80A1" w14:textId="77777777" w:rsidR="007F07D6" w:rsidRDefault="007F07D6">
      <w:pPr>
        <w:pStyle w:val="Heading3"/>
      </w:pPr>
      <w:bookmarkStart w:id="118" w:name="_Toc295118865"/>
      <w:commentRangeStart w:id="119"/>
      <w:r>
        <w:t>Removable Data Drive Policy Definitions</w:t>
      </w:r>
      <w:bookmarkEnd w:id="118"/>
      <w:commentRangeEnd w:id="119"/>
      <w:r w:rsidR="0048463B">
        <w:rPr>
          <w:rStyle w:val="CommentReference"/>
          <w:b w:val="0"/>
          <w:sz w:val="20"/>
        </w:rPr>
        <w:commentReference w:id="119"/>
      </w:r>
    </w:p>
    <w:p w14:paraId="417C693E" w14:textId="77777777" w:rsidR="007F07D6" w:rsidRDefault="007F07D6">
      <w:r>
        <w:t xml:space="preserve">This section describes MBAM Removable Data Drive Policy definitions. </w:t>
      </w:r>
    </w:p>
    <w:p w14:paraId="5CDE57AC"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5"/>
        <w:gridCol w:w="4407"/>
      </w:tblGrid>
      <w:tr w:rsidR="007F07D6" w14:paraId="196C2926"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8D64DC1" w14:textId="77777777" w:rsidR="007F07D6" w:rsidRPr="007F07D6" w:rsidRDefault="007F07D6" w:rsidP="007F07D6">
            <w:pPr>
              <w:keepNext/>
              <w:rPr>
                <w:b/>
                <w:sz w:val="18"/>
                <w:szCs w:val="18"/>
              </w:rPr>
            </w:pPr>
            <w:r w:rsidRPr="007F07D6">
              <w:rPr>
                <w:b/>
                <w:sz w:val="18"/>
                <w:szCs w:val="18"/>
              </w:rPr>
              <w:t>Policy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3071D103" w14:textId="77777777" w:rsidR="007F07D6" w:rsidRPr="007F07D6" w:rsidRDefault="007F07D6" w:rsidP="007F07D6">
            <w:pPr>
              <w:keepNext/>
              <w:rPr>
                <w:b/>
                <w:sz w:val="18"/>
                <w:szCs w:val="18"/>
              </w:rPr>
            </w:pPr>
            <w:r w:rsidRPr="007F07D6">
              <w:rPr>
                <w:b/>
                <w:sz w:val="18"/>
                <w:szCs w:val="18"/>
              </w:rPr>
              <w:t>Overview and Suggested Policy Setting</w:t>
            </w:r>
          </w:p>
        </w:tc>
      </w:tr>
      <w:tr w:rsidR="007F07D6" w14:paraId="3CFA1128" w14:textId="77777777" w:rsidTr="007F07D6">
        <w:tc>
          <w:tcPr>
            <w:tcW w:w="4428" w:type="dxa"/>
            <w:shd w:val="clear" w:color="auto" w:fill="auto"/>
          </w:tcPr>
          <w:p w14:paraId="65734E1A" w14:textId="77777777" w:rsidR="007F07D6" w:rsidRDefault="007F07D6">
            <w:r>
              <w:t>Control use of BitLocker on removable drives</w:t>
            </w:r>
          </w:p>
        </w:tc>
        <w:tc>
          <w:tcPr>
            <w:tcW w:w="4428" w:type="dxa"/>
            <w:shd w:val="clear" w:color="auto" w:fill="auto"/>
          </w:tcPr>
          <w:p w14:paraId="1388173C" w14:textId="77777777" w:rsidR="007F07D6" w:rsidRDefault="007F07D6">
            <w:r>
              <w:t xml:space="preserve">This policy setting is the same as the BitLocker policy. </w:t>
            </w:r>
          </w:p>
          <w:p w14:paraId="66F01FD4" w14:textId="77777777" w:rsidR="007F07D6" w:rsidRDefault="007F07D6">
            <w:r>
              <w:t xml:space="preserve">This policy controls the use of BitLocker on removable data drives. </w:t>
            </w:r>
          </w:p>
          <w:p w14:paraId="2501E959" w14:textId="77777777" w:rsidR="007F07D6" w:rsidRDefault="007F07D6">
            <w:r>
              <w:t xml:space="preserve">Check the </w:t>
            </w:r>
            <w:r>
              <w:rPr>
                <w:rStyle w:val="UI"/>
              </w:rPr>
              <w:t>Allow users to apply BitLocker protection on removable data drives</w:t>
            </w:r>
            <w:r>
              <w:t xml:space="preserve"> option to let the user run the BitLocker setup wizard on a removable data drive.</w:t>
            </w:r>
          </w:p>
          <w:p w14:paraId="5561D34C" w14:textId="77777777" w:rsidR="007F07D6" w:rsidRDefault="007F07D6">
            <w:r>
              <w:lastRenderedPageBreak/>
              <w:t xml:space="preserve">Choose </w:t>
            </w:r>
            <w:r>
              <w:rPr>
                <w:rStyle w:val="UI"/>
              </w:rPr>
              <w:t>Allow users to suspend and decrypt BitLocker on removable data drives</w:t>
            </w:r>
            <w:r>
              <w:t xml:space="preserve"> to permit the user to remove BitLocker drive encryption from the drive or suspend the encryption while maintenance is performed.</w:t>
            </w:r>
          </w:p>
          <w:p w14:paraId="24F3EDE4" w14:textId="77777777" w:rsidR="007F07D6" w:rsidRDefault="007F07D6">
            <w:r>
              <w:t xml:space="preserve">Suggested configuration: </w:t>
            </w:r>
            <w:r>
              <w:rPr>
                <w:rStyle w:val="UI"/>
              </w:rPr>
              <w:t>Enabled</w:t>
            </w:r>
            <w:r>
              <w:t xml:space="preserve"> </w:t>
            </w:r>
          </w:p>
        </w:tc>
      </w:tr>
      <w:tr w:rsidR="007F07D6" w14:paraId="3BA88427" w14:textId="77777777" w:rsidTr="007F07D6">
        <w:tc>
          <w:tcPr>
            <w:tcW w:w="4428" w:type="dxa"/>
            <w:shd w:val="clear" w:color="auto" w:fill="auto"/>
          </w:tcPr>
          <w:p w14:paraId="6070F064" w14:textId="77777777" w:rsidR="007F07D6" w:rsidRDefault="007F07D6">
            <w:r>
              <w:lastRenderedPageBreak/>
              <w:t>Deny write access to removable drives not protected by BitLocker</w:t>
            </w:r>
          </w:p>
        </w:tc>
        <w:tc>
          <w:tcPr>
            <w:tcW w:w="4428" w:type="dxa"/>
            <w:shd w:val="clear" w:color="auto" w:fill="auto"/>
          </w:tcPr>
          <w:p w14:paraId="67C30365" w14:textId="77777777" w:rsidR="007F07D6" w:rsidRDefault="007F07D6">
            <w:r>
              <w:t xml:space="preserve">This policy setting is the same as the BitLocker policy. </w:t>
            </w:r>
          </w:p>
          <w:p w14:paraId="3F661614" w14:textId="77777777" w:rsidR="007F07D6" w:rsidRDefault="007F07D6">
            <w:r>
              <w:t>Enable this policy to only allow write access to BitLocker protected drives.</w:t>
            </w:r>
          </w:p>
          <w:p w14:paraId="4A69D5AE" w14:textId="77777777" w:rsidR="007F07D6" w:rsidRDefault="007F07D6">
            <w:r>
              <w:t xml:space="preserve">Suggested Configuration: </w:t>
            </w:r>
            <w:r>
              <w:rPr>
                <w:rStyle w:val="UI"/>
              </w:rPr>
              <w:t>Not configured</w:t>
            </w:r>
          </w:p>
          <w:p w14:paraId="59375AF0" w14:textId="77777777" w:rsidR="007F07D6" w:rsidRDefault="007F07D6">
            <w:r>
              <w:t>When this policy is not configured, all removable data drives on the computer will be mounted with read and writes access.</w:t>
            </w:r>
          </w:p>
        </w:tc>
      </w:tr>
      <w:tr w:rsidR="007F07D6" w14:paraId="34DE3023" w14:textId="77777777" w:rsidTr="007F07D6">
        <w:tc>
          <w:tcPr>
            <w:tcW w:w="4428" w:type="dxa"/>
            <w:shd w:val="clear" w:color="auto" w:fill="auto"/>
          </w:tcPr>
          <w:p w14:paraId="4AE29346" w14:textId="77777777" w:rsidR="007F07D6" w:rsidRDefault="007F07D6">
            <w:r>
              <w:t>Allow access to BitLocker-protected removable data drive from earlier versions of Windows</w:t>
            </w:r>
          </w:p>
        </w:tc>
        <w:tc>
          <w:tcPr>
            <w:tcW w:w="4428" w:type="dxa"/>
            <w:shd w:val="clear" w:color="auto" w:fill="auto"/>
          </w:tcPr>
          <w:p w14:paraId="7138CCBA" w14:textId="77777777" w:rsidR="007F07D6" w:rsidRDefault="007F07D6">
            <w:r>
              <w:t xml:space="preserve">This policy setting is the same as the BitLocker policy. </w:t>
            </w:r>
          </w:p>
          <w:p w14:paraId="2B12F5C8" w14:textId="77777777" w:rsidR="007F07D6" w:rsidRDefault="007F07D6">
            <w:r>
              <w:t>Enable this policy to allow for fixed data drives with the FAT file system to be unlocked and viewed on Windows Server 2008 computers.</w:t>
            </w:r>
          </w:p>
          <w:p w14:paraId="116BB707" w14:textId="77777777" w:rsidR="007F07D6" w:rsidRDefault="007F07D6">
            <w:r>
              <w:t xml:space="preserve">Suggested Configuration: </w:t>
            </w:r>
            <w:r>
              <w:rPr>
                <w:rStyle w:val="UI"/>
              </w:rPr>
              <w:t>Not configured</w:t>
            </w:r>
          </w:p>
          <w:p w14:paraId="6C5931F3" w14:textId="77777777" w:rsidR="007F07D6" w:rsidRDefault="007F07D6">
            <w:r>
              <w:t>When this policy is not configured, removable data drives formatted with the FAT file system can be unlocked on computers that are running Windows Server 2008, Windows Vista, Windows XP with SP3, or Windows XP with SP2, and their content can be viewed. These operating systems have read-only access to BitLocker-protected drives.</w:t>
            </w:r>
          </w:p>
        </w:tc>
      </w:tr>
      <w:tr w:rsidR="007F07D6" w14:paraId="523C80EB" w14:textId="77777777" w:rsidTr="007F07D6">
        <w:tc>
          <w:tcPr>
            <w:tcW w:w="4428" w:type="dxa"/>
            <w:shd w:val="clear" w:color="auto" w:fill="auto"/>
          </w:tcPr>
          <w:p w14:paraId="4AE9881B" w14:textId="77777777" w:rsidR="007F07D6" w:rsidRDefault="007F07D6">
            <w:r>
              <w:t>Configure use of password for removable data drives</w:t>
            </w:r>
          </w:p>
        </w:tc>
        <w:tc>
          <w:tcPr>
            <w:tcW w:w="4428" w:type="dxa"/>
            <w:shd w:val="clear" w:color="auto" w:fill="auto"/>
          </w:tcPr>
          <w:p w14:paraId="7C174208" w14:textId="77777777" w:rsidR="007F07D6" w:rsidRDefault="007F07D6">
            <w:r>
              <w:t>This policy setting is the same as the BitLocker policy</w:t>
            </w:r>
          </w:p>
          <w:p w14:paraId="234D1F06" w14:textId="77777777" w:rsidR="007F07D6" w:rsidRDefault="007F07D6">
            <w:r>
              <w:t>Enable this policy to configure password protection on removable data drives.</w:t>
            </w:r>
          </w:p>
          <w:p w14:paraId="60ABF53B" w14:textId="77777777" w:rsidR="007F07D6" w:rsidRDefault="007F07D6">
            <w:r>
              <w:t xml:space="preserve">Suggested configuration: </w:t>
            </w:r>
            <w:r>
              <w:rPr>
                <w:rStyle w:val="UI"/>
              </w:rPr>
              <w:t>Not configured</w:t>
            </w:r>
          </w:p>
          <w:p w14:paraId="3FEBC049" w14:textId="77777777" w:rsidR="007F07D6" w:rsidRDefault="007F07D6">
            <w:r>
              <w:t>When this policy is not configured, passwords are supported with the default settings that do not include password complexity requirements and require only 8 characters.</w:t>
            </w:r>
          </w:p>
        </w:tc>
      </w:tr>
      <w:tr w:rsidR="007F07D6" w14:paraId="050EC7CB" w14:textId="77777777" w:rsidTr="007F07D6">
        <w:tc>
          <w:tcPr>
            <w:tcW w:w="4428" w:type="dxa"/>
            <w:shd w:val="clear" w:color="auto" w:fill="auto"/>
          </w:tcPr>
          <w:p w14:paraId="762A8D63" w14:textId="77777777" w:rsidR="007F07D6" w:rsidRDefault="007F07D6">
            <w:r>
              <w:t xml:space="preserve">Choose how BitLocker-protected removable </w:t>
            </w:r>
            <w:r>
              <w:lastRenderedPageBreak/>
              <w:t>drives can be recovered</w:t>
            </w:r>
          </w:p>
        </w:tc>
        <w:tc>
          <w:tcPr>
            <w:tcW w:w="4428" w:type="dxa"/>
            <w:shd w:val="clear" w:color="auto" w:fill="auto"/>
          </w:tcPr>
          <w:p w14:paraId="597EFCE2" w14:textId="77777777" w:rsidR="007F07D6" w:rsidRDefault="007F07D6">
            <w:r>
              <w:lastRenderedPageBreak/>
              <w:t xml:space="preserve">This policy setting is the same as the BitLocker </w:t>
            </w:r>
            <w:r>
              <w:lastRenderedPageBreak/>
              <w:t xml:space="preserve">policy. </w:t>
            </w:r>
          </w:p>
          <w:p w14:paraId="77B855EC" w14:textId="77777777" w:rsidR="007F07D6" w:rsidRDefault="007F07D6">
            <w:r>
              <w:t xml:space="preserve">Configure this policy to enable the BitLocker data recovery agent or to save BitLocker recovery information to Active Directory Domain Services (AD DS). </w:t>
            </w:r>
          </w:p>
          <w:p w14:paraId="75C5272E" w14:textId="77777777" w:rsidR="007F07D6" w:rsidRDefault="007F07D6">
            <w:r>
              <w:t xml:space="preserve">Suggested Configuration: </w:t>
            </w:r>
            <w:r>
              <w:rPr>
                <w:rStyle w:val="UI"/>
              </w:rPr>
              <w:t>Not configured</w:t>
            </w:r>
          </w:p>
          <w:p w14:paraId="277D1802" w14:textId="77777777" w:rsidR="007F07D6" w:rsidRDefault="007F07D6">
            <w:r>
              <w:t>When not configured, the data recovery agent is allowed, the recovery options can be specified by the user including the recovery password and recovery key, and recovery information is not backed up to AD DS.</w:t>
            </w:r>
          </w:p>
        </w:tc>
      </w:tr>
      <w:tr w:rsidR="007F07D6" w14:paraId="38639AF6" w14:textId="77777777" w:rsidTr="007F07D6">
        <w:trPr>
          <w:gridAfter w:val="1"/>
          <w:wAfter w:w="4407" w:type="dxa"/>
        </w:trPr>
        <w:tc>
          <w:tcPr>
            <w:tcW w:w="4428" w:type="dxa"/>
            <w:shd w:val="clear" w:color="auto" w:fill="auto"/>
          </w:tcPr>
          <w:p w14:paraId="231359AA" w14:textId="77777777" w:rsidR="007F07D6" w:rsidRDefault="007F07D6"/>
        </w:tc>
      </w:tr>
    </w:tbl>
    <w:p w14:paraId="603C9ECA" w14:textId="77777777" w:rsidR="007F07D6" w:rsidRDefault="007F07D6">
      <w:pPr>
        <w:pStyle w:val="TableSpacing"/>
      </w:pPr>
    </w:p>
    <w:p w14:paraId="10A499E8" w14:textId="77777777" w:rsidR="007F07D6" w:rsidRDefault="007F07D6">
      <w:pPr>
        <w:pStyle w:val="Heading3"/>
      </w:pPr>
      <w:r>
        <w:t xml:space="preserve"> </w:t>
      </w:r>
      <w:bookmarkStart w:id="120" w:name="_Toc295118866"/>
      <w:commentRangeStart w:id="121"/>
      <w:commentRangeStart w:id="122"/>
      <w:r>
        <w:t>Report Policy Definitions</w:t>
      </w:r>
      <w:bookmarkEnd w:id="120"/>
      <w:commentRangeEnd w:id="121"/>
      <w:r w:rsidR="0048463B">
        <w:rPr>
          <w:rStyle w:val="CommentReference"/>
          <w:b w:val="0"/>
          <w:sz w:val="20"/>
        </w:rPr>
        <w:commentReference w:id="121"/>
      </w:r>
      <w:commentRangeEnd w:id="122"/>
      <w:r w:rsidR="00DF2D61">
        <w:rPr>
          <w:rStyle w:val="CommentReference"/>
          <w:b w:val="0"/>
          <w:sz w:val="20"/>
        </w:rPr>
        <w:commentReference w:id="122"/>
      </w:r>
    </w:p>
    <w:p w14:paraId="15B109B0" w14:textId="77777777" w:rsidR="007F07D6" w:rsidRDefault="007F07D6">
      <w:r>
        <w:t>This section describes the MBAM Report Policy definitions.</w:t>
      </w:r>
    </w:p>
    <w:p w14:paraId="43CD6573"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5"/>
        <w:gridCol w:w="4407"/>
      </w:tblGrid>
      <w:tr w:rsidR="007F07D6" w14:paraId="2B7F48F4"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39B9D5AD" w14:textId="77777777" w:rsidR="007F07D6" w:rsidRPr="007F07D6" w:rsidRDefault="007F07D6" w:rsidP="007F07D6">
            <w:pPr>
              <w:keepNext/>
              <w:rPr>
                <w:b/>
                <w:sz w:val="18"/>
                <w:szCs w:val="18"/>
              </w:rPr>
            </w:pPr>
            <w:r w:rsidRPr="007F07D6">
              <w:rPr>
                <w:b/>
                <w:sz w:val="18"/>
                <w:szCs w:val="18"/>
              </w:rPr>
              <w:t>Policy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9473314" w14:textId="77777777" w:rsidR="007F07D6" w:rsidRPr="007F07D6" w:rsidRDefault="007F07D6" w:rsidP="007F07D6">
            <w:pPr>
              <w:keepNext/>
              <w:rPr>
                <w:b/>
                <w:sz w:val="18"/>
                <w:szCs w:val="18"/>
              </w:rPr>
            </w:pPr>
            <w:r w:rsidRPr="007F07D6">
              <w:rPr>
                <w:b/>
                <w:sz w:val="18"/>
                <w:szCs w:val="18"/>
              </w:rPr>
              <w:t>Overview and Suggested Policy Setting</w:t>
            </w:r>
          </w:p>
        </w:tc>
      </w:tr>
      <w:tr w:rsidR="007F07D6" w14:paraId="6E0E350D" w14:textId="77777777" w:rsidTr="007F07D6">
        <w:tc>
          <w:tcPr>
            <w:tcW w:w="4428" w:type="dxa"/>
            <w:shd w:val="clear" w:color="auto" w:fill="auto"/>
          </w:tcPr>
          <w:p w14:paraId="4D1E8571" w14:textId="77777777" w:rsidR="007F07D6" w:rsidRDefault="007F07D6">
            <w:commentRangeStart w:id="123"/>
            <w:r>
              <w:t>Configure status reporting service</w:t>
            </w:r>
            <w:commentRangeEnd w:id="123"/>
            <w:r w:rsidR="00DF2D61">
              <w:rPr>
                <w:rStyle w:val="CommentReference"/>
              </w:rPr>
              <w:commentReference w:id="123"/>
            </w:r>
          </w:p>
        </w:tc>
        <w:tc>
          <w:tcPr>
            <w:tcW w:w="4428" w:type="dxa"/>
            <w:shd w:val="clear" w:color="auto" w:fill="auto"/>
          </w:tcPr>
          <w:p w14:paraId="26F220DC" w14:textId="77777777" w:rsidR="007F07D6" w:rsidRDefault="007F07D6">
            <w:r>
              <w:t xml:space="preserve">This policy setting establishes a location for collecting compliance status reports and sets the time between the generating of reports. </w:t>
            </w:r>
          </w:p>
          <w:p w14:paraId="31E36579" w14:textId="77777777" w:rsidR="007F07D6" w:rsidRDefault="007F07D6">
            <w:r>
              <w:t xml:space="preserve">If you enable this policy setting, status report and key recovery activity will be automatically and silently send to configured report server location. </w:t>
            </w:r>
          </w:p>
          <w:p w14:paraId="7BB8ACB8" w14:textId="77777777" w:rsidR="007F07D6" w:rsidRDefault="007F07D6">
            <w:r>
              <w:t xml:space="preserve">If you do not configure or disable this policy setting, the status report and key recovery activity will not be saved. </w:t>
            </w:r>
          </w:p>
          <w:p w14:paraId="76C6FFE8" w14:textId="77777777" w:rsidR="007F07D6" w:rsidRDefault="007F07D6">
            <w:r>
              <w:t xml:space="preserve">Suggested Configuration: </w:t>
            </w:r>
            <w:r>
              <w:rPr>
                <w:rStyle w:val="UI"/>
              </w:rPr>
              <w:t>Enabled</w:t>
            </w:r>
          </w:p>
          <w:p w14:paraId="4B546B3B" w14:textId="77777777" w:rsidR="007F07D6" w:rsidRDefault="007F07D6">
            <w:r>
              <w:t xml:space="preserve">When it is enabled, this policy provides an administrative method of generating a compliance report. </w:t>
            </w:r>
          </w:p>
          <w:p w14:paraId="00A28B55" w14:textId="77777777" w:rsidR="007F07D6" w:rsidRDefault="007F07D6">
            <w:r>
              <w:t xml:space="preserve">The default is set to every 720 minutes. </w:t>
            </w:r>
          </w:p>
          <w:p w14:paraId="76C7E7A2" w14:textId="77777777" w:rsidR="007F07D6" w:rsidRDefault="007F07D6">
            <w:r>
              <w:t>Set this frequency based on the requirement set by your company on how frequently to check the compliance status of the computer.</w:t>
            </w:r>
          </w:p>
        </w:tc>
      </w:tr>
    </w:tbl>
    <w:p w14:paraId="32161B33" w14:textId="77777777" w:rsidR="007F07D6" w:rsidRDefault="007F07D6">
      <w:pPr>
        <w:pStyle w:val="TableSpacing"/>
      </w:pPr>
    </w:p>
    <w:p w14:paraId="151E4786" w14:textId="77777777" w:rsidR="007F07D6" w:rsidRDefault="007F07D6">
      <w:pPr>
        <w:pStyle w:val="Heading3"/>
      </w:pPr>
      <w:bookmarkStart w:id="124" w:name="_Toc295118867"/>
      <w:commentRangeStart w:id="125"/>
      <w:r>
        <w:lastRenderedPageBreak/>
        <w:t>Client Management Policy Definition</w:t>
      </w:r>
      <w:bookmarkEnd w:id="124"/>
      <w:commentRangeEnd w:id="125"/>
      <w:r w:rsidR="0048463B">
        <w:rPr>
          <w:rStyle w:val="CommentReference"/>
          <w:b w:val="0"/>
          <w:sz w:val="20"/>
        </w:rPr>
        <w:commentReference w:id="125"/>
      </w:r>
    </w:p>
    <w:p w14:paraId="45AAAAE8" w14:textId="77777777" w:rsidR="007F07D6" w:rsidRDefault="007F07D6">
      <w:r>
        <w:t>This section describes MBAM Client Management Policy definitions.</w:t>
      </w:r>
    </w:p>
    <w:p w14:paraId="3F6B6E35"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094"/>
        <w:gridCol w:w="3127"/>
        <w:gridCol w:w="2591"/>
      </w:tblGrid>
      <w:tr w:rsidR="007F07D6" w14:paraId="0FF63A54" w14:textId="77777777" w:rsidTr="007F07D6">
        <w:trPr>
          <w:gridAfter w:val="1"/>
          <w:wAfter w:w="2603" w:type="dxa"/>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176FBEA0" w14:textId="77777777" w:rsidR="007F07D6" w:rsidRPr="007F07D6" w:rsidRDefault="007F07D6" w:rsidP="007F07D6">
            <w:pPr>
              <w:keepNext/>
              <w:rPr>
                <w:b/>
                <w:sz w:val="18"/>
                <w:szCs w:val="18"/>
              </w:rPr>
            </w:pPr>
            <w:r w:rsidRPr="007F07D6">
              <w:rPr>
                <w:b/>
                <w:sz w:val="18"/>
                <w:szCs w:val="18"/>
              </w:rPr>
              <w:t>Policy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34F0ABA9" w14:textId="77777777" w:rsidR="007F07D6" w:rsidRPr="007F07D6" w:rsidRDefault="007F07D6" w:rsidP="007F07D6">
            <w:pPr>
              <w:keepNext/>
              <w:rPr>
                <w:b/>
                <w:sz w:val="18"/>
                <w:szCs w:val="18"/>
              </w:rPr>
            </w:pPr>
            <w:r w:rsidRPr="007F07D6">
              <w:rPr>
                <w:b/>
                <w:sz w:val="18"/>
                <w:szCs w:val="18"/>
              </w:rPr>
              <w:t>Overview and Suggested Policy Setting</w:t>
            </w:r>
          </w:p>
        </w:tc>
      </w:tr>
      <w:tr w:rsidR="007F07D6" w14:paraId="022EC8AA" w14:textId="77777777" w:rsidTr="007F07D6">
        <w:tc>
          <w:tcPr>
            <w:tcW w:w="4428" w:type="dxa"/>
            <w:shd w:val="clear" w:color="auto" w:fill="auto"/>
          </w:tcPr>
          <w:p w14:paraId="74286A60" w14:textId="77777777" w:rsidR="007F07D6" w:rsidRDefault="007F07D6">
            <w:commentRangeStart w:id="126"/>
            <w:r>
              <w:t>Configure client checking frequency in minutes</w:t>
            </w:r>
            <w:commentRangeEnd w:id="126"/>
            <w:r w:rsidR="00DF2D61">
              <w:rPr>
                <w:rStyle w:val="CommentReference"/>
              </w:rPr>
              <w:commentReference w:id="126"/>
            </w:r>
          </w:p>
        </w:tc>
        <w:tc>
          <w:tcPr>
            <w:tcW w:w="4428" w:type="dxa"/>
            <w:shd w:val="clear" w:color="auto" w:fill="auto"/>
          </w:tcPr>
          <w:p w14:paraId="4D85D81D" w14:textId="77777777" w:rsidR="007F07D6" w:rsidRDefault="007F07D6">
            <w:r>
              <w:t xml:space="preserve">This policy setting manages how frequently the client checks the BitLocker protection policies and status on the client computer. This policy also manages how frequently the client recovery key is backed up to the server. </w:t>
            </w:r>
          </w:p>
          <w:p w14:paraId="22C0B876" w14:textId="77777777" w:rsidR="007F07D6" w:rsidRDefault="007F07D6">
            <w:r>
              <w:t xml:space="preserve">If you enable this policy setting, the client will check the BitLocker protection policies and status on the client computer, as well as back up the client recovery key, at the configured frequency. </w:t>
            </w:r>
          </w:p>
          <w:p w14:paraId="56715E3C" w14:textId="77777777" w:rsidR="007F07D6" w:rsidRDefault="007F07D6">
            <w:r>
              <w:t xml:space="preserve">If you do not configure or disable this policy setting, the client checks the BitLocker protection policies and status on the client computer and backs up the client recovery key every 90 minutes. </w:t>
            </w:r>
          </w:p>
          <w:p w14:paraId="5638F5B1" w14:textId="77777777" w:rsidR="007F07D6" w:rsidRDefault="007F07D6">
            <w:r>
              <w:t xml:space="preserve">Suggested Configuration: </w:t>
            </w:r>
            <w:r>
              <w:rPr>
                <w:rStyle w:val="UI"/>
              </w:rPr>
              <w:t>Enabled</w:t>
            </w:r>
          </w:p>
          <w:p w14:paraId="62367598" w14:textId="77777777" w:rsidR="007F07D6" w:rsidRDefault="007F07D6">
            <w:r>
              <w:t xml:space="preserve">The default is set to every 90 minutes. </w:t>
            </w:r>
          </w:p>
          <w:p w14:paraId="5E4A3071" w14:textId="77777777" w:rsidR="007F07D6" w:rsidRDefault="007F07D6">
            <w:r>
              <w:t>Set this frequency based on the requirement set by your company on how frequently to check the compliance status of the computer and back up the client recovery key.</w:t>
            </w:r>
          </w:p>
        </w:tc>
        <w:tc>
          <w:tcPr>
            <w:tcW w:w="4428" w:type="dxa"/>
            <w:shd w:val="clear" w:color="auto" w:fill="auto"/>
          </w:tcPr>
          <w:p w14:paraId="5F31524A" w14:textId="77777777" w:rsidR="007F07D6" w:rsidRDefault="007F07D6"/>
        </w:tc>
      </w:tr>
      <w:tr w:rsidR="007F07D6" w14:paraId="3F9CE666" w14:textId="77777777" w:rsidTr="007F07D6">
        <w:tc>
          <w:tcPr>
            <w:tcW w:w="4428" w:type="dxa"/>
            <w:shd w:val="clear" w:color="auto" w:fill="auto"/>
          </w:tcPr>
          <w:p w14:paraId="57D4C4D3" w14:textId="77777777" w:rsidR="007F07D6" w:rsidRDefault="007F07D6">
            <w:r>
              <w:t>Allow hardware compatibility checking</w:t>
            </w:r>
          </w:p>
        </w:tc>
        <w:tc>
          <w:tcPr>
            <w:tcW w:w="4428" w:type="dxa"/>
            <w:shd w:val="clear" w:color="auto" w:fill="auto"/>
          </w:tcPr>
          <w:p w14:paraId="188FACCC" w14:textId="77777777" w:rsidR="007F07D6" w:rsidRDefault="007F07D6">
            <w:r>
              <w:t xml:space="preserve">This policy setting allows you to manage the checking of hardware compatibility before enabling BitLocker protection on drives of a computer. </w:t>
            </w:r>
          </w:p>
          <w:p w14:paraId="5AE4C5EE" w14:textId="77777777" w:rsidR="007F07D6" w:rsidRDefault="007F07D6">
            <w:r>
              <w:t xml:space="preserve">When enabling this policy, the </w:t>
            </w:r>
            <w:r>
              <w:lastRenderedPageBreak/>
              <w:t>administrator has to make sure that Microsoft BitLocker Administering and Monitoring service is installed with the “Hardware Capability” feature.</w:t>
            </w:r>
          </w:p>
          <w:p w14:paraId="158A21AB" w14:textId="77777777" w:rsidR="007F07D6" w:rsidRDefault="007F07D6">
            <w:r>
              <w:t xml:space="preserve">When enabling this policy you must enable the “Configure Key Recovery service” policy and have it configured. </w:t>
            </w:r>
          </w:p>
          <w:p w14:paraId="6F3A474E" w14:textId="77777777" w:rsidR="007F07D6" w:rsidRDefault="007F07D6">
            <w:r>
              <w:t>If you enable this policy setting, every 24 hours the model of the computer will be validated against the hardware compatibility list before it enables BitLocker protection on drives of a computer.</w:t>
            </w:r>
          </w:p>
          <w:p w14:paraId="29CE5F4B" w14:textId="77777777" w:rsidR="007F07D6" w:rsidRDefault="007F07D6">
            <w:r>
              <w:t>If you disable or do not configure this policy setting, the computer model will not be validated against the hardware compatibility list.</w:t>
            </w:r>
          </w:p>
          <w:p w14:paraId="6D2A7FB5" w14:textId="77777777" w:rsidR="007F07D6" w:rsidRDefault="007F07D6">
            <w:r>
              <w:t xml:space="preserve">Suggested Configuration: </w:t>
            </w:r>
            <w:r>
              <w:rPr>
                <w:rStyle w:val="UI"/>
              </w:rPr>
              <w:t>Enabled</w:t>
            </w:r>
          </w:p>
          <w:p w14:paraId="12723D31" w14:textId="77777777" w:rsidR="007F07D6" w:rsidRDefault="007F07D6">
            <w:r>
              <w:t xml:space="preserve">Enable this if your enterprise has older computer hardware or computers that do not support TPM. If this is the case, enable Hardware Compatibility checking to make sure that MBAM is only applied to computer models that support it. If all computers in your organization support BitLocker, you do not have to deploy the Hardware Compatibility, and you can set this policy to </w:t>
            </w:r>
            <w:r>
              <w:rPr>
                <w:rStyle w:val="UI"/>
              </w:rPr>
              <w:t>Not Configured</w:t>
            </w:r>
            <w:r>
              <w:t>.</w:t>
            </w:r>
          </w:p>
        </w:tc>
        <w:tc>
          <w:tcPr>
            <w:tcW w:w="4428" w:type="dxa"/>
            <w:shd w:val="clear" w:color="auto" w:fill="auto"/>
          </w:tcPr>
          <w:p w14:paraId="43A22CC9" w14:textId="77777777" w:rsidR="007F07D6" w:rsidRDefault="007F07D6"/>
        </w:tc>
      </w:tr>
      <w:tr w:rsidR="007F07D6" w14:paraId="478318EE" w14:textId="77777777" w:rsidTr="007F07D6">
        <w:tc>
          <w:tcPr>
            <w:tcW w:w="4428" w:type="dxa"/>
            <w:shd w:val="clear" w:color="auto" w:fill="auto"/>
          </w:tcPr>
          <w:p w14:paraId="013FA68F" w14:textId="77777777" w:rsidR="007F07D6" w:rsidRDefault="007F07D6">
            <w:r>
              <w:lastRenderedPageBreak/>
              <w:t>Configure user exemption policy</w:t>
            </w:r>
          </w:p>
        </w:tc>
        <w:tc>
          <w:tcPr>
            <w:tcW w:w="4428" w:type="dxa"/>
            <w:shd w:val="clear" w:color="auto" w:fill="auto"/>
          </w:tcPr>
          <w:p w14:paraId="01E564B7" w14:textId="77777777" w:rsidR="007F07D6" w:rsidRDefault="007F07D6">
            <w:r>
              <w:t xml:space="preserve">This policy allows your organization to exempt a user from BitLocker protection. It also </w:t>
            </w:r>
            <w:r>
              <w:lastRenderedPageBreak/>
              <w:t xml:space="preserve">allows you to configuring a URL, email address, or telephone number that will instruct users how to request exemption from BitLocker protection. </w:t>
            </w:r>
          </w:p>
          <w:p w14:paraId="58556CC3" w14:textId="77777777" w:rsidR="007F07D6" w:rsidRDefault="007F07D6">
            <w:r>
              <w:t xml:space="preserve">If you enable this policy setting and provide a URL, mailing address, or telephone number, the user will able to apply for exemption and see a dialog for instruction on how to apply exemption form the BitLocker protection. </w:t>
            </w:r>
          </w:p>
          <w:p w14:paraId="603A6797" w14:textId="77777777" w:rsidR="007F07D6" w:rsidRDefault="007F07D6">
            <w:r>
              <w:t>If you disable or do not configure this policy setting, the user will not see a message for instructions on how to apply for an exemption from BitLocker protection. The request exemption form will not be available to the user.</w:t>
            </w:r>
          </w:p>
          <w:p w14:paraId="3BA4E8EB" w14:textId="77777777" w:rsidR="007F07D6" w:rsidRDefault="007F07D6">
            <w:r>
              <w:t xml:space="preserve">Suggested Configuration: </w:t>
            </w:r>
            <w:r>
              <w:rPr>
                <w:rStyle w:val="UI"/>
              </w:rPr>
              <w:t>Not Configured</w:t>
            </w:r>
          </w:p>
        </w:tc>
        <w:tc>
          <w:tcPr>
            <w:tcW w:w="4428" w:type="dxa"/>
            <w:shd w:val="clear" w:color="auto" w:fill="auto"/>
          </w:tcPr>
          <w:p w14:paraId="408849C6" w14:textId="77777777" w:rsidR="007F07D6" w:rsidRDefault="007F07D6"/>
        </w:tc>
      </w:tr>
    </w:tbl>
    <w:p w14:paraId="0B6040CD" w14:textId="77777777" w:rsidR="007F07D6" w:rsidRDefault="007F07D6">
      <w:pPr>
        <w:pStyle w:val="TableSpacing"/>
      </w:pPr>
    </w:p>
    <w:p w14:paraId="06A29FE4" w14:textId="77777777" w:rsidR="007F07D6" w:rsidRDefault="007F07D6">
      <w:pPr>
        <w:pStyle w:val="Heading3"/>
      </w:pPr>
      <w:bookmarkStart w:id="127" w:name="_Toc295118868"/>
      <w:commentRangeStart w:id="128"/>
      <w:r>
        <w:t>User-Based Group Policy Definitions</w:t>
      </w:r>
      <w:bookmarkEnd w:id="127"/>
      <w:commentRangeEnd w:id="128"/>
      <w:r w:rsidR="0048463B">
        <w:rPr>
          <w:rStyle w:val="CommentReference"/>
          <w:b w:val="0"/>
          <w:sz w:val="20"/>
        </w:rPr>
        <w:commentReference w:id="128"/>
      </w:r>
    </w:p>
    <w:p w14:paraId="27DC8FC6" w14:textId="77777777" w:rsidR="007F07D6" w:rsidRDefault="007F07D6">
      <w:r>
        <w:t>This section describes user-based MBAM Group Policy definitions.</w:t>
      </w:r>
    </w:p>
    <w:p w14:paraId="53845D45"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5"/>
        <w:gridCol w:w="4407"/>
      </w:tblGrid>
      <w:tr w:rsidR="007F07D6" w14:paraId="02158509"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17FAFEB4" w14:textId="77777777" w:rsidR="007F07D6" w:rsidRPr="007F07D6" w:rsidRDefault="007F07D6" w:rsidP="007F07D6">
            <w:pPr>
              <w:keepNext/>
              <w:rPr>
                <w:b/>
                <w:sz w:val="18"/>
                <w:szCs w:val="18"/>
              </w:rPr>
            </w:pPr>
            <w:r w:rsidRPr="007F07D6">
              <w:rPr>
                <w:b/>
                <w:sz w:val="18"/>
                <w:szCs w:val="18"/>
              </w:rPr>
              <w:t>Policy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130A02AE" w14:textId="77777777" w:rsidR="007F07D6" w:rsidRPr="007F07D6" w:rsidRDefault="007F07D6" w:rsidP="007F07D6">
            <w:pPr>
              <w:keepNext/>
              <w:rPr>
                <w:b/>
                <w:sz w:val="18"/>
                <w:szCs w:val="18"/>
              </w:rPr>
            </w:pPr>
            <w:r w:rsidRPr="007F07D6">
              <w:rPr>
                <w:b/>
                <w:sz w:val="18"/>
                <w:szCs w:val="18"/>
              </w:rPr>
              <w:t>Overview and Suggested Policy Settings</w:t>
            </w:r>
          </w:p>
        </w:tc>
      </w:tr>
      <w:tr w:rsidR="007F07D6" w14:paraId="24DC5F8A" w14:textId="77777777" w:rsidTr="007F07D6">
        <w:tc>
          <w:tcPr>
            <w:tcW w:w="4428" w:type="dxa"/>
            <w:shd w:val="clear" w:color="auto" w:fill="auto"/>
          </w:tcPr>
          <w:p w14:paraId="0E9D6A1D" w14:textId="77777777" w:rsidR="007F07D6" w:rsidRDefault="007F07D6">
            <w:r>
              <w:t>Allow the user to be exempted from BitLocker encryption</w:t>
            </w:r>
          </w:p>
        </w:tc>
        <w:tc>
          <w:tcPr>
            <w:tcW w:w="4428" w:type="dxa"/>
            <w:shd w:val="clear" w:color="auto" w:fill="auto"/>
          </w:tcPr>
          <w:p w14:paraId="47FC84B9" w14:textId="77777777" w:rsidR="007F07D6" w:rsidRDefault="007F07D6">
            <w:r>
              <w:t xml:space="preserve">This policy lets MBAM to be configured to exempt a user from BitLocker encryption.  </w:t>
            </w:r>
          </w:p>
          <w:p w14:paraId="3D7C81CD" w14:textId="77777777" w:rsidR="007F07D6" w:rsidRDefault="007F07D6">
            <w:r>
              <w:t xml:space="preserve">If you enable this policy setting, the specified user is exempted from BitLocker encryption.  </w:t>
            </w:r>
          </w:p>
          <w:p w14:paraId="6C8C7215" w14:textId="77777777" w:rsidR="007F07D6" w:rsidRDefault="007F07D6">
            <w:r>
              <w:t xml:space="preserve">If you disable this policy setting, the specified user is denied exemption from BitLocker encryption. Also, the exemption is not available to the user. </w:t>
            </w:r>
          </w:p>
          <w:p w14:paraId="63017CF3" w14:textId="77777777" w:rsidR="007F07D6" w:rsidRDefault="007F07D6">
            <w:r>
              <w:t xml:space="preserve">If you do not configure this policy setting, the </w:t>
            </w:r>
            <w:r>
              <w:lastRenderedPageBreak/>
              <w:t>user is not exempted from BitLocker encryption, and the exemption option is not available to the user.</w:t>
            </w:r>
          </w:p>
          <w:p w14:paraId="4B2350B7" w14:textId="77777777" w:rsidR="007F07D6" w:rsidRDefault="007F07D6">
            <w:r>
              <w:t xml:space="preserve">Suggested Configuration: </w:t>
            </w:r>
            <w:r>
              <w:rPr>
                <w:rStyle w:val="UI"/>
              </w:rPr>
              <w:t>Not configured</w:t>
            </w:r>
          </w:p>
        </w:tc>
      </w:tr>
    </w:tbl>
    <w:p w14:paraId="3549E98E" w14:textId="77777777" w:rsidR="007F07D6" w:rsidRDefault="007F07D6">
      <w:pPr>
        <w:pStyle w:val="TableSpacing"/>
      </w:pPr>
    </w:p>
    <w:p w14:paraId="6F91BDCE" w14:textId="77777777" w:rsidR="007F07D6" w:rsidRDefault="007F07D6">
      <w:pPr>
        <w:pStyle w:val="Heading3"/>
      </w:pPr>
      <w:bookmarkStart w:id="129" w:name="_Toc295118869"/>
      <w:commentRangeStart w:id="130"/>
      <w:r>
        <w:t>Windows Policies</w:t>
      </w:r>
      <w:bookmarkEnd w:id="129"/>
      <w:commentRangeEnd w:id="130"/>
      <w:r w:rsidR="0048463B">
        <w:rPr>
          <w:rStyle w:val="CommentReference"/>
          <w:b w:val="0"/>
          <w:sz w:val="20"/>
        </w:rPr>
        <w:commentReference w:id="130"/>
      </w:r>
    </w:p>
    <w:p w14:paraId="452B8424" w14:textId="77777777" w:rsidR="007F07D6" w:rsidRDefault="007F07D6">
      <w:r>
        <w:t xml:space="preserve">Microsoft BitLocker Administration and Monitoring offers a customized BitLocker control panel that replaces the default Windows BitLocker control panel when configured. The updated BitLocker Encryption Options control panel </w:t>
      </w:r>
      <w:commentRangeStart w:id="131"/>
      <w:r>
        <w:t>offers users additional functionality in managing their PIN and passwords, as well as easy access to Trusted Module Platform (TPM) management</w:t>
      </w:r>
      <w:commentRangeEnd w:id="131"/>
      <w:r w:rsidR="0048463B">
        <w:rPr>
          <w:rStyle w:val="CommentReference"/>
        </w:rPr>
        <w:commentReference w:id="131"/>
      </w:r>
      <w:r>
        <w:t>.</w:t>
      </w:r>
    </w:p>
    <w:p w14:paraId="3179401B" w14:textId="77777777" w:rsidR="007F07D6" w:rsidRDefault="00AB4A7B">
      <w:pPr>
        <w:pStyle w:val="AlertLabel"/>
        <w:framePr w:wrap="notBeside"/>
      </w:pPr>
      <w:r>
        <w:rPr>
          <w:noProof/>
        </w:rPr>
        <w:pict w14:anchorId="13D5AFEA">
          <v:shape id="Picture 11" o:spid="_x0000_i1040" type="#_x0000_t75" style="width:18pt;height:12pt;visibility:visible">
            <v:imagedata r:id="rId22" o:title=""/>
          </v:shape>
        </w:pict>
      </w:r>
      <w:r w:rsidR="007F07D6">
        <w:t xml:space="preserve">Note </w:t>
      </w:r>
    </w:p>
    <w:p w14:paraId="139D1C49" w14:textId="77777777" w:rsidR="007F07D6" w:rsidRDefault="007F07D6">
      <w:pPr>
        <w:pStyle w:val="AlertText"/>
      </w:pPr>
      <w:r>
        <w:t xml:space="preserve">The customized MBAM control panel is not deployed automatically. If you </w:t>
      </w:r>
      <w:commentRangeStart w:id="132"/>
      <w:r>
        <w:t xml:space="preserve">choose </w:t>
      </w:r>
      <w:commentRangeEnd w:id="132"/>
      <w:r w:rsidR="0048463B">
        <w:rPr>
          <w:rStyle w:val="CommentReference"/>
        </w:rPr>
        <w:commentReference w:id="132"/>
      </w:r>
      <w:r>
        <w:t xml:space="preserve">to use the </w:t>
      </w:r>
      <w:proofErr w:type="spellStart"/>
      <w:r>
        <w:t>the</w:t>
      </w:r>
      <w:proofErr w:type="spellEnd"/>
      <w:r>
        <w:t xml:space="preserve"> BitLocker Encryption Options control panel in your deployment of MBAM, you must use the following steps to configure and deploy it:</w:t>
      </w:r>
    </w:p>
    <w:p w14:paraId="0D52D325" w14:textId="77777777" w:rsidR="007F07D6" w:rsidRDefault="00AB4A7B">
      <w:pPr>
        <w:pStyle w:val="ProcedureTitle"/>
        <w:framePr w:wrap="notBeside"/>
      </w:pPr>
      <w:r>
        <w:rPr>
          <w:noProof/>
        </w:rPr>
        <w:pict w14:anchorId="78D2DE7C">
          <v:shape id="Picture 132" o:spid="_x0000_i1041" type="#_x0000_t75" style="width:12pt;height:12pt;visibility:visible">
            <v:imagedata r:id="rId29" o:title=""/>
          </v:shape>
        </w:pict>
      </w:r>
      <w:r w:rsidR="007F07D6">
        <w:t xml:space="preserve">To </w:t>
      </w:r>
      <w:commentRangeStart w:id="133"/>
      <w:r w:rsidR="007F07D6">
        <w:t>Configure BitLocker Encryption Options</w:t>
      </w:r>
      <w:commentRangeEnd w:id="133"/>
      <w:r w:rsidR="0048463B">
        <w:rPr>
          <w:rStyle w:val="CommentReference"/>
          <w:b w:val="0"/>
        </w:rPr>
        <w:commentReference w:id="133"/>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50630C61" w14:textId="77777777" w:rsidTr="007F07D6">
        <w:tc>
          <w:tcPr>
            <w:tcW w:w="8856" w:type="dxa"/>
            <w:shd w:val="clear" w:color="auto" w:fill="auto"/>
          </w:tcPr>
          <w:p w14:paraId="3D7AF5E1" w14:textId="77777777" w:rsidR="007F07D6" w:rsidRDefault="007F07D6" w:rsidP="007F07D6">
            <w:pPr>
              <w:pStyle w:val="NumberedList1"/>
              <w:numPr>
                <w:ilvl w:val="0"/>
                <w:numId w:val="0"/>
              </w:numPr>
              <w:tabs>
                <w:tab w:val="left" w:pos="360"/>
              </w:tabs>
              <w:spacing w:line="260" w:lineRule="exact"/>
              <w:ind w:left="360" w:hanging="360"/>
            </w:pPr>
            <w:r>
              <w:t>1.</w:t>
            </w:r>
            <w:r>
              <w:tab/>
              <w:t xml:space="preserve">Using the Group Policy Management Console (GPMC), the Advanced Group Policy Management (AGPM), or the Local Group Policy Editor on the BitLocker Group Policies computer, browse to </w:t>
            </w:r>
            <w:r>
              <w:rPr>
                <w:rStyle w:val="UI"/>
              </w:rPr>
              <w:t>User configuration</w:t>
            </w:r>
            <w:r>
              <w:t xml:space="preserve">, click </w:t>
            </w:r>
            <w:r>
              <w:rPr>
                <w:rStyle w:val="UI"/>
              </w:rPr>
              <w:t>Policies</w:t>
            </w:r>
            <w:r>
              <w:t xml:space="preserve">, select </w:t>
            </w:r>
            <w:r>
              <w:rPr>
                <w:rStyle w:val="UI"/>
              </w:rPr>
              <w:t>Administrative Templates</w:t>
            </w:r>
            <w:r>
              <w:t xml:space="preserve">, and then click </w:t>
            </w:r>
            <w:r>
              <w:rPr>
                <w:rStyle w:val="UI"/>
              </w:rPr>
              <w:t>Control Panel</w:t>
            </w:r>
            <w:r>
              <w:t>.</w:t>
            </w:r>
          </w:p>
          <w:p w14:paraId="31377E7F" w14:textId="77777777" w:rsidR="007F07D6" w:rsidRDefault="007F07D6" w:rsidP="007F07D6">
            <w:pPr>
              <w:pStyle w:val="NumberedList1"/>
              <w:numPr>
                <w:ilvl w:val="0"/>
                <w:numId w:val="0"/>
              </w:numPr>
              <w:tabs>
                <w:tab w:val="left" w:pos="360"/>
              </w:tabs>
              <w:spacing w:line="260" w:lineRule="exact"/>
              <w:ind w:left="360" w:hanging="360"/>
            </w:pPr>
            <w:r>
              <w:t>2.</w:t>
            </w:r>
            <w:r>
              <w:tab/>
              <w:t xml:space="preserve">Double-click </w:t>
            </w:r>
            <w:r>
              <w:rPr>
                <w:rStyle w:val="UI"/>
              </w:rPr>
              <w:t>Hide specified Control Panel items</w:t>
            </w:r>
            <w:r>
              <w:t xml:space="preserve"> in the details pane, and then select </w:t>
            </w:r>
            <w:r>
              <w:rPr>
                <w:rStyle w:val="UI"/>
              </w:rPr>
              <w:t>Enabled</w:t>
            </w:r>
            <w:r>
              <w:t>.</w:t>
            </w:r>
          </w:p>
          <w:p w14:paraId="38FCAC19" w14:textId="77777777" w:rsidR="007F07D6" w:rsidRDefault="007F07D6" w:rsidP="007F07D6">
            <w:pPr>
              <w:pStyle w:val="NumberedList1"/>
              <w:numPr>
                <w:ilvl w:val="0"/>
                <w:numId w:val="0"/>
              </w:numPr>
              <w:tabs>
                <w:tab w:val="left" w:pos="360"/>
              </w:tabs>
              <w:spacing w:line="260" w:lineRule="exact"/>
              <w:ind w:left="360" w:hanging="360"/>
            </w:pPr>
            <w:r>
              <w:t>3.</w:t>
            </w:r>
            <w:r>
              <w:tab/>
              <w:t xml:space="preserve">Click </w:t>
            </w:r>
            <w:r>
              <w:rPr>
                <w:rStyle w:val="UI"/>
              </w:rPr>
              <w:t>Show</w:t>
            </w:r>
            <w:r>
              <w:t xml:space="preserve">, and then type </w:t>
            </w:r>
            <w:proofErr w:type="spellStart"/>
            <w:r>
              <w:t>Microsoft.BitLockerDriveEncryption</w:t>
            </w:r>
            <w:proofErr w:type="spellEnd"/>
            <w:r>
              <w:t>. This policy hides the default Windows BitLocker Management tool from the Windows control panel and lets the user open the updated BitLocker Encryption Options tool from the Windows control panel.</w:t>
            </w:r>
          </w:p>
        </w:tc>
      </w:tr>
    </w:tbl>
    <w:p w14:paraId="02DEC227" w14:textId="77777777" w:rsidR="007F07D6" w:rsidRDefault="007F07D6"/>
    <w:p w14:paraId="36CB0EA3" w14:textId="77777777" w:rsidR="007F07D6" w:rsidRDefault="007F07D6">
      <w:pPr>
        <w:pStyle w:val="Heading1"/>
      </w:pPr>
      <w:bookmarkStart w:id="134" w:name="_Toc295118870"/>
      <w:r>
        <w:t>Planning Server Infrastructure for MBAM</w:t>
      </w:r>
      <w:bookmarkStart w:id="135" w:name="z962f2f48e80043f2ab25664a8a6298ee"/>
      <w:bookmarkEnd w:id="134"/>
      <w:bookmarkEnd w:id="135"/>
    </w:p>
    <w:p w14:paraId="26FD4D19" w14:textId="77777777" w:rsidR="007F07D6" w:rsidRDefault="007F07D6">
      <w:r>
        <w:t xml:space="preserve">The Microsoft BitLocker Administration and Monitoring (MBAM) server infrastructure depends on a set of server features that can be installed upon one or more server computers consistent with the requirements of the </w:t>
      </w:r>
      <w:commentRangeStart w:id="136"/>
      <w:r>
        <w:t>enterprise</w:t>
      </w:r>
      <w:commentRangeEnd w:id="136"/>
      <w:r w:rsidR="00356022">
        <w:rPr>
          <w:rStyle w:val="CommentReference"/>
        </w:rPr>
        <w:commentReference w:id="136"/>
      </w:r>
      <w:r>
        <w:t>.</w:t>
      </w:r>
    </w:p>
    <w:p w14:paraId="5E83864E" w14:textId="77777777" w:rsidR="007F07D6" w:rsidRDefault="007F07D6">
      <w:pPr>
        <w:pStyle w:val="Heading2"/>
      </w:pPr>
      <w:bookmarkStart w:id="137" w:name="_Toc295118871"/>
      <w:r>
        <w:lastRenderedPageBreak/>
        <w:t>Planning the Server Deployment</w:t>
      </w:r>
      <w:bookmarkEnd w:id="137"/>
    </w:p>
    <w:p w14:paraId="76C45073" w14:textId="77777777" w:rsidR="007F07D6" w:rsidRDefault="007F07D6">
      <w:r>
        <w:t>The following Microsoft BitLocker Administration and Monitoring features represent the sever infrastructure features for an MBAM server deployment:</w:t>
      </w:r>
    </w:p>
    <w:p w14:paraId="644F3E1E"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Recovery and Hardware Database</w:t>
      </w:r>
    </w:p>
    <w:p w14:paraId="4F0EE5EE"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Compliance Status Database</w:t>
      </w:r>
    </w:p>
    <w:p w14:paraId="0997BDEC"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Compliance and Audit Reports</w:t>
      </w:r>
    </w:p>
    <w:p w14:paraId="1D5DADC6"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Administration and Monitoring Server</w:t>
      </w:r>
    </w:p>
    <w:p w14:paraId="2DE050C2" w14:textId="77777777" w:rsidR="007F07D6" w:rsidRDefault="007F07D6">
      <w:r>
        <w:t>These features can be installed on a single server or distributed across multiple servers.</w:t>
      </w:r>
    </w:p>
    <w:p w14:paraId="1186F56D" w14:textId="77777777" w:rsidR="007F07D6" w:rsidRDefault="007F07D6">
      <w:r>
        <w:t>In addition to the server related Microsoft BitLocker Administration and Monitoring features, the server setup application includes a MBAM Group Policy template feature. This feature can be installed on any client able to run the Group Policy Management Console (GPMC) or Advanced Group Policy Management (AGPM).</w:t>
      </w:r>
    </w:p>
    <w:p w14:paraId="01820D00" w14:textId="77777777" w:rsidR="007F07D6" w:rsidRDefault="007F07D6">
      <w:r>
        <w:t>Microsoft BitLocker Administration and Monitoring server components can be installed in a variety of configurations, using from one to five servers. In general, we recommend using a three or five server configuration for production environments, though two and four servers can be used as well.</w:t>
      </w:r>
    </w:p>
    <w:p w14:paraId="75396787"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Single computer configuration</w:t>
      </w:r>
      <w:r>
        <w:t xml:space="preserve"> </w:t>
      </w:r>
      <w:r>
        <w:br/>
        <w:t>All Microsoft BitLocker Administration and Monitoring features are installed on a single server. This configuration is supported, but only recommended for testing purposes.</w:t>
      </w:r>
    </w:p>
    <w:p w14:paraId="36459E88"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Three-computer configuration</w:t>
      </w:r>
      <w:r>
        <w:t xml:space="preserve"> </w:t>
      </w:r>
      <w:r>
        <w:br/>
        <w:t>Server features are installed in the following configuration</w:t>
      </w:r>
    </w:p>
    <w:p w14:paraId="27DF896B"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commentRangeStart w:id="138"/>
      <w:r>
        <w:t xml:space="preserve">Recovery and Hardware Database, </w:t>
      </w:r>
      <w:commentRangeStart w:id="139"/>
      <w:r>
        <w:t>Compliance and Audit Reports</w:t>
      </w:r>
      <w:commentRangeEnd w:id="139"/>
      <w:r w:rsidR="00503ED8">
        <w:rPr>
          <w:rStyle w:val="CommentReference"/>
        </w:rPr>
        <w:commentReference w:id="139"/>
      </w:r>
      <w:r>
        <w:t xml:space="preserve">, and Compliance and Audit Reports features are installed on a server </w:t>
      </w:r>
      <w:commentRangeEnd w:id="138"/>
      <w:r w:rsidR="00513ED9">
        <w:rPr>
          <w:rStyle w:val="CommentReference"/>
        </w:rPr>
        <w:commentReference w:id="138"/>
      </w:r>
    </w:p>
    <w:p w14:paraId="45A7A8AF"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Administration and Monitoring Server feature is installed on a server </w:t>
      </w:r>
    </w:p>
    <w:p w14:paraId="4BFF211B"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Group Policy template is installed on a server or client computer.</w:t>
      </w:r>
    </w:p>
    <w:p w14:paraId="15A5F95B"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Five-computer configuration</w:t>
      </w:r>
      <w:r>
        <w:t xml:space="preserve"> </w:t>
      </w:r>
      <w:r>
        <w:br/>
      </w:r>
      <w:proofErr w:type="gramStart"/>
      <w:r>
        <w:t>Each</w:t>
      </w:r>
      <w:proofErr w:type="gramEnd"/>
      <w:r>
        <w:t xml:space="preserve"> server feature is installed on dedicated computers:</w:t>
      </w:r>
    </w:p>
    <w:p w14:paraId="1B5BC4CB"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Recovery and Hardware Database</w:t>
      </w:r>
    </w:p>
    <w:p w14:paraId="2A996415"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Compliance Status Database</w:t>
      </w:r>
    </w:p>
    <w:p w14:paraId="59A14648"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Compliance and Audit Reports</w:t>
      </w:r>
    </w:p>
    <w:p w14:paraId="1B120B08"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Administration and Monitoring Server</w:t>
      </w:r>
    </w:p>
    <w:p w14:paraId="1E3DE157"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Group Policy Template is installed on a server or client computer</w:t>
      </w:r>
    </w:p>
    <w:p w14:paraId="46FA7942" w14:textId="77777777" w:rsidR="007F07D6" w:rsidRDefault="00AB4A7B">
      <w:pPr>
        <w:pStyle w:val="AlertLabel"/>
        <w:framePr w:wrap="notBeside"/>
      </w:pPr>
      <w:r>
        <w:rPr>
          <w:noProof/>
        </w:rPr>
        <w:pict w14:anchorId="4F21A63E">
          <v:shape id="Picture 10" o:spid="_x0000_i1042" type="#_x0000_t75" style="width:18pt;height:12pt;visibility:visible">
            <v:imagedata r:id="rId22" o:title=""/>
          </v:shape>
        </w:pict>
      </w:r>
      <w:r w:rsidR="007F07D6">
        <w:t xml:space="preserve">Note </w:t>
      </w:r>
    </w:p>
    <w:p w14:paraId="120AAABA" w14:textId="77777777" w:rsidR="007F07D6" w:rsidRDefault="007F07D6">
      <w:pPr>
        <w:pStyle w:val="AlertText"/>
      </w:pPr>
      <w:r>
        <w:t>A 3 or 5 computer configuration is recommended for production environments.</w:t>
      </w:r>
    </w:p>
    <w:p w14:paraId="3E445B91" w14:textId="77777777" w:rsidR="007F07D6" w:rsidRDefault="007F07D6">
      <w:commentRangeStart w:id="140"/>
      <w:r>
        <w:t>Microsoft BitLocker Administration and Monitoring server components can be installed individually (for example, you can install the Recovery and Hardware Database feature, finish the install and then start the Setup Wizard again to install the next feature)</w:t>
      </w:r>
      <w:commentRangeEnd w:id="140"/>
      <w:r w:rsidR="00503ED8">
        <w:rPr>
          <w:rStyle w:val="CommentReference"/>
        </w:rPr>
        <w:commentReference w:id="140"/>
      </w:r>
      <w:r>
        <w:t xml:space="preserve"> but they must be installed in the following order:</w:t>
      </w:r>
    </w:p>
    <w:p w14:paraId="5F7993C7" w14:textId="77777777" w:rsidR="007F07D6" w:rsidRDefault="00AB4A7B">
      <w:pPr>
        <w:pStyle w:val="ProcedureTitle"/>
        <w:framePr w:wrap="notBeside"/>
      </w:pPr>
      <w:r>
        <w:rPr>
          <w:noProof/>
        </w:rPr>
        <w:lastRenderedPageBreak/>
        <w:pict w14:anchorId="0CBF5F3F">
          <v:shape id="Picture 131" o:spid="_x0000_i1043" type="#_x0000_t75" style="width:12pt;height:12pt;visibility:visible">
            <v:imagedata r:id="rId29" o:title=""/>
          </v:shape>
        </w:pict>
      </w:r>
      <w:r w:rsidR="007F07D6">
        <w:t xml:space="preserve">Order of Deployment of BitLocker Administration and Monitoring Server </w:t>
      </w:r>
      <w:commentRangeStart w:id="141"/>
      <w:r w:rsidR="007F07D6">
        <w:t>Components</w:t>
      </w:r>
      <w:commentRangeEnd w:id="141"/>
      <w:r w:rsidR="00503ED8">
        <w:rPr>
          <w:rStyle w:val="CommentReference"/>
          <w:b w:val="0"/>
        </w:rPr>
        <w:commentReference w:id="141"/>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00207F93" w14:textId="77777777" w:rsidTr="007F07D6">
        <w:tc>
          <w:tcPr>
            <w:tcW w:w="8856" w:type="dxa"/>
            <w:shd w:val="clear" w:color="auto" w:fill="auto"/>
          </w:tcPr>
          <w:p w14:paraId="56272BC8" w14:textId="77777777" w:rsidR="007F07D6" w:rsidRDefault="007F07D6" w:rsidP="007F07D6">
            <w:pPr>
              <w:pStyle w:val="NumberedList1"/>
              <w:numPr>
                <w:ilvl w:val="0"/>
                <w:numId w:val="0"/>
              </w:numPr>
              <w:tabs>
                <w:tab w:val="left" w:pos="360"/>
              </w:tabs>
              <w:spacing w:line="260" w:lineRule="exact"/>
              <w:ind w:left="360" w:hanging="360"/>
            </w:pPr>
            <w:commentRangeStart w:id="142"/>
            <w:r>
              <w:t>1.</w:t>
            </w:r>
            <w:r>
              <w:tab/>
              <w:t>Recovery and Hardware Database</w:t>
            </w:r>
          </w:p>
          <w:p w14:paraId="37C7867A" w14:textId="77777777" w:rsidR="007F07D6" w:rsidRDefault="007F07D6" w:rsidP="007F07D6">
            <w:pPr>
              <w:pStyle w:val="NumberedList1"/>
              <w:numPr>
                <w:ilvl w:val="0"/>
                <w:numId w:val="0"/>
              </w:numPr>
              <w:tabs>
                <w:tab w:val="left" w:pos="360"/>
              </w:tabs>
              <w:spacing w:line="260" w:lineRule="exact"/>
              <w:ind w:left="360" w:hanging="360"/>
            </w:pPr>
            <w:r>
              <w:t>2.</w:t>
            </w:r>
            <w:r>
              <w:tab/>
              <w:t>Compliance Status Database</w:t>
            </w:r>
            <w:commentRangeEnd w:id="142"/>
            <w:r w:rsidR="00503ED8">
              <w:rPr>
                <w:rStyle w:val="CommentReference"/>
              </w:rPr>
              <w:commentReference w:id="142"/>
            </w:r>
          </w:p>
          <w:p w14:paraId="7C7EC298" w14:textId="77777777" w:rsidR="007F07D6" w:rsidRDefault="007F07D6" w:rsidP="007F07D6">
            <w:pPr>
              <w:pStyle w:val="NumberedList1"/>
              <w:numPr>
                <w:ilvl w:val="0"/>
                <w:numId w:val="0"/>
              </w:numPr>
              <w:tabs>
                <w:tab w:val="left" w:pos="360"/>
              </w:tabs>
              <w:spacing w:line="260" w:lineRule="exact"/>
              <w:ind w:left="360" w:hanging="360"/>
            </w:pPr>
            <w:r>
              <w:t>3.</w:t>
            </w:r>
            <w:r>
              <w:tab/>
              <w:t>Compliance Audit and Reports</w:t>
            </w:r>
          </w:p>
          <w:p w14:paraId="25FC3DFA" w14:textId="77777777" w:rsidR="007F07D6" w:rsidRDefault="007F07D6" w:rsidP="007F07D6">
            <w:pPr>
              <w:pStyle w:val="NumberedList1"/>
              <w:numPr>
                <w:ilvl w:val="0"/>
                <w:numId w:val="0"/>
              </w:numPr>
              <w:tabs>
                <w:tab w:val="left" w:pos="360"/>
              </w:tabs>
              <w:spacing w:line="260" w:lineRule="exact"/>
              <w:ind w:left="360" w:hanging="360"/>
            </w:pPr>
            <w:r>
              <w:t>4.</w:t>
            </w:r>
            <w:r>
              <w:tab/>
              <w:t>Administration and Monitoring Server</w:t>
            </w:r>
          </w:p>
          <w:p w14:paraId="58E263EE" w14:textId="77777777" w:rsidR="007F07D6" w:rsidRDefault="007F07D6" w:rsidP="007F07D6">
            <w:pPr>
              <w:pStyle w:val="NumberedList1"/>
              <w:numPr>
                <w:ilvl w:val="0"/>
                <w:numId w:val="0"/>
              </w:numPr>
              <w:tabs>
                <w:tab w:val="left" w:pos="360"/>
              </w:tabs>
              <w:spacing w:line="260" w:lineRule="exact"/>
              <w:ind w:left="360" w:hanging="360"/>
            </w:pPr>
            <w:r>
              <w:t>5.</w:t>
            </w:r>
            <w:r>
              <w:tab/>
              <w:t>Policy Template</w:t>
            </w:r>
          </w:p>
        </w:tc>
      </w:tr>
    </w:tbl>
    <w:p w14:paraId="79CAE345" w14:textId="77777777" w:rsidR="007F07D6" w:rsidRDefault="007F07D6">
      <w:r>
        <w:t xml:space="preserve">Each Microsoft BitLocker Administration and Monitoring feature has specific prerequisites. For a full list of server component prerequisites, see </w:t>
      </w:r>
      <w:hyperlink w:anchor="zd1ce21c430964a169b5efb10feadc2af" w:history="1">
        <w:r>
          <w:rPr>
            <w:rStyle w:val="Hyperlink"/>
          </w:rPr>
          <w:t>MBAM Supported Configurations</w:t>
        </w:r>
      </w:hyperlink>
      <w:r>
        <w:t>.</w:t>
      </w:r>
    </w:p>
    <w:p w14:paraId="777DC919" w14:textId="77777777" w:rsidR="007F07D6" w:rsidRDefault="007F07D6">
      <w:pPr>
        <w:pStyle w:val="Heading2"/>
      </w:pPr>
      <w:bookmarkStart w:id="143" w:name="_Toc295118872"/>
      <w:r>
        <w:t>Planning for Administrator Roles</w:t>
      </w:r>
      <w:bookmarkEnd w:id="143"/>
    </w:p>
    <w:p w14:paraId="2F98B60D" w14:textId="77777777" w:rsidR="007F07D6" w:rsidRDefault="007F07D6">
      <w:r>
        <w:t>When planning for the BitLocker Administration and Monitoring infrastructure and policy, it is important to determine the roles and responsibilities of the Microsoft BitLocker Administration and Monitoring administrators across the enterprise. These roles are managed by local groups that are created by Microsoft BitLocker Administration and Monitoring Setup when you install the BitLocker Administration and Monitoring Server, the Compliance and Audit Reports, and Compliance Status Database features. The membership of Microsoft BitLocker Administration and Monitoring roles can best be managed by creating security groups in Active Directory and then adding those security groups to the BitLocker Administration and Monitoring roles (that is, local groups).</w:t>
      </w:r>
    </w:p>
    <w:p w14:paraId="108CCED7"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MBAM System Administrators</w:t>
      </w:r>
      <w:r>
        <w:t xml:space="preserve"> have access to all Microsoft BitLocker Administration and Monitoring features. The local group for this role is installed on the Administration and Monitoring Server.</w:t>
      </w:r>
    </w:p>
    <w:p w14:paraId="04E7D7D7"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MBAM Hardware Users</w:t>
      </w:r>
      <w:r>
        <w:t xml:space="preserve"> have access to the Hardware Capability features from Microsoft BitLocker Administration and Monitoring. The local group for this role is installed on the Administration and Monitoring Server.</w:t>
      </w:r>
    </w:p>
    <w:p w14:paraId="4D4FFC64"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MBAM Helpdesk Users</w:t>
      </w:r>
      <w:r>
        <w:t xml:space="preserve"> have access to the Helpdesk features from Microsoft BitLocker Administration and Monitoring. The local group for this role is installed on the Administration and Monitoring Server.</w:t>
      </w:r>
    </w:p>
    <w:p w14:paraId="10926564"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MBAM Report Users</w:t>
      </w:r>
      <w:r>
        <w:t xml:space="preserve"> have access to the Compliance and Audit reports from Microsoft BitLocker Administration and Monitoring. The local group for this role is installed on the Administration and Monitoring Server, Compliance and Audit Reports Server, and Compliance Status Database Server. </w:t>
      </w:r>
    </w:p>
    <w:p w14:paraId="5B4877BB" w14:textId="05F78FD4"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commentRangeStart w:id="144"/>
      <w:r>
        <w:rPr>
          <w:rStyle w:val="UI"/>
        </w:rPr>
        <w:t>MBAM Advanced Helpdesk Uses</w:t>
      </w:r>
      <w:commentRangeEnd w:id="144"/>
      <w:r w:rsidR="00A65A0F">
        <w:rPr>
          <w:rStyle w:val="CommentReference"/>
        </w:rPr>
        <w:commentReference w:id="144"/>
      </w:r>
      <w:r>
        <w:t xml:space="preserve"> have increased access to the Helpdesk features from Microsoft BitLocker Administration and Monitoring. The local group for this role is installed </w:t>
      </w:r>
      <w:commentRangeStart w:id="145"/>
      <w:r>
        <w:t>on</w:t>
      </w:r>
      <w:commentRangeEnd w:id="145"/>
      <w:r w:rsidR="00A04FD4">
        <w:rPr>
          <w:rStyle w:val="CommentReference"/>
        </w:rPr>
        <w:commentReference w:id="145"/>
      </w:r>
      <w:r>
        <w:t xml:space="preserve"> the Administration and Monitoring Server.</w:t>
      </w:r>
    </w:p>
    <w:p w14:paraId="062628F0" w14:textId="77777777" w:rsidR="007F07D6" w:rsidRDefault="00AB4A7B">
      <w:pPr>
        <w:pStyle w:val="AlertLabel"/>
        <w:framePr w:wrap="notBeside"/>
      </w:pPr>
      <w:r>
        <w:rPr>
          <w:noProof/>
        </w:rPr>
        <w:pict w14:anchorId="6A523064">
          <v:shape id="Picture 9" o:spid="_x0000_i1044" type="#_x0000_t75" style="width:18pt;height:12pt;visibility:visible">
            <v:imagedata r:id="rId28" o:title=""/>
          </v:shape>
        </w:pict>
      </w:r>
      <w:r w:rsidR="007F07D6">
        <w:t xml:space="preserve">Important </w:t>
      </w:r>
    </w:p>
    <w:p w14:paraId="00FD372A" w14:textId="77777777" w:rsidR="007F07D6" w:rsidRDefault="007F07D6">
      <w:pPr>
        <w:pStyle w:val="AlertText"/>
      </w:pPr>
      <w:r>
        <w:t xml:space="preserve">To view reports an administrative user must be a member of the </w:t>
      </w:r>
      <w:r>
        <w:rPr>
          <w:rStyle w:val="UI"/>
        </w:rPr>
        <w:t>MBAM Report Users</w:t>
      </w:r>
      <w:r>
        <w:t xml:space="preserve"> security group on the Administration and Monitoring Server. Compliance Status database server, and the server hosting the Compliance and Reports feature. As a best practice, </w:t>
      </w:r>
      <w:r>
        <w:lastRenderedPageBreak/>
        <w:t xml:space="preserve">create a security group in Active Directory with rights on these local </w:t>
      </w:r>
      <w:r>
        <w:rPr>
          <w:rStyle w:val="UI"/>
        </w:rPr>
        <w:t>MBAM Report Users</w:t>
      </w:r>
      <w:r>
        <w:t xml:space="preserve"> security group on both the Administration and Monitoring Server and the server hosting the Compliance and Reports </w:t>
      </w:r>
      <w:commentRangeStart w:id="146"/>
      <w:r>
        <w:t>feature</w:t>
      </w:r>
      <w:commentRangeEnd w:id="146"/>
      <w:r w:rsidR="00F8706D">
        <w:rPr>
          <w:rStyle w:val="CommentReference"/>
        </w:rPr>
        <w:commentReference w:id="146"/>
      </w:r>
      <w:r>
        <w:t>.</w:t>
      </w:r>
    </w:p>
    <w:p w14:paraId="0D39EDAC" w14:textId="77777777" w:rsidR="007F07D6" w:rsidRDefault="00AB4A7B">
      <w:pPr>
        <w:pStyle w:val="ProcedureTitle"/>
        <w:framePr w:wrap="notBeside"/>
      </w:pPr>
      <w:r>
        <w:rPr>
          <w:noProof/>
        </w:rPr>
        <w:pict w14:anchorId="11D1246C">
          <v:shape id="Picture 130" o:spid="_x0000_i1045"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2AB4E097" w14:textId="77777777" w:rsidTr="007F07D6">
        <w:tc>
          <w:tcPr>
            <w:tcW w:w="8856" w:type="dxa"/>
            <w:shd w:val="clear" w:color="auto" w:fill="auto"/>
          </w:tcPr>
          <w:p w14:paraId="025FA7CC" w14:textId="77777777" w:rsidR="007F07D6" w:rsidRDefault="007F07D6" w:rsidP="007F07D6">
            <w:pPr>
              <w:pStyle w:val="NumberedList1"/>
              <w:numPr>
                <w:ilvl w:val="0"/>
                <w:numId w:val="0"/>
              </w:numPr>
              <w:tabs>
                <w:tab w:val="left" w:pos="360"/>
              </w:tabs>
              <w:spacing w:line="260" w:lineRule="exact"/>
              <w:ind w:left="360" w:hanging="360"/>
            </w:pPr>
            <w:r>
              <w:t>1.</w:t>
            </w:r>
            <w:r>
              <w:tab/>
            </w:r>
          </w:p>
        </w:tc>
      </w:tr>
    </w:tbl>
    <w:p w14:paraId="7818C7C6" w14:textId="77777777" w:rsidR="007F07D6" w:rsidRDefault="007F07D6"/>
    <w:p w14:paraId="69B4F7FE" w14:textId="77777777" w:rsidR="007F07D6" w:rsidRDefault="007F07D6">
      <w:pPr>
        <w:pStyle w:val="Heading1"/>
      </w:pPr>
      <w:bookmarkStart w:id="147" w:name="_Toc295118873"/>
      <w:commentRangeStart w:id="148"/>
      <w:r>
        <w:t>Planning Client Deployment for MBAM</w:t>
      </w:r>
      <w:bookmarkStart w:id="149" w:name="z5bcac939aa15441284661fa363640026"/>
      <w:bookmarkEnd w:id="147"/>
      <w:bookmarkEnd w:id="149"/>
      <w:commentRangeEnd w:id="148"/>
      <w:r w:rsidR="0048463B">
        <w:rPr>
          <w:rStyle w:val="CommentReference"/>
          <w:b w:val="0"/>
          <w:sz w:val="20"/>
        </w:rPr>
        <w:commentReference w:id="148"/>
      </w:r>
    </w:p>
    <w:p w14:paraId="5E9AB3A6" w14:textId="77777777" w:rsidR="007F07D6" w:rsidRDefault="007F07D6">
      <w:r>
        <w:t xml:space="preserve">There are two ways to encrypt a computer in your organization with Microsoft BitLocker Administration and Monitoring (MBAM): </w:t>
      </w:r>
    </w:p>
    <w:p w14:paraId="6FEAC21D"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Encrypted by an administrator </w:t>
      </w:r>
      <w:r>
        <w:rPr>
          <w:rStyle w:val="Bold"/>
        </w:rPr>
        <w:t>before</w:t>
      </w:r>
      <w:r>
        <w:t xml:space="preserve"> the user receives the computer</w:t>
      </w:r>
    </w:p>
    <w:p w14:paraId="1C25D86F" w14:textId="77777777" w:rsidR="007F07D6" w:rsidRDefault="007F07D6" w:rsidP="007F07D6">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Encrypted by using Group Policy </w:t>
      </w:r>
      <w:r>
        <w:rPr>
          <w:rStyle w:val="Bold"/>
        </w:rPr>
        <w:t>after</w:t>
      </w:r>
      <w:r>
        <w:t xml:space="preserve"> the user receives the computer</w:t>
      </w:r>
    </w:p>
    <w:p w14:paraId="72ECE493" w14:textId="77777777" w:rsidR="007F07D6" w:rsidRDefault="007F07D6">
      <w:r>
        <w:t>You can use one or both methods in your organization. By using both methods, you can improve compliance, reporting, and key recovery support.</w:t>
      </w:r>
    </w:p>
    <w:p w14:paraId="0509DBD5" w14:textId="77777777" w:rsidR="007F07D6" w:rsidRDefault="007F07D6">
      <w:pPr>
        <w:pStyle w:val="Heading2"/>
      </w:pPr>
      <w:bookmarkStart w:id="150" w:name="_Toc295118874"/>
      <w:r>
        <w:t>Client System Requirements</w:t>
      </w:r>
      <w:bookmarkEnd w:id="150"/>
    </w:p>
    <w:p w14:paraId="66433ABE" w14:textId="77777777" w:rsidR="007F07D6" w:rsidRDefault="007F07D6">
      <w:r>
        <w:t xml:space="preserve">For a list of supported configurations for MBAM, see </w:t>
      </w:r>
      <w:hyperlink w:anchor="zd1ce21c430964a169b5efb10feadc2af" w:history="1">
        <w:r>
          <w:rPr>
            <w:rStyle w:val="Hyperlink"/>
          </w:rPr>
          <w:t>MBAM Supported Configurations</w:t>
        </w:r>
      </w:hyperlink>
      <w:r>
        <w:t>.</w:t>
      </w:r>
    </w:p>
    <w:p w14:paraId="3C3165FD" w14:textId="77777777" w:rsidR="007F07D6" w:rsidRDefault="00AB4A7B">
      <w:pPr>
        <w:pStyle w:val="ProcedureTitle"/>
        <w:framePr w:wrap="notBeside"/>
      </w:pPr>
      <w:r>
        <w:rPr>
          <w:noProof/>
        </w:rPr>
        <w:pict w14:anchorId="7D57C8AB">
          <v:shape id="Picture 129" o:spid="_x0000_i1046"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18171BC2" w14:textId="77777777" w:rsidTr="007F07D6">
        <w:tc>
          <w:tcPr>
            <w:tcW w:w="8856" w:type="dxa"/>
            <w:shd w:val="clear" w:color="auto" w:fill="auto"/>
          </w:tcPr>
          <w:p w14:paraId="4E226204" w14:textId="77777777" w:rsidR="007F07D6" w:rsidRDefault="007F07D6" w:rsidP="007F07D6">
            <w:pPr>
              <w:pStyle w:val="NumberedList1"/>
              <w:numPr>
                <w:ilvl w:val="0"/>
                <w:numId w:val="0"/>
              </w:numPr>
              <w:tabs>
                <w:tab w:val="left" w:pos="360"/>
              </w:tabs>
              <w:spacing w:line="260" w:lineRule="exact"/>
              <w:ind w:left="360" w:hanging="360"/>
            </w:pPr>
            <w:r>
              <w:t>1.</w:t>
            </w:r>
            <w:r>
              <w:tab/>
            </w:r>
          </w:p>
        </w:tc>
      </w:tr>
    </w:tbl>
    <w:p w14:paraId="49908EF5" w14:textId="77777777" w:rsidR="007F07D6" w:rsidRDefault="007F07D6">
      <w:pPr>
        <w:pStyle w:val="Heading2"/>
      </w:pPr>
      <w:bookmarkStart w:id="151" w:name="_Toc295118875"/>
      <w:bookmarkStart w:id="152" w:name="_GoBack"/>
      <w:bookmarkEnd w:id="152"/>
      <w:commentRangeStart w:id="153"/>
      <w:r>
        <w:t>Computer Encryption before Distribution to the User</w:t>
      </w:r>
      <w:bookmarkEnd w:id="151"/>
      <w:commentRangeEnd w:id="153"/>
      <w:r w:rsidR="0042117F">
        <w:rPr>
          <w:rStyle w:val="CommentReference"/>
          <w:b w:val="0"/>
          <w:sz w:val="20"/>
        </w:rPr>
        <w:commentReference w:id="153"/>
      </w:r>
    </w:p>
    <w:p w14:paraId="49C930A9" w14:textId="77777777" w:rsidR="007F07D6" w:rsidRDefault="007F07D6">
      <w:r>
        <w:t>In organizations where computers are received and configured centrally, you can encrypt each computer before any user data is written to the new computer. The benefit of this process is it means that every computer is compliant. This method does not rely on user action because the administrator has already encrypted the computer. A key assumption for this scenario is that the policy of the organization installs a corporate Windows image before it is delivered to the user.</w:t>
      </w:r>
    </w:p>
    <w:p w14:paraId="465C8D33" w14:textId="77777777" w:rsidR="007F07D6" w:rsidRDefault="007F07D6">
      <w:commentRangeStart w:id="154"/>
      <w:r>
        <w:t>If your organization wants to use Trusted Platform Modules (TPM) to encrypt computers, adding this protector type is completed when the administrator encrypt the operating system volume of the computer with TPM protector. If your organization wants to use the TPM chip as well as a PIN protector, the administrator encrypts the system volume with the TPM protector and then user chooses a PIN the first time they log on. If your organization decides to only use the PIN protector, the administrator does not have to encrypt the volume first. When the user logs in, Microsoft BitLocker Administration and Monitoring prompts the user to provide a PIN or a PIN and password to be used on later computer restarts.</w:t>
      </w:r>
      <w:commentRangeEnd w:id="154"/>
      <w:r w:rsidR="0042117F">
        <w:rPr>
          <w:rStyle w:val="CommentReference"/>
        </w:rPr>
        <w:commentReference w:id="154"/>
      </w:r>
    </w:p>
    <w:p w14:paraId="67A1B424" w14:textId="77777777" w:rsidR="007F07D6" w:rsidRDefault="00AB4A7B">
      <w:pPr>
        <w:pStyle w:val="AlertLabel"/>
        <w:framePr w:wrap="notBeside"/>
      </w:pPr>
      <w:r>
        <w:rPr>
          <w:noProof/>
        </w:rPr>
        <w:lastRenderedPageBreak/>
        <w:pict w14:anchorId="64DCCCEE">
          <v:shape id="Picture 8" o:spid="_x0000_i1047" type="#_x0000_t75" style="width:18pt;height:12pt;visibility:visible">
            <v:imagedata r:id="rId22" o:title=""/>
          </v:shape>
        </w:pict>
      </w:r>
      <w:r w:rsidR="007F07D6">
        <w:t xml:space="preserve">Note </w:t>
      </w:r>
    </w:p>
    <w:p w14:paraId="4188C862" w14:textId="77777777" w:rsidR="007F07D6" w:rsidRDefault="007F07D6">
      <w:pPr>
        <w:pStyle w:val="AlertText"/>
      </w:pPr>
      <w:r>
        <w:t>If you choose to use the TPM protector option</w:t>
      </w:r>
      <w:proofErr w:type="gramStart"/>
      <w:r>
        <w:t>,  the</w:t>
      </w:r>
      <w:proofErr w:type="gramEnd"/>
      <w:r>
        <w:t xml:space="preserve"> administrator must accept the BIOS prompt to enable and initialize the TPM before delivering the computer to the user.</w:t>
      </w:r>
    </w:p>
    <w:p w14:paraId="377C2261" w14:textId="77777777" w:rsidR="007F07D6" w:rsidRDefault="00AB4A7B">
      <w:pPr>
        <w:pStyle w:val="ProcedureTitle"/>
        <w:framePr w:wrap="notBeside"/>
      </w:pPr>
      <w:r>
        <w:rPr>
          <w:noProof/>
        </w:rPr>
        <w:pict w14:anchorId="22927FA1">
          <v:shape id="Picture 128" o:spid="_x0000_i1048"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19DDA793" w14:textId="77777777" w:rsidTr="007F07D6">
        <w:tc>
          <w:tcPr>
            <w:tcW w:w="8856" w:type="dxa"/>
            <w:shd w:val="clear" w:color="auto" w:fill="auto"/>
          </w:tcPr>
          <w:p w14:paraId="303FC7B8" w14:textId="77777777" w:rsidR="007F07D6" w:rsidRDefault="007F07D6" w:rsidP="007F07D6">
            <w:pPr>
              <w:pStyle w:val="NumberedList1"/>
              <w:numPr>
                <w:ilvl w:val="0"/>
                <w:numId w:val="0"/>
              </w:numPr>
              <w:tabs>
                <w:tab w:val="left" w:pos="360"/>
              </w:tabs>
              <w:spacing w:line="260" w:lineRule="exact"/>
              <w:ind w:left="360" w:hanging="360"/>
            </w:pPr>
            <w:r>
              <w:t>1.</w:t>
            </w:r>
            <w:r>
              <w:tab/>
            </w:r>
          </w:p>
        </w:tc>
      </w:tr>
    </w:tbl>
    <w:p w14:paraId="6772820D" w14:textId="77777777" w:rsidR="007F07D6" w:rsidRDefault="007F07D6">
      <w:pPr>
        <w:pStyle w:val="Heading2"/>
      </w:pPr>
      <w:bookmarkStart w:id="155" w:name="_Toc295118876"/>
      <w:r>
        <w:t>Computer Encryption after Distribution to the User</w:t>
      </w:r>
      <w:bookmarkEnd w:id="155"/>
    </w:p>
    <w:p w14:paraId="2EF409C9" w14:textId="77777777" w:rsidR="007F07D6" w:rsidRDefault="007F07D6">
      <w:r>
        <w:t>By configuring and distributing Group Policy and the Microsoft BitLocker Administration and Monitoring Client Agent software by using either Active Directory or an enterprise software distribution system, users who have Windows computers are prompted to encrypt their computer. This lets Microsoft BitLocker Administration and Monitoring collect the data including the PIN and password and then begin the encryption process.</w:t>
      </w:r>
    </w:p>
    <w:p w14:paraId="63282E6C" w14:textId="77777777" w:rsidR="007F07D6" w:rsidRDefault="00AB4A7B">
      <w:pPr>
        <w:pStyle w:val="AlertLabel"/>
        <w:framePr w:wrap="notBeside"/>
      </w:pPr>
      <w:r>
        <w:rPr>
          <w:noProof/>
        </w:rPr>
        <w:pict w14:anchorId="7DEC450B">
          <v:shape id="Picture 7" o:spid="_x0000_i1049" type="#_x0000_t75" style="width:18pt;height:12pt;visibility:visible">
            <v:imagedata r:id="rId22" o:title=""/>
          </v:shape>
        </w:pict>
      </w:r>
      <w:r w:rsidR="007F07D6">
        <w:t xml:space="preserve">Note </w:t>
      </w:r>
    </w:p>
    <w:p w14:paraId="1789CD3D" w14:textId="77777777" w:rsidR="007F07D6" w:rsidRDefault="007F07D6">
      <w:pPr>
        <w:pStyle w:val="AlertText"/>
      </w:pPr>
      <w:r>
        <w:t xml:space="preserve">In this approach, the </w:t>
      </w:r>
      <w:commentRangeStart w:id="156"/>
      <w:r>
        <w:t>user must accept the BIOS prompt to enable and initialize the TPM chip if it is required by the policy of the organization</w:t>
      </w:r>
      <w:commentRangeEnd w:id="156"/>
      <w:r w:rsidR="0042117F">
        <w:rPr>
          <w:rStyle w:val="CommentReference"/>
        </w:rPr>
        <w:commentReference w:id="156"/>
      </w:r>
      <w:r>
        <w:t>.</w:t>
      </w:r>
    </w:p>
    <w:p w14:paraId="1C935522" w14:textId="77777777" w:rsidR="007F07D6" w:rsidRDefault="00AB4A7B">
      <w:pPr>
        <w:pStyle w:val="ProcedureTitle"/>
        <w:framePr w:wrap="notBeside"/>
      </w:pPr>
      <w:r>
        <w:rPr>
          <w:noProof/>
        </w:rPr>
        <w:pict w14:anchorId="19D7DE29">
          <v:shape id="Picture 127" o:spid="_x0000_i1050"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925054B" w14:textId="77777777" w:rsidTr="007F07D6">
        <w:tc>
          <w:tcPr>
            <w:tcW w:w="8856" w:type="dxa"/>
            <w:shd w:val="clear" w:color="auto" w:fill="auto"/>
          </w:tcPr>
          <w:p w14:paraId="5B35C720" w14:textId="77777777" w:rsidR="007F07D6" w:rsidRDefault="007F07D6" w:rsidP="007F07D6">
            <w:pPr>
              <w:pStyle w:val="NumberedList1"/>
              <w:numPr>
                <w:ilvl w:val="0"/>
                <w:numId w:val="0"/>
              </w:numPr>
              <w:tabs>
                <w:tab w:val="left" w:pos="360"/>
              </w:tabs>
              <w:spacing w:line="260" w:lineRule="exact"/>
              <w:ind w:left="360" w:hanging="360"/>
            </w:pPr>
            <w:r>
              <w:t>1.</w:t>
            </w:r>
            <w:r>
              <w:tab/>
            </w:r>
          </w:p>
        </w:tc>
      </w:tr>
    </w:tbl>
    <w:p w14:paraId="5C48F2F3" w14:textId="77777777" w:rsidR="007F07D6" w:rsidRDefault="007F07D6"/>
    <w:p w14:paraId="759D32E9" w14:textId="77777777" w:rsidR="007F07D6" w:rsidRDefault="007F07D6">
      <w:pPr>
        <w:pStyle w:val="Heading1"/>
      </w:pPr>
      <w:bookmarkStart w:id="157" w:name="_Toc295118877"/>
      <w:r>
        <w:t>Planning Hardware Management for MBAM</w:t>
      </w:r>
      <w:bookmarkStart w:id="158" w:name="z187322413b1d45dba513c56a31d96015"/>
      <w:bookmarkEnd w:id="157"/>
      <w:bookmarkEnd w:id="158"/>
    </w:p>
    <w:p w14:paraId="2AB6FE4C" w14:textId="77777777" w:rsidR="007F07D6" w:rsidRDefault="007F07D6">
      <w:r>
        <w:t xml:space="preserve">The Microsoft BitLocker Administration and Monitoring (MBAM) Hardware Compatibility feature allows your company to ensure only computer hardware that you specify as supporting BitLocker is encrypted. When this feature is on, Microsoft BitLocker Administration and Monitoring will only encrypt computers that are marked as Compatible. When this feature is turned off, all computers where the MBAM policy has been deployed will be encrypted. </w:t>
      </w:r>
    </w:p>
    <w:p w14:paraId="49466195" w14:textId="77777777" w:rsidR="007F07D6" w:rsidRDefault="007F07D6">
      <w:r>
        <w:t xml:space="preserve">The Hardware Compatibility feature works in the following way; </w:t>
      </w:r>
    </w:p>
    <w:p w14:paraId="2C1A5EE8" w14:textId="77777777" w:rsidR="007F07D6" w:rsidRDefault="007F07D6" w:rsidP="007F07D6">
      <w:pPr>
        <w:pStyle w:val="NumberedList1"/>
        <w:numPr>
          <w:ilvl w:val="0"/>
          <w:numId w:val="0"/>
        </w:numPr>
        <w:tabs>
          <w:tab w:val="left" w:pos="360"/>
        </w:tabs>
        <w:spacing w:line="260" w:lineRule="exact"/>
        <w:ind w:left="360" w:hanging="360"/>
      </w:pPr>
      <w:r>
        <w:t>1.</w:t>
      </w:r>
      <w:r>
        <w:tab/>
        <w:t>The MBAM agent collects essential computer information like Manufacturer, Model, Bios Maker, Bios Version, Trusted Platform Module (TPM) Maker, and TPM Version and then passes this to the MBAM server.</w:t>
      </w:r>
    </w:p>
    <w:p w14:paraId="0AB7B297" w14:textId="77777777" w:rsidR="007F07D6" w:rsidRDefault="007F07D6" w:rsidP="007F07D6">
      <w:pPr>
        <w:pStyle w:val="NumberedList1"/>
        <w:numPr>
          <w:ilvl w:val="0"/>
          <w:numId w:val="0"/>
        </w:numPr>
        <w:tabs>
          <w:tab w:val="left" w:pos="360"/>
        </w:tabs>
        <w:spacing w:line="260" w:lineRule="exact"/>
        <w:ind w:left="360" w:hanging="360"/>
      </w:pPr>
      <w:r>
        <w:t>2.</w:t>
      </w:r>
      <w:r>
        <w:tab/>
        <w:t>The MBAM server will create a list of make/models to allow you to clarify which can or cannot support BitLocker</w:t>
      </w:r>
    </w:p>
    <w:p w14:paraId="444B0932" w14:textId="3BC6F2E4" w:rsidR="007F07D6" w:rsidRDefault="007F07D6" w:rsidP="007F07D6">
      <w:pPr>
        <w:pStyle w:val="NumberedList1"/>
        <w:numPr>
          <w:ilvl w:val="0"/>
          <w:numId w:val="0"/>
        </w:numPr>
        <w:tabs>
          <w:tab w:val="left" w:pos="360"/>
        </w:tabs>
        <w:spacing w:line="260" w:lineRule="exact"/>
        <w:ind w:left="360" w:hanging="360"/>
      </w:pPr>
      <w:r>
        <w:t>3.</w:t>
      </w:r>
      <w:r>
        <w:tab/>
        <w:t xml:space="preserve">The list is automatically populated by the MBAM </w:t>
      </w:r>
      <w:proofErr w:type="gramStart"/>
      <w:r>
        <w:t>agent,</w:t>
      </w:r>
      <w:proofErr w:type="gramEnd"/>
      <w:r>
        <w:t xml:space="preserve"> all new make/models are added with a state of Unknown. An administrator can modify that list to specify a make/model as </w:t>
      </w:r>
      <w:proofErr w:type="gramStart"/>
      <w:r>
        <w:t>Compatible</w:t>
      </w:r>
      <w:proofErr w:type="gramEnd"/>
      <w:r>
        <w:t xml:space="preserve"> or </w:t>
      </w:r>
      <w:commentRangeStart w:id="159"/>
      <w:r>
        <w:t>Incompatible</w:t>
      </w:r>
      <w:commentRangeEnd w:id="159"/>
      <w:r w:rsidR="00875CD0">
        <w:rPr>
          <w:rStyle w:val="CommentReference"/>
        </w:rPr>
        <w:commentReference w:id="159"/>
      </w:r>
      <w:r>
        <w:t>.</w:t>
      </w:r>
    </w:p>
    <w:p w14:paraId="0DACA1CD" w14:textId="77777777" w:rsidR="007F07D6" w:rsidRDefault="007F07D6" w:rsidP="007F07D6">
      <w:pPr>
        <w:pStyle w:val="NumberedList1"/>
        <w:numPr>
          <w:ilvl w:val="0"/>
          <w:numId w:val="0"/>
        </w:numPr>
        <w:tabs>
          <w:tab w:val="left" w:pos="360"/>
        </w:tabs>
        <w:spacing w:line="260" w:lineRule="exact"/>
        <w:ind w:left="360" w:hanging="360"/>
      </w:pPr>
      <w:r>
        <w:lastRenderedPageBreak/>
        <w:t>4.</w:t>
      </w:r>
      <w:r>
        <w:tab/>
        <w:t>Before the MBAM agent begins encrypting, it will verify that the hardware is marked as Compatible.</w:t>
      </w:r>
    </w:p>
    <w:p w14:paraId="32C7F8C2"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gramStart"/>
      <w:r>
        <w:t>If</w:t>
      </w:r>
      <w:proofErr w:type="gramEnd"/>
      <w:r>
        <w:t xml:space="preserve"> the hardware is marked as Compatible, BitLocker will start the encryption process.</w:t>
      </w:r>
    </w:p>
    <w:p w14:paraId="3C9F08A9" w14:textId="77777777" w:rsidR="007F07D6" w:rsidRDefault="007F07D6" w:rsidP="007F07D6">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proofErr w:type="gramStart"/>
      <w:r>
        <w:t>If</w:t>
      </w:r>
      <w:proofErr w:type="gramEnd"/>
      <w:r>
        <w:t xml:space="preserve"> the hardware is marked as Incompatible, the agent will log an event and pass a ‘hardware exempted’ state as part of compliance reporting. The agent will periodically check to see if the state has changed to Compatible.</w:t>
      </w:r>
    </w:p>
    <w:p w14:paraId="3C1C2199" w14:textId="52693689" w:rsidR="007F07D6" w:rsidRDefault="007F07D6">
      <w:r>
        <w:t xml:space="preserve">This feature is best used when your organization has older computer hardware or computers that do not support TPM. If this is the case, deploy the Hardware Compatibility feature to make sure that Microsoft BitLocker Administration and Monitoring is only applied to computer models that support it. If all computers in your organization will support BitLocker, you do not have to </w:t>
      </w:r>
      <w:commentRangeStart w:id="160"/>
      <w:r>
        <w:t>deploy</w:t>
      </w:r>
      <w:commentRangeEnd w:id="160"/>
      <w:r w:rsidR="00875CD0">
        <w:rPr>
          <w:rStyle w:val="CommentReference"/>
        </w:rPr>
        <w:commentReference w:id="160"/>
      </w:r>
      <w:r>
        <w:t xml:space="preserve"> the Hardware Compatibility feature. </w:t>
      </w:r>
    </w:p>
    <w:p w14:paraId="1E41BB22" w14:textId="77777777" w:rsidR="007F07D6" w:rsidRDefault="00AB4A7B">
      <w:pPr>
        <w:pStyle w:val="AlertLabel"/>
        <w:framePr w:wrap="notBeside"/>
      </w:pPr>
      <w:r>
        <w:rPr>
          <w:noProof/>
        </w:rPr>
        <w:pict w14:anchorId="0B40F357">
          <v:shape id="Picture 6" o:spid="_x0000_i1051" type="#_x0000_t75" style="width:18pt;height:12pt;visibility:visible">
            <v:imagedata r:id="rId22" o:title=""/>
          </v:shape>
        </w:pict>
      </w:r>
      <w:r w:rsidR="007F07D6">
        <w:t xml:space="preserve">Note </w:t>
      </w:r>
    </w:p>
    <w:p w14:paraId="5AB4C4F1" w14:textId="177CC5D4" w:rsidR="007F07D6" w:rsidRDefault="007F07D6">
      <w:pPr>
        <w:pStyle w:val="AlertText"/>
      </w:pPr>
      <w:r>
        <w:t>The Hardware Compatibility feature is set to ‘</w:t>
      </w:r>
      <w:commentRangeStart w:id="161"/>
      <w:r>
        <w:t xml:space="preserve">on’ </w:t>
      </w:r>
      <w:commentRangeEnd w:id="161"/>
      <w:r w:rsidR="0042117F">
        <w:rPr>
          <w:rStyle w:val="CommentReference"/>
        </w:rPr>
        <w:commentReference w:id="161"/>
      </w:r>
      <w:r>
        <w:t xml:space="preserve">by default.  The agent is managed via a Group Policy object and when ‘on’ it will verify that the hardware is marked as Compatible before encrypting.  The server component can be optionally installed on the </w:t>
      </w:r>
      <w:commentRangeStart w:id="162"/>
      <w:r>
        <w:t>server</w:t>
      </w:r>
      <w:commentRangeEnd w:id="162"/>
      <w:r w:rsidR="00875CD0">
        <w:rPr>
          <w:rStyle w:val="CommentReference"/>
        </w:rPr>
        <w:commentReference w:id="162"/>
      </w:r>
      <w:r>
        <w:t>. If installed, the hardware list will be created.</w:t>
      </w:r>
    </w:p>
    <w:p w14:paraId="63F4373A" w14:textId="77777777" w:rsidR="007F07D6" w:rsidRDefault="00AB4A7B">
      <w:pPr>
        <w:pStyle w:val="ProcedureTitle"/>
        <w:framePr w:wrap="notBeside"/>
      </w:pPr>
      <w:r>
        <w:rPr>
          <w:noProof/>
        </w:rPr>
        <w:pict w14:anchorId="5A287EF5">
          <v:shape id="Picture 126" o:spid="_x0000_i1052"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77A4CD1C" w14:textId="77777777" w:rsidTr="007F07D6">
        <w:tc>
          <w:tcPr>
            <w:tcW w:w="8856" w:type="dxa"/>
            <w:shd w:val="clear" w:color="auto" w:fill="auto"/>
          </w:tcPr>
          <w:p w14:paraId="2AF79891" w14:textId="77777777" w:rsidR="007F07D6" w:rsidRDefault="007F07D6" w:rsidP="007F07D6">
            <w:pPr>
              <w:pStyle w:val="NumberedList1"/>
              <w:numPr>
                <w:ilvl w:val="0"/>
                <w:numId w:val="0"/>
              </w:numPr>
              <w:tabs>
                <w:tab w:val="left" w:pos="360"/>
              </w:tabs>
              <w:spacing w:line="260" w:lineRule="exact"/>
              <w:ind w:left="360" w:hanging="360"/>
            </w:pPr>
            <w:r>
              <w:t>1.</w:t>
            </w:r>
            <w:r>
              <w:tab/>
            </w:r>
          </w:p>
        </w:tc>
      </w:tr>
    </w:tbl>
    <w:p w14:paraId="085DB498" w14:textId="77777777" w:rsidR="007F07D6" w:rsidRDefault="007F07D6"/>
    <w:p w14:paraId="0DE5E3CB" w14:textId="77777777" w:rsidR="007F07D6" w:rsidRDefault="007F07D6">
      <w:pPr>
        <w:pStyle w:val="Heading1"/>
      </w:pPr>
      <w:bookmarkStart w:id="163" w:name="_Toc295118878"/>
      <w:commentRangeStart w:id="164"/>
      <w:r>
        <w:t>Deploying MBAM</w:t>
      </w:r>
      <w:bookmarkStart w:id="165" w:name="zd9fa7c5fac1e419b968abbaf5a5c828d"/>
      <w:bookmarkEnd w:id="163"/>
      <w:bookmarkEnd w:id="165"/>
      <w:commentRangeEnd w:id="164"/>
      <w:r w:rsidR="00D84A13">
        <w:rPr>
          <w:rStyle w:val="CommentReference"/>
          <w:b w:val="0"/>
          <w:sz w:val="20"/>
        </w:rPr>
        <w:commentReference w:id="164"/>
      </w:r>
    </w:p>
    <w:p w14:paraId="47609B8B" w14:textId="77777777" w:rsidR="007F07D6" w:rsidRDefault="007F07D6">
      <w:r>
        <w:t xml:space="preserve">Before continuing to the Deployment section of this help guide, make sure you have completed the planning phase of your Microsoft BitLocker Administration and Monitoring (MBAM) install, by following the topics in </w:t>
      </w:r>
      <w:hyperlink w:anchor="z3c957c203f224ee3802ff422b490b940" w:history="1">
        <w:r>
          <w:rPr>
            <w:rStyle w:val="Hyperlink"/>
          </w:rPr>
          <w:t>Planning for MBAM</w:t>
        </w:r>
      </w:hyperlink>
      <w:r>
        <w:t xml:space="preserve">. </w:t>
      </w:r>
      <w:commentRangeStart w:id="166"/>
      <w:r>
        <w:t>This will help ensure that you have met all prerequisites for MBAM and considered which policies and features you want to use, and how</w:t>
      </w:r>
      <w:commentRangeEnd w:id="166"/>
      <w:r w:rsidR="00D84A13">
        <w:rPr>
          <w:rStyle w:val="CommentReference"/>
        </w:rPr>
        <w:commentReference w:id="166"/>
      </w:r>
      <w:r>
        <w:t>. Once you have completed your planning stage, use the topics in this section to help you deploy MBAM to your environment.</w:t>
      </w:r>
    </w:p>
    <w:p w14:paraId="603BF132" w14:textId="77777777" w:rsidR="007F07D6" w:rsidRDefault="007F07D6">
      <w:pPr>
        <w:pStyle w:val="Heading2"/>
      </w:pPr>
      <w:bookmarkStart w:id="167" w:name="_Toc295118879"/>
      <w:commentRangeStart w:id="168"/>
      <w:r>
        <w:t>Deploying MBAM</w:t>
      </w:r>
      <w:bookmarkEnd w:id="167"/>
      <w:commentRangeEnd w:id="168"/>
      <w:r w:rsidR="00D84A13">
        <w:rPr>
          <w:rStyle w:val="CommentReference"/>
          <w:b w:val="0"/>
          <w:sz w:val="20"/>
        </w:rPr>
        <w:commentReference w:id="168"/>
      </w:r>
    </w:p>
    <w:p w14:paraId="76A0F2DD" w14:textId="77777777" w:rsidR="007F07D6" w:rsidRDefault="00AB4A7B">
      <w:pPr>
        <w:pStyle w:val="DefinedTerm"/>
      </w:pPr>
      <w:hyperlink w:anchor="zcf45ea35968f48ec96479bb0dae1056c" w:history="1">
        <w:r w:rsidR="007F07D6">
          <w:rPr>
            <w:rStyle w:val="Hyperlink"/>
          </w:rPr>
          <w:t>Deploying MBAM Group Policies</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08365202" w14:textId="77777777" w:rsidTr="007F07D6">
        <w:tc>
          <w:tcPr>
            <w:tcW w:w="8856" w:type="dxa"/>
            <w:shd w:val="clear" w:color="auto" w:fill="auto"/>
          </w:tcPr>
          <w:p w14:paraId="1791F11D" w14:textId="77777777" w:rsidR="007F07D6" w:rsidRPr="007F07D6" w:rsidRDefault="007F07D6" w:rsidP="007F07D6">
            <w:pPr>
              <w:ind w:right="1440"/>
              <w:rPr>
                <w:sz w:val="18"/>
                <w:szCs w:val="18"/>
              </w:rPr>
            </w:pPr>
            <w:r w:rsidRPr="007F07D6">
              <w:rPr>
                <w:sz w:val="18"/>
                <w:szCs w:val="18"/>
              </w:rPr>
              <w:t xml:space="preserve">Describes the Group Policies used by MBAM and how to configure them </w:t>
            </w:r>
          </w:p>
          <w:p w14:paraId="54DB9D81" w14:textId="77777777" w:rsidR="007F07D6" w:rsidRPr="007F07D6" w:rsidRDefault="007F07D6" w:rsidP="007F07D6">
            <w:pPr>
              <w:ind w:right="1440"/>
              <w:rPr>
                <w:sz w:val="18"/>
                <w:szCs w:val="18"/>
              </w:rPr>
            </w:pPr>
          </w:p>
        </w:tc>
      </w:tr>
    </w:tbl>
    <w:p w14:paraId="26F4B8AC" w14:textId="77777777" w:rsidR="007F07D6" w:rsidRDefault="00AB4A7B">
      <w:pPr>
        <w:pStyle w:val="DefinedTerm"/>
      </w:pPr>
      <w:hyperlink w:anchor="z9acd19e2b1424524a2ed94384c18f1eb" w:history="1">
        <w:r w:rsidR="007F07D6">
          <w:rPr>
            <w:rStyle w:val="Hyperlink"/>
          </w:rPr>
          <w:t>Deploying MBAM on a Single Server</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6C087F2B" w14:textId="77777777" w:rsidTr="007F07D6">
        <w:tc>
          <w:tcPr>
            <w:tcW w:w="8856" w:type="dxa"/>
            <w:shd w:val="clear" w:color="auto" w:fill="auto"/>
          </w:tcPr>
          <w:p w14:paraId="155D5CD4" w14:textId="77777777" w:rsidR="007F07D6" w:rsidRPr="007F07D6" w:rsidRDefault="007F07D6" w:rsidP="007F07D6">
            <w:pPr>
              <w:ind w:right="1440"/>
              <w:rPr>
                <w:sz w:val="18"/>
                <w:szCs w:val="18"/>
              </w:rPr>
            </w:pPr>
            <w:r w:rsidRPr="007F07D6">
              <w:rPr>
                <w:sz w:val="18"/>
                <w:szCs w:val="18"/>
              </w:rPr>
              <w:t>Describes how to install MBAM and its various server components on a single server configuration</w:t>
            </w:r>
          </w:p>
          <w:p w14:paraId="39BEE94A" w14:textId="77777777" w:rsidR="007F07D6" w:rsidRPr="007F07D6" w:rsidRDefault="007F07D6" w:rsidP="007F07D6">
            <w:pPr>
              <w:ind w:right="1440"/>
              <w:rPr>
                <w:sz w:val="18"/>
                <w:szCs w:val="18"/>
              </w:rPr>
            </w:pPr>
          </w:p>
        </w:tc>
      </w:tr>
    </w:tbl>
    <w:p w14:paraId="1D0372CF" w14:textId="77777777" w:rsidR="007F07D6" w:rsidRDefault="00AB4A7B">
      <w:pPr>
        <w:pStyle w:val="DefinedTerm"/>
      </w:pPr>
      <w:hyperlink w:anchor="z1fc4917fae784ba999d8fc69b32abfe6" w:history="1">
        <w:r w:rsidR="007F07D6">
          <w:rPr>
            <w:rStyle w:val="Hyperlink"/>
          </w:rPr>
          <w:t>Deploying MBAM on Distributed Servers</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565D298E" w14:textId="77777777" w:rsidTr="007F07D6">
        <w:tc>
          <w:tcPr>
            <w:tcW w:w="8856" w:type="dxa"/>
            <w:shd w:val="clear" w:color="auto" w:fill="auto"/>
          </w:tcPr>
          <w:p w14:paraId="28582F1D" w14:textId="77777777" w:rsidR="007F07D6" w:rsidRPr="007F07D6" w:rsidRDefault="007F07D6" w:rsidP="007F07D6">
            <w:pPr>
              <w:ind w:right="1440"/>
              <w:rPr>
                <w:sz w:val="18"/>
                <w:szCs w:val="18"/>
              </w:rPr>
            </w:pPr>
            <w:r w:rsidRPr="007F07D6">
              <w:rPr>
                <w:sz w:val="18"/>
                <w:szCs w:val="18"/>
              </w:rPr>
              <w:t>Describes how to install MBAM and its various server components on a multi-server configuration</w:t>
            </w:r>
          </w:p>
          <w:p w14:paraId="5A14430D" w14:textId="77777777" w:rsidR="007F07D6" w:rsidRPr="007F07D6" w:rsidRDefault="007F07D6" w:rsidP="007F07D6">
            <w:pPr>
              <w:ind w:right="1440"/>
              <w:rPr>
                <w:sz w:val="18"/>
                <w:szCs w:val="18"/>
              </w:rPr>
            </w:pPr>
          </w:p>
        </w:tc>
      </w:tr>
    </w:tbl>
    <w:p w14:paraId="4F1012A3" w14:textId="77777777" w:rsidR="007F07D6" w:rsidRDefault="00AB4A7B">
      <w:pPr>
        <w:pStyle w:val="DefinedTerm"/>
      </w:pPr>
      <w:hyperlink w:anchor="z7caaae4fa798460f8b8409e5a4f03853" w:history="1">
        <w:r w:rsidR="007F07D6">
          <w:rPr>
            <w:rStyle w:val="Hyperlink"/>
          </w:rPr>
          <w:t>Deploying the MBAM Client</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67F094C7" w14:textId="77777777" w:rsidTr="007F07D6">
        <w:tc>
          <w:tcPr>
            <w:tcW w:w="8856" w:type="dxa"/>
            <w:shd w:val="clear" w:color="auto" w:fill="auto"/>
          </w:tcPr>
          <w:p w14:paraId="36A7E031" w14:textId="77777777" w:rsidR="007F07D6" w:rsidRPr="007F07D6" w:rsidRDefault="007F07D6" w:rsidP="007F07D6">
            <w:pPr>
              <w:ind w:right="1440"/>
              <w:rPr>
                <w:sz w:val="18"/>
                <w:szCs w:val="18"/>
              </w:rPr>
            </w:pPr>
            <w:r w:rsidRPr="007F07D6">
              <w:rPr>
                <w:sz w:val="18"/>
                <w:szCs w:val="18"/>
              </w:rPr>
              <w:t>Describes how to install the MBAM client and manage its service</w:t>
            </w:r>
          </w:p>
          <w:p w14:paraId="61507DA2" w14:textId="77777777" w:rsidR="007F07D6" w:rsidRPr="007F07D6" w:rsidRDefault="007F07D6" w:rsidP="007F07D6">
            <w:pPr>
              <w:ind w:right="1440"/>
              <w:rPr>
                <w:sz w:val="18"/>
                <w:szCs w:val="18"/>
              </w:rPr>
            </w:pPr>
          </w:p>
        </w:tc>
      </w:tr>
    </w:tbl>
    <w:p w14:paraId="138889D6" w14:textId="77777777" w:rsidR="007F07D6" w:rsidRDefault="007F07D6"/>
    <w:p w14:paraId="781C8DA9" w14:textId="77777777" w:rsidR="007F07D6" w:rsidRDefault="007F07D6">
      <w:pPr>
        <w:pStyle w:val="Heading1"/>
      </w:pPr>
      <w:bookmarkStart w:id="169" w:name="_Toc295118880"/>
      <w:commentRangeStart w:id="170"/>
      <w:r>
        <w:t>Deploying MBAM Group Policies</w:t>
      </w:r>
      <w:bookmarkStart w:id="171" w:name="zcf45ea35968f48ec96479bb0dae1056c"/>
      <w:bookmarkEnd w:id="169"/>
      <w:bookmarkEnd w:id="171"/>
      <w:commentRangeEnd w:id="170"/>
      <w:r w:rsidR="00DD3903">
        <w:rPr>
          <w:rStyle w:val="CommentReference"/>
          <w:b w:val="0"/>
          <w:sz w:val="20"/>
        </w:rPr>
        <w:commentReference w:id="170"/>
      </w:r>
    </w:p>
    <w:p w14:paraId="7A739210" w14:textId="77777777" w:rsidR="007F07D6" w:rsidRDefault="007F07D6">
      <w:pPr>
        <w:pStyle w:val="Heading2"/>
      </w:pPr>
      <w:bookmarkStart w:id="172" w:name="_Toc295118881"/>
      <w:commentRangeStart w:id="173"/>
      <w:r>
        <w:t>Deploying MBAM Group Policy</w:t>
      </w:r>
      <w:bookmarkEnd w:id="172"/>
      <w:r>
        <w:t xml:space="preserve"> </w:t>
      </w:r>
      <w:commentRangeEnd w:id="173"/>
      <w:r w:rsidR="00DD3903">
        <w:rPr>
          <w:rStyle w:val="CommentReference"/>
          <w:b w:val="0"/>
          <w:sz w:val="20"/>
        </w:rPr>
        <w:commentReference w:id="173"/>
      </w:r>
    </w:p>
    <w:p w14:paraId="3EB771D0" w14:textId="77777777" w:rsidR="007F07D6" w:rsidRDefault="007F07D6">
      <w:r>
        <w:t xml:space="preserve">To successfully deploy Microsoft BitLocker Administration and Monitoring (MBAM), you first need to determine which policies you are going to use in your implementation of MBAM. See </w:t>
      </w:r>
      <w:hyperlink w:anchor="z48a45d7492674f14b43c6c1f38f8ed39" w:history="1">
        <w:r>
          <w:rPr>
            <w:rStyle w:val="Hyperlink"/>
          </w:rPr>
          <w:t>Planning and Configuring Group Policy for MBAM</w:t>
        </w:r>
      </w:hyperlink>
      <w:r>
        <w:t xml:space="preserve"> for detailed information on the different policies available. Once you have determined the policies you are going to use, you will need to create one or more Group Policy objects (GPO) that include the policy settings for MBAM.</w:t>
      </w:r>
    </w:p>
    <w:p w14:paraId="1E961819" w14:textId="77777777" w:rsidR="007F07D6" w:rsidRDefault="007F07D6">
      <w:r>
        <w:t>Once you have created the necessary GPOs, use the following steps to deploy the MBAM service to your organization’s client machines.</w:t>
      </w:r>
    </w:p>
    <w:p w14:paraId="7F274142" w14:textId="77777777" w:rsidR="007F07D6" w:rsidRDefault="00AB4A7B">
      <w:pPr>
        <w:pStyle w:val="ProcedureTitle"/>
        <w:framePr w:wrap="notBeside"/>
      </w:pPr>
      <w:r>
        <w:rPr>
          <w:noProof/>
        </w:rPr>
        <w:pict w14:anchorId="0A311932">
          <v:shape id="Picture 125" o:spid="_x0000_i1053" type="#_x0000_t75" style="width:12pt;height:12pt;visibility:visible">
            <v:imagedata r:id="rId29" o:title=""/>
          </v:shape>
        </w:pict>
      </w:r>
      <w:r w:rsidR="007F07D6">
        <w:t>How to Deploy the MBAM Service to Client Machines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56171CEC" w14:textId="77777777" w:rsidTr="007F07D6">
        <w:tc>
          <w:tcPr>
            <w:tcW w:w="8856" w:type="dxa"/>
            <w:shd w:val="clear" w:color="auto" w:fill="auto"/>
          </w:tcPr>
          <w:p w14:paraId="1FFF7A70" w14:textId="77777777" w:rsidR="007F07D6" w:rsidRDefault="007F07D6" w:rsidP="007F07D6">
            <w:pPr>
              <w:pStyle w:val="NumberedList1"/>
              <w:numPr>
                <w:ilvl w:val="0"/>
                <w:numId w:val="0"/>
              </w:numPr>
              <w:tabs>
                <w:tab w:val="left" w:pos="360"/>
              </w:tabs>
              <w:spacing w:line="260" w:lineRule="exact"/>
              <w:ind w:left="360" w:hanging="360"/>
            </w:pPr>
            <w:r>
              <w:t>1.</w:t>
            </w:r>
            <w:r>
              <w:tab/>
              <w:t>On a computer with the BitLocker Group Policies installed, make sure Microsoft BitLocker Administration and Monitoring services are enabled.</w:t>
            </w:r>
          </w:p>
          <w:p w14:paraId="2708DF19" w14:textId="77777777" w:rsidR="007F07D6" w:rsidRDefault="007F07D6" w:rsidP="007F07D6">
            <w:pPr>
              <w:pStyle w:val="NumberedList1"/>
              <w:numPr>
                <w:ilvl w:val="0"/>
                <w:numId w:val="0"/>
              </w:numPr>
              <w:tabs>
                <w:tab w:val="left" w:pos="360"/>
              </w:tabs>
              <w:spacing w:line="260" w:lineRule="exact"/>
              <w:ind w:left="360" w:hanging="360"/>
            </w:pPr>
            <w:r>
              <w:t>2.</w:t>
            </w:r>
            <w:r>
              <w:tab/>
              <w:t>Using the Group Policy Management Console (</w:t>
            </w:r>
            <w:commentRangeStart w:id="174"/>
            <w:r>
              <w:t>GPMC</w:t>
            </w:r>
            <w:commentRangeEnd w:id="174"/>
            <w:r w:rsidR="00067845">
              <w:rPr>
                <w:rStyle w:val="CommentReference"/>
              </w:rPr>
              <w:commentReference w:id="174"/>
            </w:r>
            <w:r>
              <w:t xml:space="preserve">), the Advanced Group Policy Management (AGPM), or the Local Group Policy </w:t>
            </w:r>
            <w:commentRangeStart w:id="175"/>
            <w:r>
              <w:t>Editor</w:t>
            </w:r>
            <w:commentRangeEnd w:id="175"/>
            <w:r w:rsidR="00067845">
              <w:rPr>
                <w:rStyle w:val="CommentReference"/>
              </w:rPr>
              <w:commentReference w:id="175"/>
            </w:r>
            <w:r>
              <w:t xml:space="preserve"> on the BitLocker Group Policies computer</w:t>
            </w:r>
            <w:proofErr w:type="gramStart"/>
            <w:r>
              <w:t>,  select</w:t>
            </w:r>
            <w:proofErr w:type="gramEnd"/>
            <w:r>
              <w:t xml:space="preserve"> </w:t>
            </w:r>
            <w:r>
              <w:rPr>
                <w:rStyle w:val="UI"/>
              </w:rPr>
              <w:t>Computer configuration</w:t>
            </w:r>
            <w:r>
              <w:t xml:space="preserve">, choose </w:t>
            </w:r>
            <w:r>
              <w:rPr>
                <w:rStyle w:val="UI"/>
              </w:rPr>
              <w:t>Policies</w:t>
            </w:r>
            <w:r>
              <w:t xml:space="preserve">, click </w:t>
            </w:r>
            <w:r>
              <w:rPr>
                <w:rStyle w:val="UI"/>
              </w:rPr>
              <w:t>Administrative Templates</w:t>
            </w:r>
            <w:r>
              <w:t xml:space="preserve">, select </w:t>
            </w:r>
            <w:r>
              <w:rPr>
                <w:rStyle w:val="UI"/>
              </w:rPr>
              <w:t>Windows Components</w:t>
            </w:r>
            <w:r>
              <w:t xml:space="preserve">, and then click </w:t>
            </w:r>
            <w:r>
              <w:rPr>
                <w:rStyle w:val="UI"/>
              </w:rPr>
              <w:t>MDOP MBAM (BitLocker Management)</w:t>
            </w:r>
            <w:r>
              <w:t xml:space="preserve">. </w:t>
            </w:r>
          </w:p>
          <w:p w14:paraId="1A6395B4" w14:textId="77777777" w:rsidR="007F07D6" w:rsidRDefault="007F07D6" w:rsidP="007F07D6">
            <w:pPr>
              <w:pStyle w:val="NumberedList1"/>
              <w:numPr>
                <w:ilvl w:val="0"/>
                <w:numId w:val="0"/>
              </w:numPr>
              <w:tabs>
                <w:tab w:val="left" w:pos="360"/>
              </w:tabs>
              <w:spacing w:line="260" w:lineRule="exact"/>
              <w:ind w:left="360" w:hanging="360"/>
            </w:pPr>
            <w:r>
              <w:t>3.</w:t>
            </w:r>
            <w:r>
              <w:tab/>
              <w:t xml:space="preserve">Next, edit the setting for your Microsoft BitLocker Administration and Monitoring policy. For each policy in the table that follows, select </w:t>
            </w:r>
            <w:r>
              <w:rPr>
                <w:rStyle w:val="UI"/>
              </w:rPr>
              <w:t>Policy Group</w:t>
            </w:r>
            <w:r>
              <w:t xml:space="preserve">, click the </w:t>
            </w:r>
            <w:r>
              <w:rPr>
                <w:rStyle w:val="UI"/>
              </w:rPr>
              <w:t>Policy</w:t>
            </w:r>
            <w:r>
              <w:t xml:space="preserve">, and then configure the </w:t>
            </w:r>
            <w:r>
              <w:rPr>
                <w:rStyle w:val="UI"/>
              </w:rPr>
              <w:t>Setting</w:t>
            </w:r>
            <w:r>
              <w:t>. The following table lists Group Policy settings that are required to enable Microsoft BitLocker Administration and Monitoring services on client computers:</w:t>
            </w:r>
          </w:p>
          <w:p w14:paraId="7972E923" w14:textId="77777777" w:rsidR="007F07D6" w:rsidRDefault="007F07D6">
            <w:pPr>
              <w:pStyle w:val="TableSpacinginList1"/>
            </w:pPr>
          </w:p>
          <w:tbl>
            <w:tblPr>
              <w:tblW w:w="0" w:type="auto"/>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589"/>
              <w:gridCol w:w="2640"/>
              <w:gridCol w:w="2661"/>
            </w:tblGrid>
            <w:tr w:rsidR="007F07D6" w14:paraId="3BE1C109"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4866E03F" w14:textId="77777777" w:rsidR="007F07D6" w:rsidRPr="007F07D6" w:rsidRDefault="007F07D6" w:rsidP="007F07D6">
                  <w:pPr>
                    <w:keepNext/>
                    <w:rPr>
                      <w:b/>
                      <w:sz w:val="18"/>
                      <w:szCs w:val="18"/>
                    </w:rPr>
                  </w:pPr>
                  <w:r w:rsidRPr="007F07D6">
                    <w:rPr>
                      <w:b/>
                      <w:sz w:val="18"/>
                      <w:szCs w:val="18"/>
                    </w:rPr>
                    <w:t>Policy Group</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2DB5A688" w14:textId="77777777" w:rsidR="007F07D6" w:rsidRPr="007F07D6" w:rsidRDefault="007F07D6" w:rsidP="007F07D6">
                  <w:pPr>
                    <w:keepNext/>
                    <w:rPr>
                      <w:b/>
                      <w:sz w:val="18"/>
                      <w:szCs w:val="18"/>
                    </w:rPr>
                  </w:pPr>
                  <w:r w:rsidRPr="007F07D6">
                    <w:rPr>
                      <w:b/>
                      <w:sz w:val="18"/>
                      <w:szCs w:val="18"/>
                    </w:rPr>
                    <w:t>Policy</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CC27A7C" w14:textId="77777777" w:rsidR="007F07D6" w:rsidRPr="007F07D6" w:rsidRDefault="007F07D6" w:rsidP="007F07D6">
                  <w:pPr>
                    <w:keepNext/>
                    <w:rPr>
                      <w:b/>
                      <w:sz w:val="18"/>
                      <w:szCs w:val="18"/>
                    </w:rPr>
                  </w:pPr>
                  <w:r w:rsidRPr="007F07D6">
                    <w:rPr>
                      <w:b/>
                      <w:sz w:val="18"/>
                      <w:szCs w:val="18"/>
                    </w:rPr>
                    <w:t>Setting</w:t>
                  </w:r>
                </w:p>
              </w:tc>
            </w:tr>
            <w:tr w:rsidR="007F07D6" w14:paraId="3B5FCBC3" w14:textId="77777777" w:rsidTr="007F07D6">
              <w:tc>
                <w:tcPr>
                  <w:tcW w:w="4428" w:type="dxa"/>
                  <w:shd w:val="clear" w:color="auto" w:fill="auto"/>
                </w:tcPr>
                <w:p w14:paraId="5EB755E0" w14:textId="77777777" w:rsidR="007F07D6" w:rsidRDefault="007F07D6" w:rsidP="007F07D6">
                  <w:pPr>
                    <w:keepNext/>
                  </w:pPr>
                  <w:commentRangeStart w:id="176"/>
                  <w:r>
                    <w:t>Data Recovery</w:t>
                  </w:r>
                  <w:commentRangeEnd w:id="176"/>
                  <w:r w:rsidR="008563D7">
                    <w:rPr>
                      <w:rStyle w:val="CommentReference"/>
                    </w:rPr>
                    <w:commentReference w:id="176"/>
                  </w:r>
                </w:p>
              </w:tc>
              <w:tc>
                <w:tcPr>
                  <w:tcW w:w="4428" w:type="dxa"/>
                  <w:shd w:val="clear" w:color="auto" w:fill="auto"/>
                </w:tcPr>
                <w:p w14:paraId="3A6669E3" w14:textId="77777777" w:rsidR="007F07D6" w:rsidRDefault="007F07D6" w:rsidP="007F07D6">
                  <w:pPr>
                    <w:keepNext/>
                  </w:pPr>
                  <w:commentRangeStart w:id="177"/>
                  <w:r>
                    <w:t>Configure key recovery service</w:t>
                  </w:r>
                  <w:commentRangeEnd w:id="177"/>
                  <w:r w:rsidR="008563D7">
                    <w:rPr>
                      <w:rStyle w:val="CommentReference"/>
                    </w:rPr>
                    <w:commentReference w:id="177"/>
                  </w:r>
                </w:p>
              </w:tc>
              <w:tc>
                <w:tcPr>
                  <w:tcW w:w="4428" w:type="dxa"/>
                  <w:shd w:val="clear" w:color="auto" w:fill="auto"/>
                </w:tcPr>
                <w:p w14:paraId="05F8F871" w14:textId="77777777" w:rsidR="007F07D6" w:rsidRDefault="007F07D6" w:rsidP="007F07D6">
                  <w:pPr>
                    <w:keepNext/>
                  </w:pPr>
                  <w:r>
                    <w:t xml:space="preserve">Enabled. Set </w:t>
                  </w:r>
                  <w:commentRangeStart w:id="178"/>
                  <w:r>
                    <w:rPr>
                      <w:rStyle w:val="UI"/>
                    </w:rPr>
                    <w:t>Key recovery service endpoint</w:t>
                  </w:r>
                  <w:commentRangeEnd w:id="178"/>
                  <w:r w:rsidR="008563D7">
                    <w:rPr>
                      <w:rStyle w:val="CommentReference"/>
                    </w:rPr>
                    <w:commentReference w:id="178"/>
                  </w:r>
                  <w:r>
                    <w:t xml:space="preserve"> and </w:t>
                  </w:r>
                  <w:commentRangeStart w:id="179"/>
                  <w:r>
                    <w:rPr>
                      <w:rStyle w:val="UI"/>
                    </w:rPr>
                    <w:t>Key recovery information to backup</w:t>
                  </w:r>
                  <w:commentRangeEnd w:id="179"/>
                  <w:r w:rsidR="008563D7">
                    <w:rPr>
                      <w:rStyle w:val="CommentReference"/>
                    </w:rPr>
                    <w:commentReference w:id="179"/>
                  </w:r>
                  <w:r>
                    <w:t xml:space="preserve"> </w:t>
                  </w:r>
                </w:p>
              </w:tc>
            </w:tr>
            <w:tr w:rsidR="007F07D6" w14:paraId="4E6966C9" w14:textId="77777777" w:rsidTr="007F07D6">
              <w:tc>
                <w:tcPr>
                  <w:tcW w:w="4428" w:type="dxa"/>
                  <w:shd w:val="clear" w:color="auto" w:fill="auto"/>
                </w:tcPr>
                <w:p w14:paraId="6518C0F8" w14:textId="77777777" w:rsidR="007F07D6" w:rsidRDefault="007F07D6" w:rsidP="007F07D6">
                  <w:pPr>
                    <w:keepNext/>
                  </w:pPr>
                  <w:commentRangeStart w:id="180"/>
                  <w:r>
                    <w:lastRenderedPageBreak/>
                    <w:t>Reports</w:t>
                  </w:r>
                  <w:commentRangeEnd w:id="180"/>
                  <w:r w:rsidR="008563D7">
                    <w:rPr>
                      <w:rStyle w:val="CommentReference"/>
                    </w:rPr>
                    <w:commentReference w:id="180"/>
                  </w:r>
                </w:p>
              </w:tc>
              <w:tc>
                <w:tcPr>
                  <w:tcW w:w="4428" w:type="dxa"/>
                  <w:shd w:val="clear" w:color="auto" w:fill="auto"/>
                </w:tcPr>
                <w:p w14:paraId="01AFCEBA" w14:textId="77777777" w:rsidR="007F07D6" w:rsidRDefault="007F07D6" w:rsidP="007F07D6">
                  <w:pPr>
                    <w:keepNext/>
                  </w:pPr>
                  <w:commentRangeStart w:id="181"/>
                  <w:r>
                    <w:t>Configure status reporting service</w:t>
                  </w:r>
                  <w:commentRangeEnd w:id="181"/>
                  <w:r w:rsidR="008563D7">
                    <w:rPr>
                      <w:rStyle w:val="CommentReference"/>
                    </w:rPr>
                    <w:commentReference w:id="181"/>
                  </w:r>
                </w:p>
              </w:tc>
              <w:tc>
                <w:tcPr>
                  <w:tcW w:w="4428" w:type="dxa"/>
                  <w:shd w:val="clear" w:color="auto" w:fill="auto"/>
                </w:tcPr>
                <w:p w14:paraId="509A66DF" w14:textId="77777777" w:rsidR="007F07D6" w:rsidRDefault="007F07D6" w:rsidP="007F07D6">
                  <w:pPr>
                    <w:keepNext/>
                  </w:pPr>
                  <w:r>
                    <w:t xml:space="preserve">Enabled. Set </w:t>
                  </w:r>
                  <w:commentRangeStart w:id="182"/>
                  <w:r>
                    <w:rPr>
                      <w:rStyle w:val="UI"/>
                    </w:rPr>
                    <w:t>Status reporting service endpoint</w:t>
                  </w:r>
                  <w:r>
                    <w:t xml:space="preserve"> </w:t>
                  </w:r>
                  <w:commentRangeEnd w:id="182"/>
                  <w:r w:rsidR="008563D7">
                    <w:rPr>
                      <w:rStyle w:val="CommentReference"/>
                    </w:rPr>
                    <w:commentReference w:id="182"/>
                  </w:r>
                  <w:r>
                    <w:t xml:space="preserve">and </w:t>
                  </w:r>
                  <w:commentRangeStart w:id="183"/>
                  <w:r>
                    <w:rPr>
                      <w:rStyle w:val="UI"/>
                    </w:rPr>
                    <w:t>Enter frequency status in (minutes)</w:t>
                  </w:r>
                  <w:commentRangeEnd w:id="183"/>
                  <w:r w:rsidR="008563D7">
                    <w:rPr>
                      <w:rStyle w:val="CommentReference"/>
                    </w:rPr>
                    <w:commentReference w:id="183"/>
                  </w:r>
                  <w:r>
                    <w:t>.</w:t>
                  </w:r>
                </w:p>
              </w:tc>
            </w:tr>
            <w:tr w:rsidR="007F07D6" w14:paraId="148A9F14" w14:textId="77777777" w:rsidTr="007F07D6">
              <w:tc>
                <w:tcPr>
                  <w:tcW w:w="4428" w:type="dxa"/>
                  <w:shd w:val="clear" w:color="auto" w:fill="auto"/>
                </w:tcPr>
                <w:p w14:paraId="3C98FB78" w14:textId="77777777" w:rsidR="007F07D6" w:rsidRDefault="007F07D6" w:rsidP="007F07D6">
                  <w:pPr>
                    <w:keepNext/>
                  </w:pPr>
                  <w:r>
                    <w:t>Client Management</w:t>
                  </w:r>
                </w:p>
              </w:tc>
              <w:tc>
                <w:tcPr>
                  <w:tcW w:w="4428" w:type="dxa"/>
                  <w:shd w:val="clear" w:color="auto" w:fill="auto"/>
                </w:tcPr>
                <w:p w14:paraId="53F40B40" w14:textId="77777777" w:rsidR="007F07D6" w:rsidRDefault="007F07D6" w:rsidP="007F07D6">
                  <w:pPr>
                    <w:keepNext/>
                  </w:pPr>
                  <w:commentRangeStart w:id="184"/>
                  <w:r>
                    <w:t>Configure client checking status frequency (minutes)</w:t>
                  </w:r>
                  <w:commentRangeEnd w:id="184"/>
                  <w:r w:rsidR="008563D7">
                    <w:rPr>
                      <w:rStyle w:val="CommentReference"/>
                    </w:rPr>
                    <w:commentReference w:id="184"/>
                  </w:r>
                </w:p>
              </w:tc>
              <w:tc>
                <w:tcPr>
                  <w:tcW w:w="4428" w:type="dxa"/>
                  <w:shd w:val="clear" w:color="auto" w:fill="auto"/>
                </w:tcPr>
                <w:p w14:paraId="54607C3A" w14:textId="77777777" w:rsidR="007F07D6" w:rsidRDefault="007F07D6" w:rsidP="007F07D6">
                  <w:pPr>
                    <w:keepNext/>
                  </w:pPr>
                  <w:r>
                    <w:t xml:space="preserve">Enabled. Set </w:t>
                  </w:r>
                  <w:commentRangeStart w:id="185"/>
                  <w:r>
                    <w:rPr>
                      <w:rStyle w:val="UI"/>
                    </w:rPr>
                    <w:t>Enter frequency in (minutes)</w:t>
                  </w:r>
                  <w:commentRangeEnd w:id="185"/>
                  <w:r w:rsidR="008563D7">
                    <w:rPr>
                      <w:rStyle w:val="CommentReference"/>
                    </w:rPr>
                    <w:commentReference w:id="185"/>
                  </w:r>
                </w:p>
              </w:tc>
            </w:tr>
            <w:tr w:rsidR="007F07D6" w14:paraId="244CF525" w14:textId="77777777" w:rsidTr="007F07D6">
              <w:tc>
                <w:tcPr>
                  <w:tcW w:w="4428" w:type="dxa"/>
                  <w:shd w:val="clear" w:color="auto" w:fill="auto"/>
                </w:tcPr>
                <w:p w14:paraId="25058C39" w14:textId="77777777" w:rsidR="007F07D6" w:rsidRDefault="007F07D6" w:rsidP="007F07D6">
                  <w:pPr>
                    <w:keepNext/>
                  </w:pPr>
                  <w:r>
                    <w:t>Operating System Drive</w:t>
                  </w:r>
                </w:p>
              </w:tc>
              <w:tc>
                <w:tcPr>
                  <w:tcW w:w="4428" w:type="dxa"/>
                  <w:shd w:val="clear" w:color="auto" w:fill="auto"/>
                </w:tcPr>
                <w:p w14:paraId="60E124E5" w14:textId="77777777" w:rsidR="007F07D6" w:rsidRDefault="007F07D6" w:rsidP="007F07D6">
                  <w:pPr>
                    <w:keepNext/>
                  </w:pPr>
                  <w:commentRangeStart w:id="186"/>
                  <w:r>
                    <w:t>Enforce operating system drive encryption</w:t>
                  </w:r>
                  <w:commentRangeEnd w:id="186"/>
                  <w:r w:rsidR="008563D7">
                    <w:rPr>
                      <w:rStyle w:val="CommentReference"/>
                    </w:rPr>
                    <w:commentReference w:id="186"/>
                  </w:r>
                </w:p>
              </w:tc>
              <w:tc>
                <w:tcPr>
                  <w:tcW w:w="4428" w:type="dxa"/>
                  <w:shd w:val="clear" w:color="auto" w:fill="auto"/>
                </w:tcPr>
                <w:p w14:paraId="38515C41" w14:textId="77777777" w:rsidR="007F07D6" w:rsidRDefault="007F07D6" w:rsidP="007F07D6">
                  <w:pPr>
                    <w:keepNext/>
                  </w:pPr>
                  <w:r>
                    <w:t xml:space="preserve">Enabled. Set </w:t>
                  </w:r>
                  <w:r>
                    <w:rPr>
                      <w:rStyle w:val="UI"/>
                    </w:rPr>
                    <w:t>Select protector for operating system drive</w:t>
                  </w:r>
                  <w:r>
                    <w:t>. Required to save operating system drive data to the Microsoft BitLocker Administration and Monitoring Key Recovery server.</w:t>
                  </w:r>
                </w:p>
              </w:tc>
            </w:tr>
          </w:tbl>
          <w:p w14:paraId="37654384" w14:textId="77777777" w:rsidR="007F07D6" w:rsidRDefault="007F07D6">
            <w:pPr>
              <w:pStyle w:val="TableSpacinginList1"/>
            </w:pPr>
          </w:p>
          <w:p w14:paraId="42DBE5D6" w14:textId="77777777" w:rsidR="007F07D6" w:rsidRDefault="007F07D6">
            <w:pPr>
              <w:pStyle w:val="AlertLabelinList1"/>
              <w:framePr w:wrap="notBeside"/>
            </w:pPr>
            <w:proofErr w:type="spellStart"/>
            <w:r>
              <w:t>iImportant</w:t>
            </w:r>
            <w:proofErr w:type="spellEnd"/>
            <w:r>
              <w:t xml:space="preserve"> </w:t>
            </w:r>
          </w:p>
          <w:p w14:paraId="090D1624" w14:textId="77777777" w:rsidR="007F07D6" w:rsidRDefault="007F07D6">
            <w:pPr>
              <w:pStyle w:val="AlertTextinList1"/>
            </w:pPr>
            <w:r>
              <w:t xml:space="preserve">Depending on the policies that your organization chooses to deploy, you may need to configure additional policies. See </w:t>
            </w:r>
            <w:hyperlink w:anchor="z48a45d7492674f14b43c6c1f38f8ed39" w:history="1">
              <w:r>
                <w:rPr>
                  <w:rStyle w:val="Hyperlink"/>
                </w:rPr>
                <w:t>Planning and Configuring Group Policy for MBAM</w:t>
              </w:r>
            </w:hyperlink>
            <w:r>
              <w:t xml:space="preserve"> for Group Policy configuration details for all MBAM policies.</w:t>
            </w:r>
          </w:p>
        </w:tc>
      </w:tr>
    </w:tbl>
    <w:p w14:paraId="4FBD6C44" w14:textId="77777777" w:rsidR="007F07D6" w:rsidRDefault="007F07D6">
      <w:pPr>
        <w:pStyle w:val="Heading3"/>
      </w:pPr>
      <w:bookmarkStart w:id="187" w:name="_Toc295118882"/>
      <w:commentRangeStart w:id="188"/>
      <w:r>
        <w:lastRenderedPageBreak/>
        <w:t>Deploying the Updated BitLocker Encryption Options Control Panel</w:t>
      </w:r>
      <w:bookmarkEnd w:id="187"/>
      <w:commentRangeEnd w:id="188"/>
      <w:r w:rsidR="00DD3903">
        <w:rPr>
          <w:rStyle w:val="CommentReference"/>
          <w:b w:val="0"/>
          <w:sz w:val="20"/>
        </w:rPr>
        <w:commentReference w:id="188"/>
      </w:r>
    </w:p>
    <w:p w14:paraId="30EF4113" w14:textId="77777777" w:rsidR="007F07D6" w:rsidRDefault="007F07D6">
      <w:r>
        <w:t xml:space="preserve">Microsoft BitLocker Administration and Monitoring offers a customized </w:t>
      </w:r>
      <w:commentRangeStart w:id="189"/>
      <w:r>
        <w:t xml:space="preserve">BitLocker </w:t>
      </w:r>
      <w:commentRangeEnd w:id="189"/>
      <w:r w:rsidR="00DD3903">
        <w:rPr>
          <w:rStyle w:val="CommentReference"/>
        </w:rPr>
        <w:commentReference w:id="189"/>
      </w:r>
      <w:r>
        <w:t xml:space="preserve">control panel that </w:t>
      </w:r>
      <w:commentRangeStart w:id="190"/>
      <w:r>
        <w:t xml:space="preserve">replaces </w:t>
      </w:r>
      <w:commentRangeEnd w:id="190"/>
      <w:r w:rsidR="00DD3903">
        <w:rPr>
          <w:rStyle w:val="CommentReference"/>
        </w:rPr>
        <w:commentReference w:id="190"/>
      </w:r>
      <w:r>
        <w:t xml:space="preserve">the default Windows BitLocker control panel when configured. The updated BitLocker Encryption Options control panel offers users </w:t>
      </w:r>
      <w:commentRangeStart w:id="191"/>
      <w:r>
        <w:t xml:space="preserve">additional </w:t>
      </w:r>
      <w:commentRangeEnd w:id="191"/>
      <w:r w:rsidR="00DD3903">
        <w:rPr>
          <w:rStyle w:val="CommentReference"/>
        </w:rPr>
        <w:commentReference w:id="191"/>
      </w:r>
      <w:r>
        <w:t>functionality in managing their PIN and passwords, as well as easy access to Trusted Module Platform (TPM) management.</w:t>
      </w:r>
    </w:p>
    <w:p w14:paraId="65A03D9B" w14:textId="77777777" w:rsidR="007F07D6" w:rsidRDefault="00AB4A7B">
      <w:pPr>
        <w:pStyle w:val="ProcedureTitle"/>
        <w:framePr w:wrap="notBeside"/>
      </w:pPr>
      <w:r>
        <w:rPr>
          <w:noProof/>
        </w:rPr>
        <w:pict w14:anchorId="55616EAB">
          <v:shape id="Picture 124" o:spid="_x0000_i1054"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7AFF43AA" w14:textId="77777777" w:rsidTr="007F07D6">
        <w:tc>
          <w:tcPr>
            <w:tcW w:w="8856" w:type="dxa"/>
            <w:shd w:val="clear" w:color="auto" w:fill="auto"/>
          </w:tcPr>
          <w:p w14:paraId="4F685CFE" w14:textId="77777777" w:rsidR="007F07D6" w:rsidRDefault="007F07D6" w:rsidP="007F07D6">
            <w:pPr>
              <w:pStyle w:val="NumberedList1"/>
              <w:numPr>
                <w:ilvl w:val="0"/>
                <w:numId w:val="0"/>
              </w:numPr>
              <w:tabs>
                <w:tab w:val="left" w:pos="360"/>
              </w:tabs>
              <w:spacing w:line="260" w:lineRule="exact"/>
              <w:ind w:left="360" w:hanging="360"/>
            </w:pPr>
            <w:r>
              <w:t>1.</w:t>
            </w:r>
            <w:r>
              <w:tab/>
              <w:t xml:space="preserve">Using the Group Policy Management Console (GPMC), the Advanced Group Policy Management (AGPM), or the Local Group Policy Editor on the BitLocker Group Policies computer, browse to </w:t>
            </w:r>
            <w:r>
              <w:rPr>
                <w:rStyle w:val="UI"/>
              </w:rPr>
              <w:t>User configuration</w:t>
            </w:r>
            <w:r>
              <w:t xml:space="preserve">, click </w:t>
            </w:r>
            <w:r>
              <w:rPr>
                <w:rStyle w:val="UI"/>
              </w:rPr>
              <w:t>Policies</w:t>
            </w:r>
            <w:r>
              <w:t xml:space="preserve">, select </w:t>
            </w:r>
            <w:r>
              <w:rPr>
                <w:rStyle w:val="UI"/>
              </w:rPr>
              <w:t>Administrative Templates</w:t>
            </w:r>
            <w:r>
              <w:t xml:space="preserve">, and then click </w:t>
            </w:r>
            <w:r>
              <w:rPr>
                <w:rStyle w:val="UI"/>
              </w:rPr>
              <w:t>Control Panel</w:t>
            </w:r>
            <w:r>
              <w:t>.</w:t>
            </w:r>
          </w:p>
          <w:p w14:paraId="71C45583" w14:textId="77777777" w:rsidR="007F07D6" w:rsidRDefault="007F07D6" w:rsidP="007F07D6">
            <w:pPr>
              <w:pStyle w:val="NumberedList1"/>
              <w:numPr>
                <w:ilvl w:val="0"/>
                <w:numId w:val="0"/>
              </w:numPr>
              <w:tabs>
                <w:tab w:val="left" w:pos="360"/>
              </w:tabs>
              <w:spacing w:line="260" w:lineRule="exact"/>
              <w:ind w:left="360" w:hanging="360"/>
            </w:pPr>
            <w:r>
              <w:t>2.</w:t>
            </w:r>
            <w:r>
              <w:tab/>
              <w:t xml:space="preserve">Double-click </w:t>
            </w:r>
            <w:r>
              <w:rPr>
                <w:rStyle w:val="UI"/>
              </w:rPr>
              <w:t>Hide specified Control Panel items</w:t>
            </w:r>
            <w:r>
              <w:t xml:space="preserve"> in the details pane, and then select </w:t>
            </w:r>
            <w:r>
              <w:rPr>
                <w:rStyle w:val="UI"/>
              </w:rPr>
              <w:t>Enabled</w:t>
            </w:r>
            <w:r>
              <w:t>.</w:t>
            </w:r>
          </w:p>
          <w:p w14:paraId="1411693F" w14:textId="77777777" w:rsidR="007F07D6" w:rsidRDefault="007F07D6" w:rsidP="007F07D6">
            <w:pPr>
              <w:pStyle w:val="NumberedList1"/>
              <w:numPr>
                <w:ilvl w:val="0"/>
                <w:numId w:val="0"/>
              </w:numPr>
              <w:tabs>
                <w:tab w:val="left" w:pos="360"/>
              </w:tabs>
              <w:spacing w:line="260" w:lineRule="exact"/>
              <w:ind w:left="360" w:hanging="360"/>
            </w:pPr>
            <w:r>
              <w:t>3.</w:t>
            </w:r>
            <w:r>
              <w:tab/>
              <w:t xml:space="preserve">Click </w:t>
            </w:r>
            <w:r>
              <w:rPr>
                <w:rStyle w:val="UI"/>
              </w:rPr>
              <w:t>Show</w:t>
            </w:r>
            <w:r>
              <w:t xml:space="preserve">, and then type </w:t>
            </w:r>
            <w:proofErr w:type="spellStart"/>
            <w:r>
              <w:t>Microsoft.BitLockerDriveEncryption</w:t>
            </w:r>
            <w:proofErr w:type="spellEnd"/>
            <w:r>
              <w:t>. This policy hides the default Windows BitLocker Management tool from the Windows control panel and lets the user open the updated BitLocker Encryption Options tool from the Windows control panel.</w:t>
            </w:r>
          </w:p>
        </w:tc>
      </w:tr>
    </w:tbl>
    <w:p w14:paraId="2DD3D04A" w14:textId="77777777" w:rsidR="007F07D6" w:rsidRDefault="007F07D6">
      <w:pPr>
        <w:pStyle w:val="Heading2"/>
      </w:pPr>
      <w:bookmarkStart w:id="192" w:name="_Toc295118883"/>
      <w:r>
        <w:lastRenderedPageBreak/>
        <w:t>See Also</w:t>
      </w:r>
      <w:bookmarkEnd w:id="192"/>
    </w:p>
    <w:p w14:paraId="31EA605B" w14:textId="77777777" w:rsidR="007F07D6" w:rsidRDefault="00AB4A7B">
      <w:hyperlink w:anchor="z48a45d7492674f14b43c6c1f38f8ed39" w:history="1">
        <w:r w:rsidR="007F07D6">
          <w:rPr>
            <w:rStyle w:val="Hyperlink"/>
          </w:rPr>
          <w:t>Planning and Configuring Group Policy for MBAM</w:t>
        </w:r>
      </w:hyperlink>
    </w:p>
    <w:p w14:paraId="077F42C0" w14:textId="77777777" w:rsidR="007F07D6" w:rsidRDefault="007F07D6">
      <w:pPr>
        <w:pStyle w:val="Heading1"/>
      </w:pPr>
      <w:bookmarkStart w:id="193" w:name="_Toc295118884"/>
      <w:r>
        <w:t xml:space="preserve">Deploying MBAM on a Single </w:t>
      </w:r>
      <w:commentRangeStart w:id="194"/>
      <w:r>
        <w:t>Server</w:t>
      </w:r>
      <w:bookmarkStart w:id="195" w:name="z9acd19e2b1424524a2ed94384c18f1eb"/>
      <w:bookmarkEnd w:id="193"/>
      <w:bookmarkEnd w:id="195"/>
      <w:commentRangeEnd w:id="194"/>
      <w:r w:rsidR="004D4EEF">
        <w:rPr>
          <w:rStyle w:val="CommentReference"/>
          <w:b w:val="0"/>
          <w:sz w:val="20"/>
        </w:rPr>
        <w:commentReference w:id="194"/>
      </w:r>
    </w:p>
    <w:p w14:paraId="3830825D" w14:textId="77777777" w:rsidR="007F07D6" w:rsidRDefault="007F07D6">
      <w:r>
        <w:t xml:space="preserve">The procedure describing installation includes the full installation of the Microsoft BitLocker Administration and Monitoring (MBAM) features on a single server. Each server feature has certain prerequisites. To verify that you have met the necessary prerequisites, see </w:t>
      </w:r>
      <w:hyperlink w:anchor="zd1ce21c430964a169b5efb10feadc2af" w:history="1">
        <w:r>
          <w:rPr>
            <w:rStyle w:val="Hyperlink"/>
          </w:rPr>
          <w:t>MBAM Supported Configurations</w:t>
        </w:r>
      </w:hyperlink>
      <w:r>
        <w:t xml:space="preserve"> In addition, some features also have information that must be provided during the install process to successfully deploy the feature.</w:t>
      </w:r>
    </w:p>
    <w:p w14:paraId="3805EF9E" w14:textId="77777777" w:rsidR="007F07D6" w:rsidRDefault="007F07D6">
      <w:pPr>
        <w:pStyle w:val="Heading2"/>
      </w:pPr>
      <w:bookmarkStart w:id="196" w:name="_Toc295118885"/>
      <w:r>
        <w:t>Deploying the MBAM Server</w:t>
      </w:r>
      <w:bookmarkEnd w:id="196"/>
      <w:r>
        <w:t xml:space="preserve"> </w:t>
      </w:r>
    </w:p>
    <w:p w14:paraId="56C66553" w14:textId="77777777" w:rsidR="007F07D6" w:rsidRDefault="007F07D6">
      <w:r>
        <w:t>The following steps describe how to install general Microsoft BitLocker Administration and Monitoring features.</w:t>
      </w:r>
    </w:p>
    <w:p w14:paraId="142A14B2" w14:textId="77777777" w:rsidR="007F07D6" w:rsidRDefault="00AB4A7B">
      <w:pPr>
        <w:pStyle w:val="ProcedureTitle"/>
        <w:framePr w:wrap="notBeside"/>
      </w:pPr>
      <w:r>
        <w:rPr>
          <w:noProof/>
        </w:rPr>
        <w:pict w14:anchorId="367851D1">
          <v:shape id="Picture 123" o:spid="_x0000_i1055" type="#_x0000_t75" style="width:12pt;height:12pt;visibility:visible">
            <v:imagedata r:id="rId29" o:title=""/>
          </v:shape>
        </w:pict>
      </w:r>
      <w:r w:rsidR="007F07D6">
        <w:t>How to Deploy the MBAM Server Features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2B65D02C" w14:textId="77777777" w:rsidTr="007F07D6">
        <w:tc>
          <w:tcPr>
            <w:tcW w:w="8856" w:type="dxa"/>
            <w:shd w:val="clear" w:color="auto" w:fill="auto"/>
          </w:tcPr>
          <w:p w14:paraId="2D68A797" w14:textId="77777777" w:rsidR="007F07D6" w:rsidRDefault="007F07D6" w:rsidP="007F07D6">
            <w:pPr>
              <w:pStyle w:val="NumberedList1"/>
              <w:numPr>
                <w:ilvl w:val="0"/>
                <w:numId w:val="0"/>
              </w:numPr>
              <w:tabs>
                <w:tab w:val="left" w:pos="360"/>
              </w:tabs>
              <w:spacing w:line="260" w:lineRule="exact"/>
              <w:ind w:left="360" w:hanging="360"/>
            </w:pPr>
            <w:r>
              <w:t>1.</w:t>
            </w:r>
            <w:r>
              <w:tab/>
              <w:t xml:space="preserve">Start the Microsoft BitLocker Administration and Monitoring installation </w:t>
            </w:r>
            <w:commentRangeStart w:id="197"/>
            <w:r>
              <w:t>wizard</w:t>
            </w:r>
            <w:commentRangeEnd w:id="197"/>
            <w:r w:rsidR="00CE76EE">
              <w:rPr>
                <w:rStyle w:val="CommentReference"/>
              </w:rPr>
              <w:commentReference w:id="197"/>
            </w:r>
            <w:r>
              <w:t>.</w:t>
            </w:r>
          </w:p>
          <w:p w14:paraId="22F204CE" w14:textId="77777777" w:rsidR="007F07D6" w:rsidRDefault="007F07D6" w:rsidP="007F07D6">
            <w:pPr>
              <w:pStyle w:val="NumberedList1"/>
              <w:numPr>
                <w:ilvl w:val="0"/>
                <w:numId w:val="0"/>
              </w:numPr>
              <w:tabs>
                <w:tab w:val="left" w:pos="360"/>
              </w:tabs>
              <w:spacing w:line="260" w:lineRule="exact"/>
              <w:ind w:left="360" w:hanging="360"/>
            </w:pPr>
            <w:r>
              <w:t>2.</w:t>
            </w:r>
            <w:r>
              <w:tab/>
              <w:t xml:space="preserve">Read and accept the Microsoft Software License Terms, and click </w:t>
            </w:r>
            <w:r>
              <w:rPr>
                <w:rStyle w:val="UI"/>
              </w:rPr>
              <w:t>Next</w:t>
            </w:r>
            <w:r>
              <w:t xml:space="preserve"> to continue the installation.</w:t>
            </w:r>
          </w:p>
          <w:p w14:paraId="39AF081C" w14:textId="77777777" w:rsidR="007F07D6" w:rsidRDefault="007F07D6" w:rsidP="007F07D6">
            <w:pPr>
              <w:pStyle w:val="NumberedList1"/>
              <w:numPr>
                <w:ilvl w:val="0"/>
                <w:numId w:val="0"/>
              </w:numPr>
              <w:tabs>
                <w:tab w:val="left" w:pos="360"/>
              </w:tabs>
              <w:spacing w:line="260" w:lineRule="exact"/>
              <w:ind w:left="360" w:hanging="360"/>
            </w:pPr>
            <w:r>
              <w:t>3.</w:t>
            </w:r>
            <w:r>
              <w:tab/>
              <w:t xml:space="preserve">By default, all Microsoft BitLocker Administration and Monitoring features are selected for installation. Clear features that you want to install elsewhere. Microsoft BitLocker Administration and Monitoring components must be installed in the following </w:t>
            </w:r>
            <w:commentRangeStart w:id="198"/>
            <w:r>
              <w:t>order</w:t>
            </w:r>
            <w:commentRangeEnd w:id="198"/>
            <w:r w:rsidR="004678E6">
              <w:rPr>
                <w:rStyle w:val="CommentReference"/>
              </w:rPr>
              <w:commentReference w:id="198"/>
            </w:r>
            <w:r>
              <w:t>:</w:t>
            </w:r>
          </w:p>
          <w:p w14:paraId="0AD6F9A2"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Recovery and Hardware Database</w:t>
            </w:r>
          </w:p>
          <w:p w14:paraId="74337F0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Compliance Status Database</w:t>
            </w:r>
          </w:p>
          <w:p w14:paraId="769E6007"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Compliance Audit and Reports</w:t>
            </w:r>
          </w:p>
          <w:p w14:paraId="34D6D6DE"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Administration and Monitoring Server</w:t>
            </w:r>
          </w:p>
          <w:p w14:paraId="30FDD2E6"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Policy Template</w:t>
            </w:r>
          </w:p>
          <w:p w14:paraId="149089A4" w14:textId="77777777" w:rsidR="007F07D6" w:rsidRDefault="007F07D6">
            <w:pPr>
              <w:pStyle w:val="TextinList1"/>
            </w:pPr>
            <w:r>
              <w:t xml:space="preserve">For more information about how to plan the Microsoft BitLocker Administration and Monitoring server infrastructure, see </w:t>
            </w:r>
            <w:hyperlink w:anchor="z962f2f48e80043f2ab25664a8a6298ee" w:history="1">
              <w:r>
                <w:rPr>
                  <w:rStyle w:val="Hyperlink"/>
                </w:rPr>
                <w:t>Planning Server Infrastructure for MBAM</w:t>
              </w:r>
            </w:hyperlink>
            <w:r>
              <w:t xml:space="preserve">. For prerequisites of each MBAM server feature, see </w:t>
            </w:r>
            <w:hyperlink w:anchor="zd1ce21c430964a169b5efb10feadc2af" w:history="1">
              <w:r>
                <w:rPr>
                  <w:rStyle w:val="Hyperlink"/>
                </w:rPr>
                <w:t>MBAM Supported Configurations</w:t>
              </w:r>
            </w:hyperlink>
            <w:r>
              <w:t>.</w:t>
            </w:r>
          </w:p>
          <w:p w14:paraId="07FD0204" w14:textId="77777777" w:rsidR="007F07D6" w:rsidRDefault="007F07D6">
            <w:pPr>
              <w:pStyle w:val="TextinList1"/>
            </w:pPr>
            <w:r>
              <w:t xml:space="preserve">The installation wizard checks the prerequisites for your installation and displays prerequisites that are missing. If all the prerequisites are met, the installation continues. If a missing prerequisite is detected, you have to resolve the missing prerequisites, and then click </w:t>
            </w:r>
            <w:r>
              <w:rPr>
                <w:rStyle w:val="UI"/>
              </w:rPr>
              <w:t>Check prerequisites again</w:t>
            </w:r>
            <w:r>
              <w:t xml:space="preserve">. If all prerequisites are met this time, the installation will resume. </w:t>
            </w:r>
          </w:p>
          <w:p w14:paraId="10431817" w14:textId="77777777" w:rsidR="007F07D6" w:rsidRDefault="007F07D6" w:rsidP="007F07D6">
            <w:pPr>
              <w:pStyle w:val="NumberedList1"/>
              <w:numPr>
                <w:ilvl w:val="0"/>
                <w:numId w:val="0"/>
              </w:numPr>
              <w:tabs>
                <w:tab w:val="left" w:pos="360"/>
              </w:tabs>
              <w:spacing w:line="260" w:lineRule="exact"/>
              <w:ind w:left="360" w:hanging="360"/>
            </w:pPr>
            <w:r>
              <w:t>4.</w:t>
            </w:r>
            <w:r>
              <w:tab/>
              <w:t>The Microsoft BitLocker Administration and Monitoring Setup wizard will display installation pages for the selected features</w:t>
            </w:r>
          </w:p>
          <w:p w14:paraId="78FFEC84" w14:textId="77777777" w:rsidR="007F07D6" w:rsidRDefault="007F07D6" w:rsidP="007F07D6">
            <w:pPr>
              <w:pStyle w:val="NumberedList1"/>
              <w:numPr>
                <w:ilvl w:val="0"/>
                <w:numId w:val="0"/>
              </w:numPr>
              <w:tabs>
                <w:tab w:val="left" w:pos="360"/>
              </w:tabs>
              <w:spacing w:line="260" w:lineRule="exact"/>
              <w:ind w:left="360" w:hanging="360"/>
            </w:pPr>
            <w:r>
              <w:t>5.</w:t>
            </w:r>
            <w:r>
              <w:tab/>
            </w:r>
            <w:commentRangeStart w:id="199"/>
            <w:r>
              <w:t xml:space="preserve">You will be prompted to configure network communication security. MBAM can optionally encrypt the communication between the Recovery and Hardware Database, the </w:t>
            </w:r>
            <w:r>
              <w:lastRenderedPageBreak/>
              <w:t>Administration and Monitoring servers, and the clients. If you choose to encrypt, you will be asked to select the Certificate Authority provisioned certificate that will be used for encryption.</w:t>
            </w:r>
          </w:p>
          <w:p w14:paraId="0D216CB5" w14:textId="77777777" w:rsidR="007F07D6" w:rsidRDefault="007F07D6" w:rsidP="007F07D6">
            <w:pPr>
              <w:pStyle w:val="NumberedList1"/>
              <w:numPr>
                <w:ilvl w:val="0"/>
                <w:numId w:val="0"/>
              </w:numPr>
              <w:tabs>
                <w:tab w:val="left" w:pos="360"/>
              </w:tabs>
              <w:spacing w:line="260" w:lineRule="exact"/>
              <w:ind w:left="360" w:hanging="360"/>
            </w:pPr>
            <w:r>
              <w:t>6.</w:t>
            </w:r>
            <w:r>
              <w:tab/>
              <w:t xml:space="preserve">Click </w:t>
            </w:r>
            <w:r>
              <w:rPr>
                <w:rStyle w:val="UI"/>
              </w:rPr>
              <w:t>Next</w:t>
            </w:r>
            <w:r>
              <w:t xml:space="preserve"> to continue.</w:t>
            </w:r>
            <w:commentRangeEnd w:id="199"/>
            <w:r w:rsidR="004B72AB">
              <w:rPr>
                <w:rStyle w:val="CommentReference"/>
              </w:rPr>
              <w:commentReference w:id="199"/>
            </w:r>
          </w:p>
          <w:p w14:paraId="56540CD5" w14:textId="77777777" w:rsidR="007F07D6" w:rsidRDefault="007F07D6" w:rsidP="007F07D6">
            <w:pPr>
              <w:pStyle w:val="NumberedList1"/>
              <w:numPr>
                <w:ilvl w:val="0"/>
                <w:numId w:val="0"/>
              </w:numPr>
              <w:tabs>
                <w:tab w:val="left" w:pos="360"/>
              </w:tabs>
              <w:spacing w:line="260" w:lineRule="exact"/>
              <w:ind w:left="360" w:hanging="360"/>
            </w:pPr>
            <w:r>
              <w:t>7.</w:t>
            </w:r>
            <w:r>
              <w:tab/>
              <w:t xml:space="preserve">In the </w:t>
            </w:r>
            <w:r>
              <w:rPr>
                <w:rStyle w:val="UI"/>
              </w:rPr>
              <w:t>Configure the Recovery and Hardware database</w:t>
            </w:r>
            <w:r>
              <w:t xml:space="preserve"> window, specify the SQL Server instance and name of the database that will store the recovery and hardware data. You must also specify both where the </w:t>
            </w:r>
            <w:proofErr w:type="gramStart"/>
            <w:r>
              <w:t>database file</w:t>
            </w:r>
            <w:proofErr w:type="gramEnd"/>
            <w:r>
              <w:t xml:space="preserve"> will be located and where the log information will be located.</w:t>
            </w:r>
          </w:p>
          <w:p w14:paraId="717D203E" w14:textId="77777777" w:rsidR="007F07D6" w:rsidRDefault="007F07D6" w:rsidP="007F07D6">
            <w:pPr>
              <w:pStyle w:val="NumberedList1"/>
              <w:numPr>
                <w:ilvl w:val="0"/>
                <w:numId w:val="0"/>
              </w:numPr>
              <w:tabs>
                <w:tab w:val="left" w:pos="360"/>
              </w:tabs>
              <w:spacing w:line="260" w:lineRule="exact"/>
              <w:ind w:left="360" w:hanging="360"/>
            </w:pPr>
            <w:r>
              <w:t>8.</w:t>
            </w:r>
            <w:r>
              <w:tab/>
              <w:t xml:space="preserve">Click </w:t>
            </w:r>
            <w:r>
              <w:rPr>
                <w:rStyle w:val="UI"/>
              </w:rPr>
              <w:t>Next</w:t>
            </w:r>
            <w:r>
              <w:t xml:space="preserve"> to continue.</w:t>
            </w:r>
          </w:p>
          <w:p w14:paraId="684AD4B2" w14:textId="77777777" w:rsidR="007F07D6" w:rsidRDefault="007F07D6" w:rsidP="007F07D6">
            <w:pPr>
              <w:pStyle w:val="NumberedList1"/>
              <w:numPr>
                <w:ilvl w:val="0"/>
                <w:numId w:val="0"/>
              </w:numPr>
              <w:tabs>
                <w:tab w:val="left" w:pos="360"/>
              </w:tabs>
              <w:spacing w:line="260" w:lineRule="exact"/>
              <w:ind w:left="360" w:hanging="360"/>
            </w:pPr>
            <w:r>
              <w:t>9.</w:t>
            </w:r>
            <w:r>
              <w:tab/>
              <w:t xml:space="preserve">In the </w:t>
            </w:r>
            <w:r>
              <w:rPr>
                <w:rStyle w:val="UI"/>
              </w:rPr>
              <w:t>Configure the Compliance and Audit database</w:t>
            </w:r>
            <w:r>
              <w:t xml:space="preserve"> window, specify the SQL Server instance and name of the database that will store the compliance and audit data. You must also specify where the </w:t>
            </w:r>
            <w:proofErr w:type="gramStart"/>
            <w:r>
              <w:t>database file</w:t>
            </w:r>
            <w:proofErr w:type="gramEnd"/>
            <w:r>
              <w:t xml:space="preserve"> will be located and where the log information will be located.</w:t>
            </w:r>
          </w:p>
          <w:p w14:paraId="19CE9957" w14:textId="77777777" w:rsidR="007F07D6" w:rsidRDefault="007F07D6" w:rsidP="007F07D6">
            <w:pPr>
              <w:pStyle w:val="NumberedList1"/>
              <w:numPr>
                <w:ilvl w:val="0"/>
                <w:numId w:val="0"/>
              </w:numPr>
              <w:tabs>
                <w:tab w:val="left" w:pos="360"/>
              </w:tabs>
              <w:spacing w:line="260" w:lineRule="exact"/>
              <w:ind w:left="360" w:hanging="360"/>
            </w:pPr>
            <w:r>
              <w:t>10.</w:t>
            </w:r>
            <w:r>
              <w:tab/>
              <w:t xml:space="preserve">Click </w:t>
            </w:r>
            <w:r>
              <w:rPr>
                <w:rStyle w:val="UI"/>
              </w:rPr>
              <w:t>Next</w:t>
            </w:r>
            <w:r>
              <w:t xml:space="preserve"> to continue.</w:t>
            </w:r>
          </w:p>
          <w:p w14:paraId="25DD6EEE" w14:textId="77777777" w:rsidR="007F07D6" w:rsidRDefault="007F07D6" w:rsidP="007F07D6">
            <w:pPr>
              <w:pStyle w:val="NumberedList1"/>
              <w:numPr>
                <w:ilvl w:val="0"/>
                <w:numId w:val="0"/>
              </w:numPr>
              <w:tabs>
                <w:tab w:val="left" w:pos="360"/>
              </w:tabs>
              <w:spacing w:line="260" w:lineRule="exact"/>
              <w:ind w:left="360" w:hanging="360"/>
            </w:pPr>
            <w:r>
              <w:t>11.</w:t>
            </w:r>
            <w:r>
              <w:tab/>
            </w:r>
            <w:commentRangeStart w:id="200"/>
            <w:r>
              <w:t xml:space="preserve">Specify report service instance that will be used and provide a </w:t>
            </w:r>
            <w:commentRangeStart w:id="201"/>
            <w:r>
              <w:t>user</w:t>
            </w:r>
            <w:commentRangeEnd w:id="201"/>
            <w:r w:rsidR="004678E6">
              <w:rPr>
                <w:rStyle w:val="CommentReference"/>
              </w:rPr>
              <w:commentReference w:id="201"/>
            </w:r>
            <w:r>
              <w:t xml:space="preserve"> account for accessing the database</w:t>
            </w:r>
            <w:commentRangeEnd w:id="200"/>
            <w:r w:rsidR="00220117">
              <w:rPr>
                <w:rStyle w:val="CommentReference"/>
              </w:rPr>
              <w:commentReference w:id="200"/>
            </w:r>
            <w:r>
              <w:t xml:space="preserve">. </w:t>
            </w:r>
          </w:p>
          <w:p w14:paraId="3AF56F83" w14:textId="77777777" w:rsidR="007F07D6" w:rsidRDefault="007F07D6" w:rsidP="007F07D6">
            <w:pPr>
              <w:pStyle w:val="NumberedList1"/>
              <w:numPr>
                <w:ilvl w:val="0"/>
                <w:numId w:val="0"/>
              </w:numPr>
              <w:tabs>
                <w:tab w:val="left" w:pos="360"/>
              </w:tabs>
              <w:spacing w:line="260" w:lineRule="exact"/>
              <w:ind w:left="360" w:hanging="360"/>
            </w:pPr>
            <w:r>
              <w:t>12.</w:t>
            </w:r>
            <w:r>
              <w:tab/>
              <w:t xml:space="preserve">Click </w:t>
            </w:r>
            <w:r>
              <w:rPr>
                <w:rStyle w:val="UI"/>
              </w:rPr>
              <w:t>Next</w:t>
            </w:r>
            <w:r>
              <w:t xml:space="preserve"> to continue.</w:t>
            </w:r>
          </w:p>
          <w:p w14:paraId="74C3C044" w14:textId="77777777" w:rsidR="007F07D6" w:rsidRDefault="007F07D6" w:rsidP="007F07D6">
            <w:pPr>
              <w:pStyle w:val="NumberedList1"/>
              <w:numPr>
                <w:ilvl w:val="0"/>
                <w:numId w:val="0"/>
              </w:numPr>
              <w:tabs>
                <w:tab w:val="left" w:pos="360"/>
              </w:tabs>
              <w:spacing w:line="260" w:lineRule="exact"/>
              <w:ind w:left="360" w:hanging="360"/>
            </w:pPr>
            <w:r>
              <w:t>13.</w:t>
            </w:r>
            <w:r>
              <w:tab/>
              <w:t xml:space="preserve">In the </w:t>
            </w:r>
            <w:r>
              <w:rPr>
                <w:rStyle w:val="UI"/>
              </w:rPr>
              <w:t>Configure the Administration and Monitoring Server</w:t>
            </w:r>
            <w:r>
              <w:t xml:space="preserve"> window, enter the </w:t>
            </w:r>
            <w:r>
              <w:rPr>
                <w:rStyle w:val="UI"/>
              </w:rPr>
              <w:t>Port Binding</w:t>
            </w:r>
            <w:r>
              <w:t xml:space="preserve">, the </w:t>
            </w:r>
            <w:r>
              <w:rPr>
                <w:rStyle w:val="UI"/>
              </w:rPr>
              <w:t>Host Name</w:t>
            </w:r>
            <w:r>
              <w:t xml:space="preserve"> (optional), and the </w:t>
            </w:r>
            <w:r>
              <w:rPr>
                <w:rStyle w:val="UI"/>
              </w:rPr>
              <w:t>Installation Path</w:t>
            </w:r>
            <w:r>
              <w:t xml:space="preserve"> for the MBAM Administration and Monitoring server</w:t>
            </w:r>
          </w:p>
          <w:p w14:paraId="14B3DC14" w14:textId="77777777" w:rsidR="007F07D6" w:rsidRDefault="00AB4A7B">
            <w:pPr>
              <w:pStyle w:val="AlertLabelinList1"/>
              <w:framePr w:wrap="notBeside"/>
            </w:pPr>
            <w:r>
              <w:rPr>
                <w:noProof/>
              </w:rPr>
              <w:pict w14:anchorId="106662AC">
                <v:shape id="Picture 70" o:spid="_x0000_i1056" type="#_x0000_t75" style="width:18pt;height:12pt;visibility:visible">
                  <v:imagedata r:id="rId25" o:title=""/>
                </v:shape>
              </w:pict>
            </w:r>
            <w:r w:rsidR="007F07D6">
              <w:t xml:space="preserve">Warning </w:t>
            </w:r>
          </w:p>
          <w:p w14:paraId="530EA9FB" w14:textId="77777777" w:rsidR="007F07D6" w:rsidRDefault="007F07D6">
            <w:pPr>
              <w:pStyle w:val="AlertTextinList1"/>
            </w:pPr>
            <w:r>
              <w:t>The port number that is specified must be an unused port number on the Administration and Monitoring server unless a unique host header name is specified.</w:t>
            </w:r>
          </w:p>
          <w:p w14:paraId="749BDD4B" w14:textId="77777777" w:rsidR="007F07D6" w:rsidRDefault="007F07D6" w:rsidP="007F07D6">
            <w:pPr>
              <w:pStyle w:val="NumberedList1"/>
              <w:numPr>
                <w:ilvl w:val="0"/>
                <w:numId w:val="0"/>
              </w:numPr>
              <w:tabs>
                <w:tab w:val="left" w:pos="360"/>
              </w:tabs>
              <w:spacing w:line="260" w:lineRule="exact"/>
              <w:ind w:left="360" w:hanging="360"/>
            </w:pPr>
            <w:r>
              <w:t>14.</w:t>
            </w:r>
            <w:r>
              <w:tab/>
              <w:t xml:space="preserve">Click </w:t>
            </w:r>
            <w:r>
              <w:rPr>
                <w:rStyle w:val="UI"/>
              </w:rPr>
              <w:t>Next</w:t>
            </w:r>
            <w:r>
              <w:t xml:space="preserve"> to continue.</w:t>
            </w:r>
          </w:p>
          <w:p w14:paraId="1A8581A8" w14:textId="77777777" w:rsidR="007F07D6" w:rsidRDefault="007F07D6" w:rsidP="007F07D6">
            <w:pPr>
              <w:pStyle w:val="NumberedList1"/>
              <w:numPr>
                <w:ilvl w:val="0"/>
                <w:numId w:val="0"/>
              </w:numPr>
              <w:tabs>
                <w:tab w:val="left" w:pos="360"/>
              </w:tabs>
              <w:spacing w:line="260" w:lineRule="exact"/>
              <w:ind w:left="360" w:hanging="360"/>
            </w:pPr>
            <w:r>
              <w:t>15.</w:t>
            </w:r>
            <w:r>
              <w:tab/>
              <w:t xml:space="preserve">Specify whether to use Microsoft Updates to help keep your computer secure, and then click </w:t>
            </w:r>
            <w:commentRangeStart w:id="202"/>
            <w:r>
              <w:rPr>
                <w:rStyle w:val="UI"/>
              </w:rPr>
              <w:t>Next</w:t>
            </w:r>
            <w:commentRangeEnd w:id="202"/>
            <w:r w:rsidR="004678E6">
              <w:rPr>
                <w:rStyle w:val="CommentReference"/>
              </w:rPr>
              <w:commentReference w:id="202"/>
            </w:r>
            <w:r>
              <w:t>.</w:t>
            </w:r>
          </w:p>
          <w:p w14:paraId="0ECBC3CE" w14:textId="77777777" w:rsidR="007F07D6" w:rsidRDefault="007F07D6" w:rsidP="007F07D6">
            <w:pPr>
              <w:pStyle w:val="NumberedList1"/>
              <w:numPr>
                <w:ilvl w:val="0"/>
                <w:numId w:val="0"/>
              </w:numPr>
              <w:tabs>
                <w:tab w:val="left" w:pos="360"/>
              </w:tabs>
              <w:spacing w:line="260" w:lineRule="exact"/>
              <w:ind w:left="360" w:hanging="360"/>
            </w:pPr>
            <w:r>
              <w:t>16.</w:t>
            </w:r>
            <w:r>
              <w:tab/>
              <w:t xml:space="preserve">Once the Setup wizard has collected the necessary feature information, the Microsoft BitLocker Administration and Monitoring installation is ready to start. Click </w:t>
            </w:r>
            <w:r>
              <w:rPr>
                <w:rStyle w:val="UI"/>
              </w:rPr>
              <w:t>Back</w:t>
            </w:r>
            <w:r>
              <w:t xml:space="preserve"> to navigate back through the wizard if you need to review or change your installation settings. Click </w:t>
            </w:r>
            <w:r>
              <w:rPr>
                <w:rStyle w:val="UI"/>
              </w:rPr>
              <w:t>Install</w:t>
            </w:r>
            <w:r>
              <w:t xml:space="preserve"> to being the installation. Click </w:t>
            </w:r>
            <w:r>
              <w:rPr>
                <w:rStyle w:val="UI"/>
              </w:rPr>
              <w:t>Cancel</w:t>
            </w:r>
            <w:r>
              <w:t xml:space="preserve"> to exit Setup. Setup installs the Microsoft BitLocker Administration and Monitoring features and notifies you that the installation is finished.</w:t>
            </w:r>
          </w:p>
          <w:p w14:paraId="3A236B09" w14:textId="77777777" w:rsidR="007F07D6" w:rsidRDefault="007F07D6" w:rsidP="007F07D6">
            <w:pPr>
              <w:pStyle w:val="NumberedList1"/>
              <w:numPr>
                <w:ilvl w:val="0"/>
                <w:numId w:val="0"/>
              </w:numPr>
              <w:tabs>
                <w:tab w:val="left" w:pos="360"/>
              </w:tabs>
              <w:spacing w:line="260" w:lineRule="exact"/>
              <w:ind w:left="360" w:hanging="360"/>
            </w:pPr>
            <w:r>
              <w:t>17.</w:t>
            </w:r>
            <w:r>
              <w:tab/>
              <w:t xml:space="preserve">Click </w:t>
            </w:r>
            <w:r>
              <w:rPr>
                <w:rStyle w:val="UI"/>
              </w:rPr>
              <w:t>Finish</w:t>
            </w:r>
            <w:r>
              <w:t xml:space="preserve"> to exit the wizard.</w:t>
            </w:r>
          </w:p>
          <w:p w14:paraId="7BCE10C2" w14:textId="77777777" w:rsidR="007F07D6" w:rsidRDefault="007F07D6" w:rsidP="007F07D6">
            <w:pPr>
              <w:pStyle w:val="NumberedList1"/>
              <w:numPr>
                <w:ilvl w:val="0"/>
                <w:numId w:val="0"/>
              </w:numPr>
              <w:tabs>
                <w:tab w:val="left" w:pos="360"/>
              </w:tabs>
              <w:spacing w:line="260" w:lineRule="exact"/>
              <w:ind w:left="360" w:hanging="360"/>
            </w:pPr>
            <w:r>
              <w:t>18.</w:t>
            </w:r>
            <w:r>
              <w:tab/>
              <w:t xml:space="preserve">Now that the Microsoft BitLocker Administration and Monitoring server components have now been installed, users have to be added to the Microsoft BitLocker Administration and Monitoring roles. For more information, see </w:t>
            </w:r>
            <w:hyperlink w:anchor="z0c83cce46b124a258d41f4b0fd0a32c3" w:history="1">
              <w:r>
                <w:rPr>
                  <w:rStyle w:val="Hyperlink"/>
                </w:rPr>
                <w:t>How to Manage Roles for MBAM</w:t>
              </w:r>
            </w:hyperlink>
            <w:r>
              <w:t>.</w:t>
            </w:r>
          </w:p>
        </w:tc>
      </w:tr>
    </w:tbl>
    <w:p w14:paraId="7BEFFED3" w14:textId="77777777" w:rsidR="007F07D6" w:rsidRDefault="00AB4A7B">
      <w:pPr>
        <w:pStyle w:val="ProcedureTitle"/>
        <w:framePr w:wrap="notBeside"/>
      </w:pPr>
      <w:r>
        <w:rPr>
          <w:noProof/>
        </w:rPr>
        <w:lastRenderedPageBreak/>
        <w:pict w14:anchorId="41E76129">
          <v:shape id="Picture 122" o:spid="_x0000_i1057" type="#_x0000_t75" style="width:12pt;height:12pt;visibility:visible">
            <v:imagedata r:id="rId29" o:title=""/>
          </v:shape>
        </w:pict>
      </w:r>
      <w:r w:rsidR="007F07D6">
        <w:t>Post Installation Configuration</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716176F" w14:textId="77777777" w:rsidTr="007F07D6">
        <w:tc>
          <w:tcPr>
            <w:tcW w:w="8856" w:type="dxa"/>
            <w:shd w:val="clear" w:color="auto" w:fill="auto"/>
          </w:tcPr>
          <w:p w14:paraId="410FD27F" w14:textId="77777777" w:rsidR="007F07D6" w:rsidRDefault="007F07D6" w:rsidP="007F07D6">
            <w:pPr>
              <w:pStyle w:val="NumberedList1"/>
              <w:numPr>
                <w:ilvl w:val="0"/>
                <w:numId w:val="0"/>
              </w:numPr>
              <w:tabs>
                <w:tab w:val="left" w:pos="360"/>
              </w:tabs>
              <w:spacing w:line="260" w:lineRule="exact"/>
              <w:ind w:left="360" w:hanging="360"/>
            </w:pPr>
            <w:r>
              <w:t>1.</w:t>
            </w:r>
            <w:r>
              <w:tab/>
              <w:t xml:space="preserve">After setup completes, you must add users Roles before users will have access to features within the MBAM management console. On the Administration and Monitoring Server add users to the following local groups to enable them access the features in the </w:t>
            </w:r>
            <w:r>
              <w:lastRenderedPageBreak/>
              <w:t xml:space="preserve">management console. </w:t>
            </w:r>
          </w:p>
          <w:p w14:paraId="170B3711"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Hardware Users</w:t>
            </w:r>
            <w:r>
              <w:t xml:space="preserve"> </w:t>
            </w:r>
            <w:r>
              <w:br/>
            </w:r>
          </w:p>
          <w:p w14:paraId="244C545B" w14:textId="77777777" w:rsidR="007F07D6" w:rsidRDefault="007F07D6">
            <w:pPr>
              <w:pStyle w:val="TextinList2"/>
            </w:pPr>
            <w:r>
              <w:t>Members of this local group will have access to the Hardware feature in the management console.</w:t>
            </w:r>
          </w:p>
          <w:p w14:paraId="1F4CDDFC"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commentRangeStart w:id="203"/>
            <w:r>
              <w:rPr>
                <w:rStyle w:val="UI"/>
              </w:rPr>
              <w:t>MBAM Helpdesk Users</w:t>
            </w:r>
            <w:commentRangeEnd w:id="203"/>
            <w:r w:rsidR="00241D3F">
              <w:rPr>
                <w:rStyle w:val="CommentReference"/>
              </w:rPr>
              <w:commentReference w:id="203"/>
            </w:r>
            <w:r>
              <w:br/>
            </w:r>
          </w:p>
          <w:p w14:paraId="62ECC57E" w14:textId="77777777" w:rsidR="007F07D6" w:rsidRDefault="007F07D6">
            <w:pPr>
              <w:pStyle w:val="TextinList2"/>
            </w:pPr>
            <w:r>
              <w:t>Members of this local group will have access to the Drive Recovery and Manage TPM features in the management console.</w:t>
            </w:r>
          </w:p>
          <w:p w14:paraId="30614E69"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commentRangeStart w:id="204"/>
            <w:r>
              <w:rPr>
                <w:rStyle w:val="UI"/>
              </w:rPr>
              <w:t>MBAM Advanced Helpdesk Users</w:t>
            </w:r>
            <w:commentRangeEnd w:id="204"/>
            <w:r w:rsidR="00241D3F">
              <w:rPr>
                <w:rStyle w:val="CommentReference"/>
              </w:rPr>
              <w:commentReference w:id="204"/>
            </w:r>
            <w:r>
              <w:br/>
            </w:r>
          </w:p>
          <w:p w14:paraId="2009F19B" w14:textId="77777777" w:rsidR="007F07D6" w:rsidRDefault="007F07D6">
            <w:pPr>
              <w:pStyle w:val="TextinList2"/>
            </w:pPr>
            <w:r>
              <w:t>Members of this local group will have advanced access to the Drive Recovery and Manage TPM features in the management console.</w:t>
            </w:r>
          </w:p>
          <w:p w14:paraId="38868A85" w14:textId="77777777" w:rsidR="007F07D6" w:rsidRDefault="007F07D6" w:rsidP="007F07D6">
            <w:pPr>
              <w:pStyle w:val="NumberedList1"/>
              <w:numPr>
                <w:ilvl w:val="0"/>
                <w:numId w:val="0"/>
              </w:numPr>
              <w:tabs>
                <w:tab w:val="left" w:pos="360"/>
              </w:tabs>
              <w:spacing w:line="260" w:lineRule="exact"/>
              <w:ind w:left="360" w:hanging="360"/>
            </w:pPr>
            <w:r>
              <w:t>2.</w:t>
            </w:r>
            <w:r>
              <w:tab/>
              <w:t xml:space="preserve">On the Administration and Monitoring, Compliance Status Database, Compliance and Audit Reports Server and add users to the following local group to enable them access the Reports feature in the management console. </w:t>
            </w:r>
          </w:p>
          <w:p w14:paraId="1C7CE789"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Report Users:</w:t>
            </w:r>
            <w:r>
              <w:t xml:space="preserve"> </w:t>
            </w:r>
            <w:r>
              <w:br/>
              <w:t>Members of this local group will have access to the Reports features in the management console.</w:t>
            </w:r>
          </w:p>
          <w:p w14:paraId="7ECB36BA" w14:textId="77777777" w:rsidR="007F07D6" w:rsidRDefault="00AB4A7B">
            <w:pPr>
              <w:pStyle w:val="AlertLabelinList1"/>
              <w:framePr w:wrap="notBeside"/>
            </w:pPr>
            <w:r>
              <w:rPr>
                <w:noProof/>
              </w:rPr>
              <w:pict w14:anchorId="3458DDF8">
                <v:shape id="Picture 69" o:spid="_x0000_i1058" type="#_x0000_t75" style="width:18pt;height:12pt;visibility:visible">
                  <v:imagedata r:id="rId22" o:title=""/>
                </v:shape>
              </w:pict>
            </w:r>
            <w:r w:rsidR="007F07D6">
              <w:t xml:space="preserve">Note </w:t>
            </w:r>
          </w:p>
          <w:p w14:paraId="54FF741B" w14:textId="77777777" w:rsidR="007F07D6" w:rsidRDefault="007F07D6">
            <w:pPr>
              <w:pStyle w:val="AlertTextinList1"/>
            </w:pPr>
            <w:r>
              <w:t xml:space="preserve">Identical user or group membership of the </w:t>
            </w:r>
            <w:r>
              <w:rPr>
                <w:rStyle w:val="UI"/>
              </w:rPr>
              <w:t>MBAM Report Users</w:t>
            </w:r>
            <w:r>
              <w:t xml:space="preserve"> local group must be maintained on all machines where the MBAM Administration and Monitoring, Compliance Status Database, Compliance and Audit Reports Server feature are </w:t>
            </w:r>
            <w:commentRangeStart w:id="205"/>
            <w:r>
              <w:t>installed</w:t>
            </w:r>
            <w:commentRangeEnd w:id="205"/>
            <w:r w:rsidR="004678E6">
              <w:rPr>
                <w:rStyle w:val="CommentReference"/>
              </w:rPr>
              <w:commentReference w:id="205"/>
            </w:r>
            <w:r>
              <w:t xml:space="preserve">. </w:t>
            </w:r>
          </w:p>
        </w:tc>
      </w:tr>
    </w:tbl>
    <w:p w14:paraId="558DDF2E" w14:textId="77777777" w:rsidR="007F07D6" w:rsidRDefault="007F07D6">
      <w:pPr>
        <w:pStyle w:val="Heading2"/>
      </w:pPr>
      <w:bookmarkStart w:id="206" w:name="_Toc295118886"/>
      <w:r>
        <w:lastRenderedPageBreak/>
        <w:t>Validating the MBAM Server Feature Installations</w:t>
      </w:r>
      <w:bookmarkEnd w:id="206"/>
    </w:p>
    <w:p w14:paraId="3EB7CA18" w14:textId="77777777" w:rsidR="007F07D6" w:rsidRDefault="007F07D6">
      <w:r>
        <w:t>As soon as the Microsoft BitLocker Administration and Monitoring installation is complete, we recommend that you validate the installation has successfully set up all the necessary features for BitLocker. Use the following procedure to confirm that the Microsoft BitLocker Administration and Monitoring service is functional.</w:t>
      </w:r>
    </w:p>
    <w:p w14:paraId="2BD0C127" w14:textId="77777777" w:rsidR="007F07D6" w:rsidRDefault="00AB4A7B">
      <w:pPr>
        <w:pStyle w:val="ProcedureTitle"/>
        <w:framePr w:wrap="notBeside"/>
      </w:pPr>
      <w:r>
        <w:rPr>
          <w:noProof/>
        </w:rPr>
        <w:pict w14:anchorId="7E049DCA">
          <v:shape id="Picture 121" o:spid="_x0000_i1059" type="#_x0000_t75" style="width:12pt;height:12pt;visibility:visible">
            <v:imagedata r:id="rId29" o:title=""/>
          </v:shape>
        </w:pict>
      </w:r>
      <w:r w:rsidR="007F07D6">
        <w:t>How to Validate an MBAM Installation</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595F08A4" w14:textId="77777777" w:rsidTr="007F07D6">
        <w:tc>
          <w:tcPr>
            <w:tcW w:w="8856" w:type="dxa"/>
            <w:shd w:val="clear" w:color="auto" w:fill="auto"/>
          </w:tcPr>
          <w:p w14:paraId="028EC51F" w14:textId="77777777" w:rsidR="007F07D6" w:rsidRDefault="007F07D6" w:rsidP="007F07D6">
            <w:pPr>
              <w:pStyle w:val="NumberedList1"/>
              <w:numPr>
                <w:ilvl w:val="0"/>
                <w:numId w:val="0"/>
              </w:numPr>
              <w:tabs>
                <w:tab w:val="left" w:pos="360"/>
              </w:tabs>
              <w:spacing w:line="260" w:lineRule="exact"/>
              <w:ind w:left="360" w:hanging="360"/>
            </w:pPr>
            <w:r>
              <w:t>1.</w:t>
            </w:r>
            <w:r>
              <w:tab/>
              <w:t xml:space="preserve">On each server where a Microsoft BitLocker Administration and Monitoring feature is deployed, open the Control Panel. Select </w:t>
            </w:r>
            <w:r>
              <w:rPr>
                <w:rStyle w:val="UI"/>
              </w:rPr>
              <w:t>Programs</w:t>
            </w:r>
            <w:r>
              <w:t xml:space="preserve">, and then select </w:t>
            </w:r>
            <w:r>
              <w:rPr>
                <w:rStyle w:val="UI"/>
              </w:rPr>
              <w:t>Programs and Features</w:t>
            </w:r>
            <w:r>
              <w:t xml:space="preserve">. Verify that </w:t>
            </w:r>
            <w:r>
              <w:rPr>
                <w:rStyle w:val="UI"/>
              </w:rPr>
              <w:t>Microsoft BitLocker Administration and Monitoring</w:t>
            </w:r>
            <w:r>
              <w:t xml:space="preserve"> appears in the </w:t>
            </w:r>
            <w:r>
              <w:rPr>
                <w:rStyle w:val="UI"/>
              </w:rPr>
              <w:t>Programs and Features</w:t>
            </w:r>
            <w:r>
              <w:t xml:space="preserve"> list. </w:t>
            </w:r>
          </w:p>
          <w:p w14:paraId="3A2CE278" w14:textId="77777777" w:rsidR="007F07D6" w:rsidRDefault="00AB4A7B">
            <w:pPr>
              <w:pStyle w:val="AlertLabelinList1"/>
              <w:framePr w:wrap="notBeside"/>
            </w:pPr>
            <w:r>
              <w:rPr>
                <w:noProof/>
              </w:rPr>
              <w:pict w14:anchorId="628AA346">
                <v:shape id="Picture 68" o:spid="_x0000_i1060" type="#_x0000_t75" style="width:18pt;height:12pt;visibility:visible">
                  <v:imagedata r:id="rId22" o:title=""/>
                </v:shape>
              </w:pict>
            </w:r>
            <w:r w:rsidR="007F07D6">
              <w:t xml:space="preserve">Note </w:t>
            </w:r>
          </w:p>
          <w:p w14:paraId="66F8F5E0" w14:textId="77777777" w:rsidR="007F07D6" w:rsidRDefault="007F07D6">
            <w:pPr>
              <w:pStyle w:val="AlertTextinList1"/>
            </w:pPr>
            <w:r>
              <w:t>To validate the installation, you must use a Domain Account that has local computer administrative credentials on each server.</w:t>
            </w:r>
          </w:p>
          <w:p w14:paraId="77FD92E0" w14:textId="77777777" w:rsidR="007F07D6" w:rsidRDefault="007F07D6" w:rsidP="007F07D6">
            <w:pPr>
              <w:pStyle w:val="NumberedList1"/>
              <w:numPr>
                <w:ilvl w:val="0"/>
                <w:numId w:val="0"/>
              </w:numPr>
              <w:tabs>
                <w:tab w:val="left" w:pos="360"/>
              </w:tabs>
              <w:spacing w:line="260" w:lineRule="exact"/>
              <w:ind w:left="360" w:hanging="360"/>
            </w:pPr>
            <w:r>
              <w:t>2.</w:t>
            </w:r>
            <w:r>
              <w:tab/>
              <w:t xml:space="preserve">On the server where the Recovery and Hardware Database feature is installed, open </w:t>
            </w:r>
            <w:r>
              <w:lastRenderedPageBreak/>
              <w:t xml:space="preserve">SQL Server Management Studio and verify that the </w:t>
            </w:r>
            <w:r>
              <w:rPr>
                <w:rStyle w:val="UI"/>
              </w:rPr>
              <w:t>MBAM Recovery and Hardware</w:t>
            </w:r>
            <w:r>
              <w:t xml:space="preserve"> database is installed. </w:t>
            </w:r>
          </w:p>
          <w:p w14:paraId="55F888EB" w14:textId="77777777" w:rsidR="007F07D6" w:rsidRDefault="007F07D6" w:rsidP="007F07D6">
            <w:pPr>
              <w:pStyle w:val="NumberedList1"/>
              <w:numPr>
                <w:ilvl w:val="0"/>
                <w:numId w:val="0"/>
              </w:numPr>
              <w:tabs>
                <w:tab w:val="left" w:pos="360"/>
              </w:tabs>
              <w:spacing w:line="260" w:lineRule="exact"/>
              <w:ind w:left="360" w:hanging="360"/>
            </w:pPr>
            <w:r>
              <w:t>3.</w:t>
            </w:r>
            <w:r>
              <w:tab/>
              <w:t xml:space="preserve">On the server where the Compliance Status Database feature is installed, open SQL Server Management Studio and verify that the </w:t>
            </w:r>
            <w:r>
              <w:rPr>
                <w:rStyle w:val="UI"/>
              </w:rPr>
              <w:t>MBAM Compliance Status Database</w:t>
            </w:r>
            <w:r>
              <w:t xml:space="preserve"> is installed. </w:t>
            </w:r>
          </w:p>
          <w:p w14:paraId="3AA98ECA" w14:textId="77777777" w:rsidR="007F07D6" w:rsidRDefault="007F07D6" w:rsidP="007F07D6">
            <w:pPr>
              <w:pStyle w:val="NumberedList1"/>
              <w:numPr>
                <w:ilvl w:val="0"/>
                <w:numId w:val="0"/>
              </w:numPr>
              <w:tabs>
                <w:tab w:val="left" w:pos="360"/>
              </w:tabs>
              <w:spacing w:line="260" w:lineRule="exact"/>
              <w:ind w:left="360" w:hanging="360"/>
            </w:pPr>
            <w:r>
              <w:t>4.</w:t>
            </w:r>
            <w:r>
              <w:tab/>
              <w:t>On the server where the Compliance and Audit Reports feature is installed, open a web browser with administrative privileges and browse to the “Home” of the SQL Server Reporting Services site.</w:t>
            </w:r>
          </w:p>
          <w:p w14:paraId="15D7B90C" w14:textId="77777777" w:rsidR="007F07D6" w:rsidRDefault="007F07D6">
            <w:pPr>
              <w:pStyle w:val="TextinList1"/>
            </w:pPr>
            <w:r>
              <w:t xml:space="preserve">The Home location of a SQL Server Reporting Services site </w:t>
            </w:r>
            <w:commentRangeStart w:id="207"/>
            <w:r>
              <w:t>instance</w:t>
            </w:r>
            <w:commentRangeEnd w:id="207"/>
            <w:r w:rsidR="007C5074">
              <w:rPr>
                <w:rStyle w:val="CommentReference"/>
              </w:rPr>
              <w:commentReference w:id="207"/>
            </w:r>
            <w:r>
              <w:t xml:space="preserve"> can be found at:</w:t>
            </w:r>
          </w:p>
          <w:p w14:paraId="0FE2B6C9" w14:textId="77777777" w:rsidR="007F07D6" w:rsidRDefault="007F07D6">
            <w:pPr>
              <w:pStyle w:val="TextinList1"/>
            </w:pPr>
            <w:commentRangeStart w:id="208"/>
            <w:r>
              <w:t>http://</w:t>
            </w:r>
            <w:r>
              <w:rPr>
                <w:rStyle w:val="Placeholder"/>
              </w:rPr>
              <w:t>&lt;NameofMBAMReportsServer&gt;</w:t>
            </w:r>
            <w:r>
              <w:t>/Reports</w:t>
            </w:r>
            <w:commentRangeEnd w:id="208"/>
            <w:r w:rsidR="00241D3F">
              <w:rPr>
                <w:rStyle w:val="CommentReference"/>
              </w:rPr>
              <w:commentReference w:id="208"/>
            </w:r>
          </w:p>
          <w:p w14:paraId="078B040E" w14:textId="77777777" w:rsidR="007F07D6" w:rsidRDefault="007F07D6">
            <w:pPr>
              <w:pStyle w:val="TextinList1"/>
            </w:pPr>
            <w:r>
              <w:t xml:space="preserve">Confirm that a reports folder named </w:t>
            </w:r>
            <w:r>
              <w:rPr>
                <w:rStyle w:val="UI"/>
              </w:rPr>
              <w:t>Malta Compliance Reports</w:t>
            </w:r>
            <w:r>
              <w:t xml:space="preserve"> is listed and that it contains five Reports and one Data Source.</w:t>
            </w:r>
          </w:p>
          <w:p w14:paraId="7B27480D" w14:textId="77777777" w:rsidR="007F07D6" w:rsidRDefault="00AB4A7B">
            <w:pPr>
              <w:pStyle w:val="AlertLabelinList1"/>
              <w:framePr w:wrap="notBeside"/>
            </w:pPr>
            <w:r>
              <w:rPr>
                <w:noProof/>
              </w:rPr>
              <w:pict w14:anchorId="3FD7DCCC">
                <v:shape id="Picture 67" o:spid="_x0000_i1061" type="#_x0000_t75" style="width:18pt;height:12pt;visibility:visible">
                  <v:imagedata r:id="rId22" o:title=""/>
                </v:shape>
              </w:pict>
            </w:r>
            <w:r w:rsidR="007F07D6">
              <w:t xml:space="preserve">Note </w:t>
            </w:r>
          </w:p>
          <w:p w14:paraId="2D04190E" w14:textId="77777777" w:rsidR="007F07D6" w:rsidRDefault="007F07D6">
            <w:pPr>
              <w:pStyle w:val="AlertTextinList1"/>
            </w:pPr>
            <w:r>
              <w:t>If SQL Server Reporting Services was configured as a named instance, the URL will look like the following:http://</w:t>
            </w:r>
            <w:r>
              <w:rPr>
                <w:rStyle w:val="Placeholder"/>
              </w:rPr>
              <w:t>&lt;NameofMBAMReportsServer&gt;</w:t>
            </w:r>
            <w:r>
              <w:t>/Reports_</w:t>
            </w:r>
            <w:r>
              <w:rPr>
                <w:rStyle w:val="Placeholder"/>
              </w:rPr>
              <w:t>&lt;SRSInstanceName&gt;</w:t>
            </w:r>
          </w:p>
          <w:p w14:paraId="1141EB28" w14:textId="77777777" w:rsidR="007F07D6" w:rsidRDefault="007F07D6" w:rsidP="007F07D6">
            <w:pPr>
              <w:pStyle w:val="NumberedList1"/>
              <w:numPr>
                <w:ilvl w:val="0"/>
                <w:numId w:val="0"/>
              </w:numPr>
              <w:tabs>
                <w:tab w:val="left" w:pos="360"/>
              </w:tabs>
              <w:spacing w:line="260" w:lineRule="exact"/>
              <w:ind w:left="360" w:hanging="360"/>
              <w:rPr>
                <w:del w:id="209" w:author="Author"/>
              </w:rPr>
            </w:pPr>
            <w:r>
              <w:t>5.</w:t>
            </w:r>
            <w:r>
              <w:tab/>
              <w:t xml:space="preserve">On the server where the Administration and Monitoring feature is installed, run </w:t>
            </w:r>
            <w:r>
              <w:rPr>
                <w:rStyle w:val="UI"/>
              </w:rPr>
              <w:t>Server Manager</w:t>
            </w:r>
            <w:r>
              <w:t xml:space="preserve"> and browse to </w:t>
            </w:r>
            <w:r>
              <w:rPr>
                <w:rStyle w:val="UI"/>
              </w:rPr>
              <w:t>Roles</w:t>
            </w:r>
            <w:r>
              <w:t xml:space="preserve">, select </w:t>
            </w:r>
            <w:r>
              <w:rPr>
                <w:rStyle w:val="UI"/>
              </w:rPr>
              <w:t>Web Server (IIS)</w:t>
            </w:r>
            <w:r>
              <w:t xml:space="preserve">, and click </w:t>
            </w:r>
            <w:r>
              <w:rPr>
                <w:rStyle w:val="UI"/>
              </w:rPr>
              <w:t>Internet Information Services (IIS) Manager</w:t>
            </w:r>
            <w:r>
              <w:t xml:space="preserve">. In </w:t>
            </w:r>
            <w:r>
              <w:rPr>
                <w:rStyle w:val="UI"/>
              </w:rPr>
              <w:t>Connections</w:t>
            </w:r>
            <w:r>
              <w:t xml:space="preserve"> browse to </w:t>
            </w:r>
            <w:r>
              <w:rPr>
                <w:rStyle w:val="Placeholder"/>
              </w:rPr>
              <w:t>&lt;</w:t>
            </w:r>
            <w:proofErr w:type="spellStart"/>
            <w:r>
              <w:rPr>
                <w:rStyle w:val="Placeholder"/>
              </w:rPr>
              <w:t>machinename</w:t>
            </w:r>
            <w:proofErr w:type="spellEnd"/>
            <w:r>
              <w:rPr>
                <w:rStyle w:val="Placeholder"/>
              </w:rPr>
              <w:t>&gt;</w:t>
            </w:r>
            <w:r>
              <w:t xml:space="preserve">, select </w:t>
            </w:r>
            <w:r>
              <w:rPr>
                <w:rStyle w:val="UI"/>
              </w:rPr>
              <w:t>Sites</w:t>
            </w:r>
            <w:r>
              <w:t xml:space="preserve">, and select </w:t>
            </w:r>
            <w:r>
              <w:rPr>
                <w:rStyle w:val="UI"/>
              </w:rPr>
              <w:t>Microsoft BitLocker Administration and Monitoring</w:t>
            </w:r>
            <w:r>
              <w:t xml:space="preserve">. Verify that </w:t>
            </w:r>
            <w:proofErr w:type="spellStart"/>
            <w:r>
              <w:rPr>
                <w:rStyle w:val="UI"/>
              </w:rPr>
              <w:t>MBAMAdministrationService</w:t>
            </w:r>
            <w:proofErr w:type="spellEnd"/>
            <w:r>
              <w:t xml:space="preserve">, </w:t>
            </w:r>
            <w:proofErr w:type="spellStart"/>
            <w:r>
              <w:rPr>
                <w:rStyle w:val="UI"/>
              </w:rPr>
              <w:t>MBAMComplianceStatusService</w:t>
            </w:r>
            <w:proofErr w:type="spellEnd"/>
            <w:r>
              <w:t xml:space="preserve">, and </w:t>
            </w:r>
            <w:proofErr w:type="spellStart"/>
            <w:r>
              <w:rPr>
                <w:rStyle w:val="UI"/>
              </w:rPr>
              <w:t>MBAMRecoveryAndHardwareService</w:t>
            </w:r>
            <w:proofErr w:type="spellEnd"/>
            <w:r>
              <w:t xml:space="preserve"> are listed. </w:t>
            </w:r>
          </w:p>
          <w:p w14:paraId="28E7126F" w14:textId="77777777" w:rsidR="007F07D6" w:rsidRDefault="007F07D6" w:rsidP="007F07D6">
            <w:pPr>
              <w:pStyle w:val="NumberedList1"/>
              <w:numPr>
                <w:ilvl w:val="0"/>
                <w:numId w:val="0"/>
              </w:numPr>
              <w:tabs>
                <w:tab w:val="left" w:pos="360"/>
              </w:tabs>
              <w:spacing w:line="260" w:lineRule="exact"/>
              <w:ind w:left="360" w:hanging="360"/>
            </w:pPr>
            <w:r>
              <w:t>6.</w:t>
            </w:r>
            <w:r>
              <w:tab/>
              <w:t xml:space="preserve">On the server where the Administration and Monitoring feature is installed, open a web browser with administrative privileges and browse to the following locations within the MBAM web site to verify they load successfully: </w:t>
            </w:r>
          </w:p>
          <w:p w14:paraId="43BAE8F1"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Placeholder"/>
              </w:rPr>
              <w:t>http://&lt;computername&gt;:&lt;port&gt;/default.aspx</w:t>
            </w:r>
            <w:r>
              <w:t xml:space="preserve"> and confirm each of the links for navigation and reports </w:t>
            </w:r>
          </w:p>
          <w:p w14:paraId="74873D5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Placeholder"/>
              </w:rPr>
              <w:t>http://&lt;computername&gt;:&lt;port&gt;/MBAMAdministrationService/AdministrationService.svc</w:t>
            </w:r>
          </w:p>
          <w:p w14:paraId="034A147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Placeholder"/>
              </w:rPr>
              <w:t>http://</w:t>
            </w:r>
            <w:commentRangeStart w:id="210"/>
            <w:r>
              <w:rPr>
                <w:rStyle w:val="Placeholder"/>
              </w:rPr>
              <w:t>computername</w:t>
            </w:r>
            <w:commentRangeEnd w:id="210"/>
            <w:r w:rsidR="007C5074">
              <w:rPr>
                <w:rStyle w:val="CommentReference"/>
              </w:rPr>
              <w:commentReference w:id="210"/>
            </w:r>
            <w:r>
              <w:rPr>
                <w:rStyle w:val="Placeholder"/>
              </w:rPr>
              <w:t>/MBAMComplianceStatusService/StatusReportingService.svc</w:t>
            </w:r>
          </w:p>
          <w:p w14:paraId="4C00FB6B"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Placeholder"/>
              </w:rPr>
              <w:t>http://&lt;computername&gt;:&lt;port&gt;/MBAMRecoveryAndHardwareService/CoreService.svc</w:t>
            </w:r>
          </w:p>
          <w:p w14:paraId="5CBA02F3" w14:textId="77777777" w:rsidR="007F07D6" w:rsidRDefault="00AB4A7B">
            <w:pPr>
              <w:pStyle w:val="AlertLabelinList1"/>
              <w:framePr w:wrap="notBeside"/>
            </w:pPr>
            <w:r>
              <w:rPr>
                <w:noProof/>
              </w:rPr>
              <w:pict w14:anchorId="0FEE7DDD">
                <v:shape id="Picture 66" o:spid="_x0000_i1062" type="#_x0000_t75" style="width:18pt;height:12pt;visibility:visible">
                  <v:imagedata r:id="rId22" o:title=""/>
                </v:shape>
              </w:pict>
            </w:r>
            <w:r w:rsidR="007F07D6">
              <w:t xml:space="preserve">Note </w:t>
            </w:r>
          </w:p>
          <w:p w14:paraId="67101544" w14:textId="77777777" w:rsidR="007F07D6" w:rsidRDefault="007F07D6">
            <w:pPr>
              <w:pStyle w:val="AlertTextinList1"/>
            </w:pPr>
            <w:r>
              <w:t>This list assumes the services are installed on the default port 80. If the services were installed on a different port, change the URLs to include the appropriate port. For example, http://</w:t>
            </w:r>
            <w:r>
              <w:rPr>
                <w:rStyle w:val="Placeholder"/>
              </w:rPr>
              <w:t>&lt;computername&gt;:&lt;port&gt;</w:t>
            </w:r>
            <w:r>
              <w:t>/default.aspx or http://</w:t>
            </w:r>
            <w:r>
              <w:rPr>
                <w:rStyle w:val="Placeholder"/>
              </w:rPr>
              <w:t>&lt;hostheadername&gt;/</w:t>
            </w:r>
            <w:r>
              <w:t>default.aspx</w:t>
            </w:r>
          </w:p>
          <w:p w14:paraId="6F0CCE9B" w14:textId="77777777" w:rsidR="007F07D6" w:rsidRDefault="007F07D6">
            <w:pPr>
              <w:pStyle w:val="TextinList1"/>
            </w:pPr>
            <w:r>
              <w:t>Verify that each web page loads successfully.</w:t>
            </w:r>
          </w:p>
        </w:tc>
      </w:tr>
    </w:tbl>
    <w:p w14:paraId="2DDB70FE" w14:textId="77777777" w:rsidR="007F07D6" w:rsidRDefault="007F07D6"/>
    <w:p w14:paraId="568A8BF3" w14:textId="77777777" w:rsidR="007F07D6" w:rsidRDefault="007F07D6">
      <w:pPr>
        <w:pStyle w:val="Heading1"/>
      </w:pPr>
      <w:bookmarkStart w:id="211" w:name="_Toc295118887"/>
      <w:r>
        <w:lastRenderedPageBreak/>
        <w:t xml:space="preserve">Deploying MBAM on Distributed </w:t>
      </w:r>
      <w:commentRangeStart w:id="212"/>
      <w:r>
        <w:t>Servers</w:t>
      </w:r>
      <w:bookmarkStart w:id="213" w:name="z1fc4917fae784ba999d8fc69b32abfe6"/>
      <w:bookmarkEnd w:id="211"/>
      <w:bookmarkEnd w:id="213"/>
      <w:commentRangeEnd w:id="212"/>
      <w:r w:rsidR="00613749">
        <w:rPr>
          <w:rStyle w:val="CommentReference"/>
          <w:b w:val="0"/>
          <w:sz w:val="20"/>
        </w:rPr>
        <w:commentReference w:id="212"/>
      </w:r>
    </w:p>
    <w:p w14:paraId="1C27D4A7" w14:textId="77777777" w:rsidR="007F07D6" w:rsidRDefault="007F07D6">
      <w:r>
        <w:t>The procedure describing installation includes the full installation of the Microsoft BitLocker Administration and Monitoring (MBAM) service on multiple servers. Each server feature has certain prerequisites. Some features also have additional information that must be provided to successfully deploy the component for the enterprise.</w:t>
      </w:r>
    </w:p>
    <w:p w14:paraId="3F15C94F" w14:textId="77777777" w:rsidR="007F07D6" w:rsidRDefault="007F07D6">
      <w:pPr>
        <w:pStyle w:val="Heading2"/>
      </w:pPr>
      <w:bookmarkStart w:id="214" w:name="_Toc295118888"/>
      <w:r>
        <w:t>Deploying the MBAM Server</w:t>
      </w:r>
      <w:bookmarkEnd w:id="214"/>
      <w:r>
        <w:t xml:space="preserve"> </w:t>
      </w:r>
    </w:p>
    <w:p w14:paraId="41D8AFD8" w14:textId="77777777" w:rsidR="007F07D6" w:rsidRDefault="007F07D6">
      <w:r>
        <w:t>The following steps describe how to install general Microsoft BitLocker Administration and Monitoring features.</w:t>
      </w:r>
    </w:p>
    <w:p w14:paraId="30DECAA2" w14:textId="77777777" w:rsidR="007F07D6" w:rsidRDefault="00AB4A7B">
      <w:pPr>
        <w:pStyle w:val="ProcedureTitle"/>
        <w:framePr w:wrap="notBeside"/>
      </w:pPr>
      <w:r>
        <w:rPr>
          <w:noProof/>
        </w:rPr>
        <w:pict w14:anchorId="203892AF">
          <v:shape id="Picture 120" o:spid="_x0000_i1063" type="#_x0000_t75" style="width:12pt;height:12pt;visibility:visible">
            <v:imagedata r:id="rId29" o:title=""/>
          </v:shape>
        </w:pict>
      </w:r>
      <w:r w:rsidR="007F07D6">
        <w:t>How to Deploy the MBAM Server Features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DF73981" w14:textId="77777777" w:rsidTr="007F07D6">
        <w:tc>
          <w:tcPr>
            <w:tcW w:w="8856" w:type="dxa"/>
            <w:shd w:val="clear" w:color="auto" w:fill="auto"/>
          </w:tcPr>
          <w:p w14:paraId="6E108888" w14:textId="77777777" w:rsidR="007F07D6" w:rsidRDefault="007F07D6" w:rsidP="007F07D6">
            <w:pPr>
              <w:pStyle w:val="NumberedList1"/>
              <w:numPr>
                <w:ilvl w:val="0"/>
                <w:numId w:val="0"/>
              </w:numPr>
              <w:tabs>
                <w:tab w:val="left" w:pos="360"/>
              </w:tabs>
              <w:spacing w:line="260" w:lineRule="exact"/>
              <w:ind w:left="360" w:hanging="360"/>
            </w:pPr>
            <w:r>
              <w:t>1.</w:t>
            </w:r>
            <w:r>
              <w:tab/>
              <w:t>Start the Microsoft BitLocker Administration and Monitoring installation wizard.</w:t>
            </w:r>
          </w:p>
          <w:p w14:paraId="0B52C7E4" w14:textId="77777777" w:rsidR="007F07D6" w:rsidRDefault="007F07D6" w:rsidP="007F07D6">
            <w:pPr>
              <w:pStyle w:val="NumberedList1"/>
              <w:numPr>
                <w:ilvl w:val="0"/>
                <w:numId w:val="0"/>
              </w:numPr>
              <w:tabs>
                <w:tab w:val="left" w:pos="360"/>
              </w:tabs>
              <w:spacing w:line="260" w:lineRule="exact"/>
              <w:ind w:left="360" w:hanging="360"/>
            </w:pPr>
            <w:r>
              <w:t>2.</w:t>
            </w:r>
            <w:r>
              <w:tab/>
              <w:t xml:space="preserve">Read and accept the Microsoft Software License Terms, and click </w:t>
            </w:r>
            <w:r>
              <w:rPr>
                <w:rStyle w:val="UI"/>
              </w:rPr>
              <w:t>Next</w:t>
            </w:r>
            <w:r>
              <w:t xml:space="preserve"> to continue the installation.</w:t>
            </w:r>
          </w:p>
          <w:p w14:paraId="01CB1A53" w14:textId="77777777" w:rsidR="007F07D6" w:rsidRDefault="007F07D6" w:rsidP="007F07D6">
            <w:pPr>
              <w:pStyle w:val="NumberedList1"/>
              <w:numPr>
                <w:ilvl w:val="0"/>
                <w:numId w:val="0"/>
              </w:numPr>
              <w:tabs>
                <w:tab w:val="left" w:pos="360"/>
              </w:tabs>
              <w:spacing w:line="260" w:lineRule="exact"/>
              <w:ind w:left="360" w:hanging="360"/>
            </w:pPr>
            <w:r>
              <w:t>3.</w:t>
            </w:r>
            <w:r>
              <w:tab/>
              <w:t>By default, all Microsoft BitLocker Administration and Monitoring features are selected for installation. Clear features that you want to install elsewhere. Microsoft BitLocker Administration and Monitoring components must be installed in the following order:</w:t>
            </w:r>
          </w:p>
          <w:p w14:paraId="67BD80D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Recovery and Hardware Database</w:t>
            </w:r>
          </w:p>
          <w:p w14:paraId="6C05D6FC"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Compliance Status Database</w:t>
            </w:r>
          </w:p>
          <w:p w14:paraId="37156893"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Compliance Audit and Reports</w:t>
            </w:r>
          </w:p>
          <w:p w14:paraId="4B599FF3"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Administration and Monitoring Server</w:t>
            </w:r>
          </w:p>
          <w:p w14:paraId="485A113B"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Policy Template</w:t>
            </w:r>
          </w:p>
          <w:p w14:paraId="4253EA1D" w14:textId="77777777" w:rsidR="007F07D6" w:rsidRDefault="007F07D6">
            <w:pPr>
              <w:pStyle w:val="TextinList1"/>
            </w:pPr>
            <w:r>
              <w:t xml:space="preserve">For more information about how to plan the Microsoft BitLocker Administration and Monitoring server infrastructure, see </w:t>
            </w:r>
            <w:hyperlink w:anchor="z962f2f48e80043f2ab25664a8a6298ee" w:history="1">
              <w:r>
                <w:rPr>
                  <w:rStyle w:val="Hyperlink"/>
                </w:rPr>
                <w:t>Planning Server Infrastructure for MBAM</w:t>
              </w:r>
            </w:hyperlink>
            <w:r>
              <w:t xml:space="preserve">. For prerequisites of each MBAM server feature, see </w:t>
            </w:r>
            <w:hyperlink w:anchor="zd1ce21c430964a169b5efb10feadc2af" w:history="1">
              <w:r>
                <w:rPr>
                  <w:rStyle w:val="Hyperlink"/>
                </w:rPr>
                <w:t>MBAM Supported Configurations</w:t>
              </w:r>
            </w:hyperlink>
            <w:r>
              <w:t>.</w:t>
            </w:r>
          </w:p>
          <w:p w14:paraId="284920AB" w14:textId="77777777" w:rsidR="007F07D6" w:rsidRDefault="007F07D6">
            <w:pPr>
              <w:pStyle w:val="TextinList1"/>
            </w:pPr>
            <w:r>
              <w:t xml:space="preserve">The installation wizard checks the prerequisites for your installation and displays prerequisites that are missing. If all the prerequisites are met, the installation continues. If a missing prerequisite is detected, you have to resolve the missing prerequisites, and then click </w:t>
            </w:r>
            <w:r>
              <w:rPr>
                <w:rStyle w:val="UI"/>
              </w:rPr>
              <w:t>Check prerequisites again</w:t>
            </w:r>
            <w:r>
              <w:t xml:space="preserve">. If all prerequisites are met this time, the installation will resume. </w:t>
            </w:r>
          </w:p>
          <w:p w14:paraId="18771A90" w14:textId="77777777" w:rsidR="007F07D6" w:rsidRDefault="007F07D6" w:rsidP="007F07D6">
            <w:pPr>
              <w:pStyle w:val="NumberedList1"/>
              <w:numPr>
                <w:ilvl w:val="0"/>
                <w:numId w:val="0"/>
              </w:numPr>
              <w:tabs>
                <w:tab w:val="left" w:pos="360"/>
              </w:tabs>
              <w:spacing w:line="260" w:lineRule="exact"/>
              <w:ind w:left="360" w:hanging="360"/>
            </w:pPr>
            <w:r>
              <w:t>4.</w:t>
            </w:r>
            <w:r>
              <w:tab/>
              <w:t>The Microsoft BitLocker Administration and Monitoring Setup wizard will display installation pages for the selected features. The following sections describe installation procedures for each feature.</w:t>
            </w:r>
          </w:p>
          <w:p w14:paraId="2C42C302" w14:textId="77777777" w:rsidR="007F07D6" w:rsidRDefault="00AB4A7B">
            <w:pPr>
              <w:pStyle w:val="AlertLabelinList1"/>
              <w:framePr w:wrap="notBeside"/>
            </w:pPr>
            <w:r>
              <w:rPr>
                <w:noProof/>
              </w:rPr>
              <w:pict w14:anchorId="425288D2">
                <v:shape id="Picture 65" o:spid="_x0000_i1064" type="#_x0000_t75" style="width:18pt;height:12pt;visibility:visible">
                  <v:imagedata r:id="rId22" o:title=""/>
                </v:shape>
              </w:pict>
            </w:r>
            <w:r w:rsidR="007F07D6">
              <w:t xml:space="preserve">Note </w:t>
            </w:r>
          </w:p>
          <w:p w14:paraId="183FDC26" w14:textId="77777777" w:rsidR="007F07D6" w:rsidRDefault="007F07D6">
            <w:pPr>
              <w:pStyle w:val="AlertTextinList1"/>
            </w:pPr>
            <w:r>
              <w:t>The following instructions are based on the assumption that each feature will be installed on a separate server. If you are installing multiple features on a single server, some steps may be altered or eliminated.</w:t>
            </w:r>
          </w:p>
          <w:p w14:paraId="64ED6F06" w14:textId="77777777" w:rsidR="007F07D6" w:rsidRDefault="00AB4A7B">
            <w:pPr>
              <w:pStyle w:val="ProcedureTitleinList1"/>
              <w:framePr w:wrap="notBeside"/>
            </w:pPr>
            <w:r>
              <w:rPr>
                <w:noProof/>
              </w:rPr>
              <w:lastRenderedPageBreak/>
              <w:pict w14:anchorId="05926C6D">
                <v:shape id="Picture 138" o:spid="_x0000_i1065" type="#_x0000_t75" style="width:12pt;height:12pt;visibility:visible">
                  <v:imagedata r:id="rId29" o:title=""/>
                </v:shape>
              </w:pict>
            </w:r>
            <w:r w:rsidR="007F07D6">
              <w:t>Recovery and Hardware Database Feature</w:t>
            </w:r>
          </w:p>
          <w:tbl>
            <w:tblPr>
              <w:tblW w:w="0" w:type="auto"/>
              <w:tblInd w:w="720" w:type="dxa"/>
              <w:tblCellMar>
                <w:left w:w="0" w:type="dxa"/>
                <w:right w:w="0" w:type="dxa"/>
              </w:tblCellMar>
              <w:tblLook w:val="01E0" w:firstRow="1" w:lastRow="1" w:firstColumn="1" w:lastColumn="1" w:noHBand="0" w:noVBand="0"/>
            </w:tblPr>
            <w:tblGrid>
              <w:gridCol w:w="7560"/>
            </w:tblGrid>
            <w:tr w:rsidR="007F07D6" w14:paraId="70CC3AC8" w14:textId="77777777" w:rsidTr="007F07D6">
              <w:tc>
                <w:tcPr>
                  <w:tcW w:w="8856" w:type="dxa"/>
                  <w:shd w:val="clear" w:color="auto" w:fill="auto"/>
                </w:tcPr>
                <w:p w14:paraId="03C9357D" w14:textId="77777777" w:rsidR="007F07D6" w:rsidRDefault="007F07D6" w:rsidP="007F07D6">
                  <w:pPr>
                    <w:pStyle w:val="NumberedList2"/>
                    <w:numPr>
                      <w:ilvl w:val="0"/>
                      <w:numId w:val="0"/>
                    </w:numPr>
                    <w:tabs>
                      <w:tab w:val="left" w:pos="720"/>
                    </w:tabs>
                    <w:spacing w:line="260" w:lineRule="exact"/>
                    <w:ind w:left="720" w:hanging="360"/>
                  </w:pPr>
                  <w:r>
                    <w:t>a.</w:t>
                  </w:r>
                  <w:r>
                    <w:tab/>
                    <w:t>MBAM can optionally encrypt the communication between the Recovery and Hardware Database and the Administration and Monitoring servers. If you choose to encrypt, you will be asked to select the Certificate Authority provisioned certificate that will be used for encryption.</w:t>
                  </w:r>
                </w:p>
                <w:p w14:paraId="5915BCFF" w14:textId="77777777" w:rsidR="007F07D6" w:rsidRDefault="007F07D6" w:rsidP="007F07D6">
                  <w:pPr>
                    <w:pStyle w:val="NumberedList2"/>
                    <w:numPr>
                      <w:ilvl w:val="0"/>
                      <w:numId w:val="0"/>
                    </w:numPr>
                    <w:tabs>
                      <w:tab w:val="left" w:pos="720"/>
                    </w:tabs>
                    <w:spacing w:line="260" w:lineRule="exact"/>
                    <w:ind w:left="720" w:hanging="360"/>
                  </w:pPr>
                  <w:proofErr w:type="gramStart"/>
                  <w:r>
                    <w:t>b.</w:t>
                  </w:r>
                  <w:r>
                    <w:tab/>
                    <w:t>Click</w:t>
                  </w:r>
                  <w:proofErr w:type="gramEnd"/>
                  <w:r>
                    <w:t xml:space="preserve"> </w:t>
                  </w:r>
                  <w:r>
                    <w:rPr>
                      <w:rStyle w:val="UI"/>
                    </w:rPr>
                    <w:t>Next</w:t>
                  </w:r>
                  <w:r>
                    <w:t xml:space="preserve"> to continue.</w:t>
                  </w:r>
                </w:p>
                <w:p w14:paraId="32007281" w14:textId="77777777" w:rsidR="007F07D6" w:rsidRDefault="007F07D6" w:rsidP="007F07D6">
                  <w:pPr>
                    <w:pStyle w:val="NumberedList2"/>
                    <w:numPr>
                      <w:ilvl w:val="0"/>
                      <w:numId w:val="0"/>
                    </w:numPr>
                    <w:tabs>
                      <w:tab w:val="left" w:pos="720"/>
                    </w:tabs>
                    <w:spacing w:line="260" w:lineRule="exact"/>
                    <w:ind w:left="720" w:hanging="360"/>
                  </w:pPr>
                  <w:r>
                    <w:t>c.</w:t>
                  </w:r>
                  <w:r>
                    <w:tab/>
                    <w:t xml:space="preserve">To configure access to the Recovery and Hardware Database, specify the names of the computers that will be running the Administration and Monitoring Server feature. Once the Administration and Monitoring Server feature is deployed it will connect to the database using its </w:t>
                  </w:r>
                  <w:commentRangeStart w:id="215"/>
                  <w:r>
                    <w:t xml:space="preserve">Network Service </w:t>
                  </w:r>
                  <w:commentRangeEnd w:id="215"/>
                  <w:r w:rsidR="00613749">
                    <w:rPr>
                      <w:rStyle w:val="CommentReference"/>
                    </w:rPr>
                    <w:commentReference w:id="215"/>
                  </w:r>
                  <w:r>
                    <w:t>account.</w:t>
                  </w:r>
                </w:p>
                <w:p w14:paraId="56359FF8" w14:textId="77777777" w:rsidR="007F07D6" w:rsidRDefault="007F07D6" w:rsidP="007F07D6">
                  <w:pPr>
                    <w:pStyle w:val="NumberedList2"/>
                    <w:numPr>
                      <w:ilvl w:val="0"/>
                      <w:numId w:val="0"/>
                    </w:numPr>
                    <w:tabs>
                      <w:tab w:val="left" w:pos="720"/>
                    </w:tabs>
                    <w:spacing w:line="260" w:lineRule="exact"/>
                    <w:ind w:left="720" w:hanging="360"/>
                  </w:pPr>
                  <w:proofErr w:type="gramStart"/>
                  <w:r>
                    <w:t>d.</w:t>
                  </w:r>
                  <w:r>
                    <w:tab/>
                    <w:t>Click</w:t>
                  </w:r>
                  <w:proofErr w:type="gramEnd"/>
                  <w:r>
                    <w:t xml:space="preserve"> </w:t>
                  </w:r>
                  <w:r>
                    <w:rPr>
                      <w:rStyle w:val="UI"/>
                    </w:rPr>
                    <w:t>Next</w:t>
                  </w:r>
                  <w:r>
                    <w:t xml:space="preserve"> to continue.</w:t>
                  </w:r>
                </w:p>
                <w:p w14:paraId="6246D684" w14:textId="77777777" w:rsidR="007F07D6" w:rsidRDefault="007F07D6" w:rsidP="007F07D6">
                  <w:pPr>
                    <w:pStyle w:val="NumberedList2"/>
                    <w:numPr>
                      <w:ilvl w:val="0"/>
                      <w:numId w:val="0"/>
                    </w:numPr>
                    <w:tabs>
                      <w:tab w:val="left" w:pos="720"/>
                    </w:tabs>
                    <w:spacing w:line="260" w:lineRule="exact"/>
                    <w:ind w:left="720" w:hanging="360"/>
                  </w:pPr>
                  <w:r>
                    <w:t>e.</w:t>
                  </w:r>
                  <w:r>
                    <w:tab/>
                    <w:t xml:space="preserve">Specify the </w:t>
                  </w:r>
                  <w:r>
                    <w:rPr>
                      <w:rStyle w:val="UI"/>
                    </w:rPr>
                    <w:t>Database Configuration</w:t>
                  </w:r>
                  <w:r>
                    <w:t xml:space="preserve"> for the SQL Server instance that stores the recovery and hardware data. You must also specify both where the database will be located and where the log information will be located.</w:t>
                  </w:r>
                </w:p>
                <w:p w14:paraId="52A07598" w14:textId="77777777" w:rsidR="007F07D6" w:rsidRDefault="007F07D6" w:rsidP="007F07D6">
                  <w:pPr>
                    <w:pStyle w:val="NumberedList2"/>
                    <w:numPr>
                      <w:ilvl w:val="0"/>
                      <w:numId w:val="0"/>
                    </w:numPr>
                    <w:tabs>
                      <w:tab w:val="left" w:pos="720"/>
                    </w:tabs>
                    <w:spacing w:line="260" w:lineRule="exact"/>
                    <w:ind w:left="720" w:hanging="360"/>
                  </w:pPr>
                  <w:proofErr w:type="gramStart"/>
                  <w:r>
                    <w:t>f.</w:t>
                  </w:r>
                  <w:r>
                    <w:tab/>
                    <w:t>Click</w:t>
                  </w:r>
                  <w:proofErr w:type="gramEnd"/>
                  <w:r>
                    <w:t xml:space="preserve"> </w:t>
                  </w:r>
                  <w:r>
                    <w:rPr>
                      <w:rStyle w:val="UI"/>
                    </w:rPr>
                    <w:t>Next</w:t>
                  </w:r>
                  <w:r>
                    <w:t xml:space="preserve"> to continue with the Microsoft BitLocker Administration and Monitoring Setup wizard.</w:t>
                  </w:r>
                </w:p>
              </w:tc>
            </w:tr>
          </w:tbl>
          <w:p w14:paraId="65F80071" w14:textId="77777777" w:rsidR="007F07D6" w:rsidRDefault="007F07D6"/>
          <w:p w14:paraId="7635DD91" w14:textId="77777777" w:rsidR="007F07D6" w:rsidRDefault="00AB4A7B">
            <w:pPr>
              <w:pStyle w:val="ProcedureTitleinList1"/>
              <w:framePr w:wrap="notBeside"/>
            </w:pPr>
            <w:r>
              <w:rPr>
                <w:noProof/>
              </w:rPr>
              <w:pict w14:anchorId="510F424C">
                <v:shape id="Picture 137" o:spid="_x0000_i1066" type="#_x0000_t75" style="width:12pt;height:12pt;visibility:visible">
                  <v:imagedata r:id="rId29" o:title=""/>
                </v:shape>
              </w:pict>
            </w:r>
            <w:r w:rsidR="007F07D6">
              <w:t>Compliance Status Database Feature</w:t>
            </w:r>
          </w:p>
          <w:tbl>
            <w:tblPr>
              <w:tblW w:w="0" w:type="auto"/>
              <w:tblInd w:w="720" w:type="dxa"/>
              <w:tblCellMar>
                <w:left w:w="0" w:type="dxa"/>
                <w:right w:w="0" w:type="dxa"/>
              </w:tblCellMar>
              <w:tblLook w:val="01E0" w:firstRow="1" w:lastRow="1" w:firstColumn="1" w:lastColumn="1" w:noHBand="0" w:noVBand="0"/>
            </w:tblPr>
            <w:tblGrid>
              <w:gridCol w:w="7560"/>
            </w:tblGrid>
            <w:tr w:rsidR="007F07D6" w14:paraId="58400C87" w14:textId="77777777" w:rsidTr="007F07D6">
              <w:tc>
                <w:tcPr>
                  <w:tcW w:w="8856" w:type="dxa"/>
                  <w:shd w:val="clear" w:color="auto" w:fill="auto"/>
                </w:tcPr>
                <w:p w14:paraId="0B8200CF" w14:textId="77777777" w:rsidR="007F07D6" w:rsidRDefault="007F07D6" w:rsidP="007F07D6">
                  <w:pPr>
                    <w:pStyle w:val="NumberedList2"/>
                    <w:numPr>
                      <w:ilvl w:val="0"/>
                      <w:numId w:val="0"/>
                    </w:numPr>
                    <w:tabs>
                      <w:tab w:val="left" w:pos="720"/>
                    </w:tabs>
                    <w:spacing w:line="260" w:lineRule="exact"/>
                    <w:ind w:left="720" w:hanging="360"/>
                  </w:pPr>
                  <w:r>
                    <w:t>a.</w:t>
                  </w:r>
                  <w:r>
                    <w:tab/>
                    <w:t>MBAM can optionally encrypt the communication between the Recovery and Hardware Database and the Administration and Monitoring servers. If you choose to encrypt, you will be asked to select the Certificate Authority provisioned certificate that will be used for encryption.</w:t>
                  </w:r>
                </w:p>
                <w:p w14:paraId="1565C5DE" w14:textId="77777777" w:rsidR="007F07D6" w:rsidRDefault="007F07D6" w:rsidP="007F07D6">
                  <w:pPr>
                    <w:pStyle w:val="NumberedList2"/>
                    <w:numPr>
                      <w:ilvl w:val="0"/>
                      <w:numId w:val="0"/>
                    </w:numPr>
                    <w:tabs>
                      <w:tab w:val="left" w:pos="720"/>
                    </w:tabs>
                    <w:spacing w:line="260" w:lineRule="exact"/>
                    <w:ind w:left="720" w:hanging="360"/>
                  </w:pPr>
                  <w:proofErr w:type="gramStart"/>
                  <w:r>
                    <w:t>b.</w:t>
                  </w:r>
                  <w:r>
                    <w:tab/>
                    <w:t>Click</w:t>
                  </w:r>
                  <w:proofErr w:type="gramEnd"/>
                  <w:r>
                    <w:t xml:space="preserve"> </w:t>
                  </w:r>
                  <w:r>
                    <w:rPr>
                      <w:rStyle w:val="UI"/>
                    </w:rPr>
                    <w:t>Next</w:t>
                  </w:r>
                  <w:r>
                    <w:t xml:space="preserve"> to continue.</w:t>
                  </w:r>
                </w:p>
                <w:p w14:paraId="7C647FC1" w14:textId="77777777" w:rsidR="007F07D6" w:rsidRDefault="007F07D6" w:rsidP="007F07D6">
                  <w:pPr>
                    <w:pStyle w:val="NumberedList2"/>
                    <w:numPr>
                      <w:ilvl w:val="0"/>
                      <w:numId w:val="0"/>
                    </w:numPr>
                    <w:tabs>
                      <w:tab w:val="left" w:pos="720"/>
                    </w:tabs>
                    <w:spacing w:line="260" w:lineRule="exact"/>
                    <w:ind w:left="720" w:hanging="360"/>
                  </w:pPr>
                  <w:r>
                    <w:t>c.</w:t>
                  </w:r>
                  <w:r>
                    <w:tab/>
                    <w:t xml:space="preserve">To configure access to the Compliance Status Database, specify the computer names of the machines that will be running the Administration and Monitoring Server and Compliance and Audit Reports features. Once the Administration and Monitoring and Compliance and Audit Reports Server features are deployed they will connect to the databases using their </w:t>
                  </w:r>
                  <w:commentRangeStart w:id="216"/>
                  <w:r>
                    <w:t xml:space="preserve">Network Service </w:t>
                  </w:r>
                  <w:commentRangeEnd w:id="216"/>
                  <w:r w:rsidR="00613749">
                    <w:rPr>
                      <w:rStyle w:val="CommentReference"/>
                    </w:rPr>
                    <w:commentReference w:id="216"/>
                  </w:r>
                  <w:r>
                    <w:t>accounts.</w:t>
                  </w:r>
                </w:p>
                <w:p w14:paraId="36861277" w14:textId="77777777" w:rsidR="007F07D6" w:rsidRDefault="007F07D6" w:rsidP="007F07D6">
                  <w:pPr>
                    <w:pStyle w:val="NumberedList2"/>
                    <w:numPr>
                      <w:ilvl w:val="0"/>
                      <w:numId w:val="0"/>
                    </w:numPr>
                    <w:tabs>
                      <w:tab w:val="left" w:pos="720"/>
                    </w:tabs>
                    <w:spacing w:line="260" w:lineRule="exact"/>
                    <w:ind w:left="720" w:hanging="360"/>
                  </w:pPr>
                  <w:r>
                    <w:t>d.</w:t>
                  </w:r>
                  <w:r>
                    <w:tab/>
                    <w:t xml:space="preserve">Specify the </w:t>
                  </w:r>
                  <w:r>
                    <w:rPr>
                      <w:rStyle w:val="UI"/>
                    </w:rPr>
                    <w:t>Database Configuration</w:t>
                  </w:r>
                  <w:r>
                    <w:t xml:space="preserve"> for the SQL Server instance that will store the compliance and audit data. You must also specify where the database will be located and where the log information will be located.</w:t>
                  </w:r>
                </w:p>
                <w:p w14:paraId="507F22BD" w14:textId="77777777" w:rsidR="007F07D6" w:rsidRDefault="007F07D6" w:rsidP="007F07D6">
                  <w:pPr>
                    <w:pStyle w:val="NumberedList2"/>
                    <w:numPr>
                      <w:ilvl w:val="0"/>
                      <w:numId w:val="0"/>
                    </w:numPr>
                    <w:tabs>
                      <w:tab w:val="left" w:pos="720"/>
                    </w:tabs>
                    <w:spacing w:line="260" w:lineRule="exact"/>
                    <w:ind w:left="720" w:hanging="360"/>
                  </w:pPr>
                  <w:proofErr w:type="gramStart"/>
                  <w:r>
                    <w:t>e.</w:t>
                  </w:r>
                  <w:r>
                    <w:tab/>
                    <w:t>Click</w:t>
                  </w:r>
                  <w:proofErr w:type="gramEnd"/>
                  <w:r>
                    <w:t xml:space="preserve"> </w:t>
                  </w:r>
                  <w:r>
                    <w:rPr>
                      <w:rStyle w:val="UI"/>
                    </w:rPr>
                    <w:t>Next</w:t>
                  </w:r>
                  <w:r>
                    <w:t xml:space="preserve"> to continue.</w:t>
                  </w:r>
                </w:p>
                <w:p w14:paraId="38649FC0" w14:textId="77777777" w:rsidR="007F07D6" w:rsidRDefault="007F07D6" w:rsidP="007F07D6">
                  <w:pPr>
                    <w:pStyle w:val="NumberedList2"/>
                    <w:numPr>
                      <w:ilvl w:val="0"/>
                      <w:numId w:val="0"/>
                    </w:numPr>
                    <w:tabs>
                      <w:tab w:val="left" w:pos="720"/>
                    </w:tabs>
                    <w:spacing w:line="260" w:lineRule="exact"/>
                    <w:ind w:left="720" w:hanging="360"/>
                  </w:pPr>
                  <w:r>
                    <w:t>f.</w:t>
                  </w:r>
                  <w:r>
                    <w:tab/>
                  </w:r>
                  <w:commentRangeStart w:id="217"/>
                  <w:r>
                    <w:t xml:space="preserve">Specify </w:t>
                  </w:r>
                  <w:commentRangeEnd w:id="217"/>
                  <w:r w:rsidR="00613749">
                    <w:rPr>
                      <w:rStyle w:val="CommentReference"/>
                    </w:rPr>
                    <w:commentReference w:id="217"/>
                  </w:r>
                  <w:r>
                    <w:t>the user account that will be used to access the database for reports.</w:t>
                  </w:r>
                </w:p>
                <w:p w14:paraId="07516298" w14:textId="77777777" w:rsidR="007F07D6" w:rsidRDefault="007F07D6" w:rsidP="007F07D6">
                  <w:pPr>
                    <w:pStyle w:val="NumberedList2"/>
                    <w:numPr>
                      <w:ilvl w:val="0"/>
                      <w:numId w:val="0"/>
                    </w:numPr>
                    <w:tabs>
                      <w:tab w:val="left" w:pos="720"/>
                    </w:tabs>
                    <w:spacing w:line="260" w:lineRule="exact"/>
                    <w:ind w:left="720" w:hanging="360"/>
                  </w:pPr>
                  <w:proofErr w:type="gramStart"/>
                  <w:r>
                    <w:t>g.</w:t>
                  </w:r>
                  <w:r>
                    <w:tab/>
                    <w:t>Click</w:t>
                  </w:r>
                  <w:proofErr w:type="gramEnd"/>
                  <w:r>
                    <w:t xml:space="preserve"> </w:t>
                  </w:r>
                  <w:r>
                    <w:rPr>
                      <w:rStyle w:val="UI"/>
                    </w:rPr>
                    <w:t>Next</w:t>
                  </w:r>
                  <w:r>
                    <w:t xml:space="preserve"> to continue with the Microsoft BitLocker Administration and Monitoring Setup wizard.</w:t>
                  </w:r>
                </w:p>
              </w:tc>
            </w:tr>
          </w:tbl>
          <w:p w14:paraId="2C2D706F" w14:textId="77777777" w:rsidR="007F07D6" w:rsidRDefault="007F07D6"/>
          <w:p w14:paraId="663F208C" w14:textId="77777777" w:rsidR="007F07D6" w:rsidRDefault="00AB4A7B">
            <w:pPr>
              <w:pStyle w:val="ProcedureTitleinList1"/>
              <w:framePr w:wrap="notBeside"/>
            </w:pPr>
            <w:r>
              <w:rPr>
                <w:noProof/>
              </w:rPr>
              <w:lastRenderedPageBreak/>
              <w:pict w14:anchorId="35FC226E">
                <v:shape id="Picture 136" o:spid="_x0000_i1067" type="#_x0000_t75" style="width:12pt;height:12pt;visibility:visible">
                  <v:imagedata r:id="rId29" o:title=""/>
                </v:shape>
              </w:pict>
            </w:r>
            <w:r w:rsidR="007F07D6">
              <w:t>Compliance and Audit Reports Feature</w:t>
            </w:r>
          </w:p>
          <w:tbl>
            <w:tblPr>
              <w:tblW w:w="0" w:type="auto"/>
              <w:tblInd w:w="720" w:type="dxa"/>
              <w:tblCellMar>
                <w:left w:w="0" w:type="dxa"/>
                <w:right w:w="0" w:type="dxa"/>
              </w:tblCellMar>
              <w:tblLook w:val="01E0" w:firstRow="1" w:lastRow="1" w:firstColumn="1" w:lastColumn="1" w:noHBand="0" w:noVBand="0"/>
            </w:tblPr>
            <w:tblGrid>
              <w:gridCol w:w="7560"/>
            </w:tblGrid>
            <w:tr w:rsidR="007F07D6" w14:paraId="60222068" w14:textId="77777777" w:rsidTr="007F07D6">
              <w:tc>
                <w:tcPr>
                  <w:tcW w:w="8856" w:type="dxa"/>
                  <w:shd w:val="clear" w:color="auto" w:fill="auto"/>
                </w:tcPr>
                <w:p w14:paraId="1ED08CFA" w14:textId="77777777" w:rsidR="007F07D6" w:rsidRDefault="007F07D6" w:rsidP="007F07D6">
                  <w:pPr>
                    <w:pStyle w:val="NumberedList2"/>
                    <w:numPr>
                      <w:ilvl w:val="0"/>
                      <w:numId w:val="0"/>
                    </w:numPr>
                    <w:tabs>
                      <w:tab w:val="left" w:pos="720"/>
                    </w:tabs>
                    <w:spacing w:line="260" w:lineRule="exact"/>
                    <w:ind w:left="720" w:hanging="360"/>
                  </w:pPr>
                  <w:r>
                    <w:t>a.</w:t>
                  </w:r>
                  <w:r>
                    <w:tab/>
                    <w:t xml:space="preserve">Specify the remote SQL Server instance (for example: </w:t>
                  </w:r>
                  <w:r>
                    <w:rPr>
                      <w:rStyle w:val="Placeholder"/>
                    </w:rPr>
                    <w:t>&lt;</w:t>
                  </w:r>
                  <w:commentRangeStart w:id="218"/>
                  <w:proofErr w:type="spellStart"/>
                  <w:r>
                    <w:rPr>
                      <w:rStyle w:val="Placeholder"/>
                    </w:rPr>
                    <w:t>ServerName</w:t>
                  </w:r>
                  <w:proofErr w:type="spellEnd"/>
                  <w:r>
                    <w:rPr>
                      <w:rStyle w:val="Placeholder"/>
                    </w:rPr>
                    <w:t>\</w:t>
                  </w:r>
                  <w:proofErr w:type="spellStart"/>
                  <w:r>
                    <w:rPr>
                      <w:rStyle w:val="Placeholder"/>
                    </w:rPr>
                    <w:t>InstanceName</w:t>
                  </w:r>
                  <w:proofErr w:type="spellEnd"/>
                  <w:r>
                    <w:rPr>
                      <w:rStyle w:val="Placeholder"/>
                    </w:rPr>
                    <w:t>&gt;</w:t>
                  </w:r>
                  <w:commentRangeEnd w:id="218"/>
                  <w:r w:rsidR="00613749">
                    <w:rPr>
                      <w:rStyle w:val="CommentReference"/>
                    </w:rPr>
                    <w:commentReference w:id="218"/>
                  </w:r>
                  <w:r>
                    <w:t xml:space="preserve">) where the Compliance Status Database was installed. </w:t>
                  </w:r>
                </w:p>
                <w:p w14:paraId="41BD1ECC" w14:textId="77777777" w:rsidR="007F07D6" w:rsidRDefault="007F07D6" w:rsidP="007F07D6">
                  <w:pPr>
                    <w:pStyle w:val="NumberedList2"/>
                    <w:numPr>
                      <w:ilvl w:val="0"/>
                      <w:numId w:val="0"/>
                    </w:numPr>
                    <w:tabs>
                      <w:tab w:val="left" w:pos="720"/>
                    </w:tabs>
                    <w:spacing w:line="260" w:lineRule="exact"/>
                    <w:ind w:left="720" w:hanging="360"/>
                  </w:pPr>
                  <w:r>
                    <w:t>b.</w:t>
                  </w:r>
                  <w:r>
                    <w:tab/>
                    <w:t xml:space="preserve">Next specify where the name of the Compliance Status Database. By default the database name is “MBAM Compliance Status” however this </w:t>
                  </w:r>
                  <w:commentRangeStart w:id="219"/>
                  <w:r>
                    <w:t xml:space="preserve">can be altered </w:t>
                  </w:r>
                  <w:commentRangeEnd w:id="219"/>
                  <w:r w:rsidR="00613749">
                    <w:rPr>
                      <w:rStyle w:val="CommentReference"/>
                    </w:rPr>
                    <w:commentReference w:id="219"/>
                  </w:r>
                  <w:r>
                    <w:t>when installing the Compliance Status Database feature.</w:t>
                  </w:r>
                </w:p>
                <w:p w14:paraId="0F5358FF" w14:textId="77777777" w:rsidR="007F07D6" w:rsidRDefault="007F07D6" w:rsidP="007F07D6">
                  <w:pPr>
                    <w:pStyle w:val="NumberedList2"/>
                    <w:numPr>
                      <w:ilvl w:val="0"/>
                      <w:numId w:val="0"/>
                    </w:numPr>
                    <w:tabs>
                      <w:tab w:val="left" w:pos="720"/>
                    </w:tabs>
                    <w:spacing w:line="260" w:lineRule="exact"/>
                    <w:ind w:left="720" w:hanging="360"/>
                  </w:pPr>
                  <w:proofErr w:type="gramStart"/>
                  <w:r>
                    <w:t>c.</w:t>
                  </w:r>
                  <w:r>
                    <w:tab/>
                    <w:t>Click</w:t>
                  </w:r>
                  <w:proofErr w:type="gramEnd"/>
                  <w:r>
                    <w:t xml:space="preserve"> </w:t>
                  </w:r>
                  <w:r>
                    <w:rPr>
                      <w:rStyle w:val="UI"/>
                    </w:rPr>
                    <w:t>Next</w:t>
                  </w:r>
                  <w:r>
                    <w:t xml:space="preserve"> to continue.</w:t>
                  </w:r>
                </w:p>
                <w:p w14:paraId="0B89DCCC" w14:textId="77777777" w:rsidR="007F07D6" w:rsidRDefault="007F07D6" w:rsidP="007F07D6">
                  <w:pPr>
                    <w:pStyle w:val="NumberedList2"/>
                    <w:numPr>
                      <w:ilvl w:val="0"/>
                      <w:numId w:val="0"/>
                    </w:numPr>
                    <w:tabs>
                      <w:tab w:val="left" w:pos="720"/>
                    </w:tabs>
                    <w:spacing w:line="260" w:lineRule="exact"/>
                    <w:ind w:left="720" w:hanging="360"/>
                  </w:pPr>
                  <w:r>
                    <w:t>d.</w:t>
                  </w:r>
                  <w:r>
                    <w:tab/>
                    <w:t>Select the SQL Server Reporting Services instance where the Compliance and Audit Reports will be installed. Provide the username and password used for accessing the compliance database.</w:t>
                  </w:r>
                </w:p>
                <w:p w14:paraId="42E82D64" w14:textId="77777777" w:rsidR="007F07D6" w:rsidRDefault="007F07D6" w:rsidP="007F07D6">
                  <w:pPr>
                    <w:pStyle w:val="NumberedList2"/>
                    <w:numPr>
                      <w:ilvl w:val="0"/>
                      <w:numId w:val="0"/>
                    </w:numPr>
                    <w:tabs>
                      <w:tab w:val="left" w:pos="720"/>
                    </w:tabs>
                    <w:spacing w:line="260" w:lineRule="exact"/>
                    <w:ind w:left="720" w:hanging="360"/>
                  </w:pPr>
                  <w:proofErr w:type="gramStart"/>
                  <w:r>
                    <w:t>e.</w:t>
                  </w:r>
                  <w:r>
                    <w:tab/>
                    <w:t>Click</w:t>
                  </w:r>
                  <w:proofErr w:type="gramEnd"/>
                  <w:r>
                    <w:t xml:space="preserve"> </w:t>
                  </w:r>
                  <w:r>
                    <w:rPr>
                      <w:rStyle w:val="UI"/>
                    </w:rPr>
                    <w:t>Next</w:t>
                  </w:r>
                  <w:r>
                    <w:t xml:space="preserve"> to continue with the Microsoft BitLocker Administration and Monitoring Setup wizard.</w:t>
                  </w:r>
                </w:p>
              </w:tc>
            </w:tr>
          </w:tbl>
          <w:p w14:paraId="18420FC6" w14:textId="77777777" w:rsidR="007F07D6" w:rsidRDefault="007F07D6"/>
          <w:p w14:paraId="3963D82D" w14:textId="77777777" w:rsidR="007F07D6" w:rsidRDefault="00AB4A7B">
            <w:pPr>
              <w:pStyle w:val="ProcedureTitleinList1"/>
              <w:framePr w:wrap="notBeside"/>
            </w:pPr>
            <w:r>
              <w:rPr>
                <w:noProof/>
              </w:rPr>
              <w:pict w14:anchorId="32184476">
                <v:shape id="Picture 135" o:spid="_x0000_i1068" type="#_x0000_t75" style="width:12pt;height:12pt;visibility:visible">
                  <v:imagedata r:id="rId29" o:title=""/>
                </v:shape>
              </w:pict>
            </w:r>
            <w:r w:rsidR="007F07D6">
              <w:t>Administration and Monitoring Server Feature</w:t>
            </w:r>
          </w:p>
          <w:tbl>
            <w:tblPr>
              <w:tblW w:w="0" w:type="auto"/>
              <w:tblInd w:w="720" w:type="dxa"/>
              <w:tblCellMar>
                <w:left w:w="0" w:type="dxa"/>
                <w:right w:w="0" w:type="dxa"/>
              </w:tblCellMar>
              <w:tblLook w:val="01E0" w:firstRow="1" w:lastRow="1" w:firstColumn="1" w:lastColumn="1" w:noHBand="0" w:noVBand="0"/>
            </w:tblPr>
            <w:tblGrid>
              <w:gridCol w:w="7560"/>
            </w:tblGrid>
            <w:tr w:rsidR="007F07D6" w14:paraId="427C3282" w14:textId="77777777" w:rsidTr="007F07D6">
              <w:tc>
                <w:tcPr>
                  <w:tcW w:w="8856" w:type="dxa"/>
                  <w:shd w:val="clear" w:color="auto" w:fill="auto"/>
                </w:tcPr>
                <w:p w14:paraId="4669077F" w14:textId="77777777" w:rsidR="007F07D6" w:rsidRDefault="007F07D6" w:rsidP="007F07D6">
                  <w:pPr>
                    <w:pStyle w:val="NumberedList2"/>
                    <w:numPr>
                      <w:ilvl w:val="0"/>
                      <w:numId w:val="0"/>
                    </w:numPr>
                    <w:tabs>
                      <w:tab w:val="left" w:pos="720"/>
                    </w:tabs>
                    <w:spacing w:line="260" w:lineRule="exact"/>
                    <w:ind w:left="720" w:hanging="360"/>
                  </w:pPr>
                  <w:r>
                    <w:t>a.</w:t>
                  </w:r>
                  <w:r>
                    <w:tab/>
                    <w:t>MBAM can optionally encrypt the communication between the Recovery and Hardware Database and the Administration and Monitoring servers. If you choose to encrypt, you will be asked to select the Certificate Authority provisioned certificate that will be used for encryption.</w:t>
                  </w:r>
                </w:p>
                <w:p w14:paraId="4651621C" w14:textId="77777777" w:rsidR="007F07D6" w:rsidRDefault="007F07D6" w:rsidP="007F07D6">
                  <w:pPr>
                    <w:pStyle w:val="NumberedList2"/>
                    <w:numPr>
                      <w:ilvl w:val="0"/>
                      <w:numId w:val="0"/>
                    </w:numPr>
                    <w:tabs>
                      <w:tab w:val="left" w:pos="720"/>
                    </w:tabs>
                    <w:spacing w:line="260" w:lineRule="exact"/>
                    <w:ind w:left="720" w:hanging="360"/>
                  </w:pPr>
                  <w:proofErr w:type="gramStart"/>
                  <w:r>
                    <w:t>b.</w:t>
                  </w:r>
                  <w:r>
                    <w:tab/>
                    <w:t>Click</w:t>
                  </w:r>
                  <w:proofErr w:type="gramEnd"/>
                  <w:r>
                    <w:t xml:space="preserve"> </w:t>
                  </w:r>
                  <w:r>
                    <w:rPr>
                      <w:rStyle w:val="UI"/>
                    </w:rPr>
                    <w:t>Next</w:t>
                  </w:r>
                  <w:r>
                    <w:t xml:space="preserve"> to continue.</w:t>
                  </w:r>
                </w:p>
                <w:p w14:paraId="3B2DB73F" w14:textId="77777777" w:rsidR="007F07D6" w:rsidRDefault="007F07D6" w:rsidP="007F07D6">
                  <w:pPr>
                    <w:pStyle w:val="NumberedList2"/>
                    <w:numPr>
                      <w:ilvl w:val="0"/>
                      <w:numId w:val="0"/>
                    </w:numPr>
                    <w:tabs>
                      <w:tab w:val="left" w:pos="720"/>
                    </w:tabs>
                    <w:spacing w:line="260" w:lineRule="exact"/>
                    <w:ind w:left="720" w:hanging="360"/>
                  </w:pPr>
                  <w:r>
                    <w:t>c.</w:t>
                  </w:r>
                  <w:r>
                    <w:tab/>
                    <w:t xml:space="preserve">Specify the remote SQL Server instance (for example: </w:t>
                  </w:r>
                  <w:r>
                    <w:rPr>
                      <w:rStyle w:val="Placeholder"/>
                    </w:rPr>
                    <w:t>&lt;</w:t>
                  </w:r>
                  <w:proofErr w:type="spellStart"/>
                  <w:r>
                    <w:rPr>
                      <w:rStyle w:val="Placeholder"/>
                    </w:rPr>
                    <w:t>ServerName</w:t>
                  </w:r>
                  <w:proofErr w:type="spellEnd"/>
                  <w:r>
                    <w:rPr>
                      <w:rStyle w:val="Placeholder"/>
                    </w:rPr>
                    <w:t>\</w:t>
                  </w:r>
                  <w:proofErr w:type="spellStart"/>
                  <w:r>
                    <w:rPr>
                      <w:rStyle w:val="Placeholder"/>
                    </w:rPr>
                    <w:t>InstanceName</w:t>
                  </w:r>
                  <w:proofErr w:type="spellEnd"/>
                  <w:r>
                    <w:rPr>
                      <w:rStyle w:val="Placeholder"/>
                    </w:rPr>
                    <w:t>&gt;</w:t>
                  </w:r>
                  <w:r>
                    <w:t xml:space="preserve">) where the Compliance Status Database was installed. </w:t>
                  </w:r>
                </w:p>
                <w:p w14:paraId="63DBB504" w14:textId="77777777" w:rsidR="007F07D6" w:rsidRDefault="007F07D6" w:rsidP="007F07D6">
                  <w:pPr>
                    <w:pStyle w:val="NumberedList2"/>
                    <w:numPr>
                      <w:ilvl w:val="0"/>
                      <w:numId w:val="0"/>
                    </w:numPr>
                    <w:tabs>
                      <w:tab w:val="left" w:pos="720"/>
                    </w:tabs>
                    <w:spacing w:line="260" w:lineRule="exact"/>
                    <w:ind w:left="720" w:hanging="360"/>
                  </w:pPr>
                  <w:r>
                    <w:t>d.</w:t>
                  </w:r>
                  <w:r>
                    <w:tab/>
                    <w:t>Next specify where the name of the Compliance Status Database. By default the database name is “MBAM Compliance Status” however this can be altered when installing the Compliance Status Database feature.</w:t>
                  </w:r>
                </w:p>
                <w:p w14:paraId="7EBC3F14" w14:textId="77777777" w:rsidR="007F07D6" w:rsidRDefault="007F07D6" w:rsidP="007F07D6">
                  <w:pPr>
                    <w:pStyle w:val="NumberedList2"/>
                    <w:numPr>
                      <w:ilvl w:val="0"/>
                      <w:numId w:val="0"/>
                    </w:numPr>
                    <w:tabs>
                      <w:tab w:val="left" w:pos="720"/>
                    </w:tabs>
                    <w:spacing w:line="260" w:lineRule="exact"/>
                    <w:ind w:left="720" w:hanging="360"/>
                  </w:pPr>
                  <w:proofErr w:type="gramStart"/>
                  <w:r>
                    <w:t>e.</w:t>
                  </w:r>
                  <w:r>
                    <w:tab/>
                    <w:t>Click</w:t>
                  </w:r>
                  <w:proofErr w:type="gramEnd"/>
                  <w:r>
                    <w:t xml:space="preserve"> </w:t>
                  </w:r>
                  <w:r>
                    <w:rPr>
                      <w:rStyle w:val="UI"/>
                    </w:rPr>
                    <w:t>Next</w:t>
                  </w:r>
                  <w:r>
                    <w:t xml:space="preserve"> to continue.</w:t>
                  </w:r>
                </w:p>
                <w:p w14:paraId="16CCE04C" w14:textId="77777777" w:rsidR="007F07D6" w:rsidRDefault="007F07D6" w:rsidP="007F07D6">
                  <w:pPr>
                    <w:pStyle w:val="NumberedList2"/>
                    <w:numPr>
                      <w:ilvl w:val="0"/>
                      <w:numId w:val="0"/>
                    </w:numPr>
                    <w:tabs>
                      <w:tab w:val="left" w:pos="720"/>
                    </w:tabs>
                    <w:spacing w:line="260" w:lineRule="exact"/>
                    <w:ind w:left="720" w:hanging="360"/>
                  </w:pPr>
                  <w:r>
                    <w:t>f.</w:t>
                  </w:r>
                  <w:r>
                    <w:tab/>
                    <w:t xml:space="preserve">Specify the remote SQL Server instance (for example: </w:t>
                  </w:r>
                  <w:r>
                    <w:rPr>
                      <w:rStyle w:val="Placeholder"/>
                    </w:rPr>
                    <w:t>&lt;</w:t>
                  </w:r>
                  <w:proofErr w:type="spellStart"/>
                  <w:r>
                    <w:rPr>
                      <w:rStyle w:val="Placeholder"/>
                    </w:rPr>
                    <w:t>ServerName</w:t>
                  </w:r>
                  <w:proofErr w:type="spellEnd"/>
                  <w:r>
                    <w:rPr>
                      <w:rStyle w:val="Placeholder"/>
                    </w:rPr>
                    <w:t>\</w:t>
                  </w:r>
                  <w:proofErr w:type="spellStart"/>
                  <w:r>
                    <w:rPr>
                      <w:rStyle w:val="Placeholder"/>
                    </w:rPr>
                    <w:t>InstanceName</w:t>
                  </w:r>
                  <w:proofErr w:type="spellEnd"/>
                  <w:r>
                    <w:rPr>
                      <w:rStyle w:val="Placeholder"/>
                    </w:rPr>
                    <w:t>&gt;</w:t>
                  </w:r>
                  <w:r>
                    <w:t xml:space="preserve">) where the Recovery and Hardware Database was installed. </w:t>
                  </w:r>
                </w:p>
                <w:p w14:paraId="4CC58B2A" w14:textId="77777777" w:rsidR="007F07D6" w:rsidRDefault="007F07D6" w:rsidP="007F07D6">
                  <w:pPr>
                    <w:pStyle w:val="NumberedList2"/>
                    <w:numPr>
                      <w:ilvl w:val="0"/>
                      <w:numId w:val="0"/>
                    </w:numPr>
                    <w:tabs>
                      <w:tab w:val="left" w:pos="720"/>
                    </w:tabs>
                    <w:spacing w:line="260" w:lineRule="exact"/>
                    <w:ind w:left="720" w:hanging="360"/>
                  </w:pPr>
                  <w:r>
                    <w:t>g.</w:t>
                  </w:r>
                  <w:r>
                    <w:tab/>
                    <w:t xml:space="preserve">Next, specify the name of the Recovery and Hardware Database. By default the database name is </w:t>
                  </w:r>
                  <w:r>
                    <w:rPr>
                      <w:rStyle w:val="UI"/>
                    </w:rPr>
                    <w:t>MBAM Recovery and Hardware</w:t>
                  </w:r>
                  <w:r>
                    <w:t xml:space="preserve"> however this can be altered when installing the Recovery and Hardware Database feature.</w:t>
                  </w:r>
                </w:p>
                <w:p w14:paraId="5178B601" w14:textId="77777777" w:rsidR="007F07D6" w:rsidRDefault="007F07D6" w:rsidP="007F07D6">
                  <w:pPr>
                    <w:pStyle w:val="NumberedList2"/>
                    <w:numPr>
                      <w:ilvl w:val="0"/>
                      <w:numId w:val="0"/>
                    </w:numPr>
                    <w:tabs>
                      <w:tab w:val="left" w:pos="720"/>
                    </w:tabs>
                    <w:spacing w:line="260" w:lineRule="exact"/>
                    <w:ind w:left="720" w:hanging="360"/>
                  </w:pPr>
                  <w:proofErr w:type="gramStart"/>
                  <w:r>
                    <w:t>h.</w:t>
                  </w:r>
                  <w:r>
                    <w:tab/>
                    <w:t>Click</w:t>
                  </w:r>
                  <w:proofErr w:type="gramEnd"/>
                  <w:r>
                    <w:t xml:space="preserve"> </w:t>
                  </w:r>
                  <w:r>
                    <w:rPr>
                      <w:rStyle w:val="UI"/>
                    </w:rPr>
                    <w:t>Next</w:t>
                  </w:r>
                  <w:r>
                    <w:t xml:space="preserve"> to continue.</w:t>
                  </w:r>
                </w:p>
                <w:p w14:paraId="1EEB25D9" w14:textId="77777777" w:rsidR="007F07D6" w:rsidRDefault="007F07D6" w:rsidP="007F07D6">
                  <w:pPr>
                    <w:pStyle w:val="NumberedList2"/>
                    <w:numPr>
                      <w:ilvl w:val="0"/>
                      <w:numId w:val="0"/>
                    </w:numPr>
                    <w:tabs>
                      <w:tab w:val="left" w:pos="720"/>
                    </w:tabs>
                    <w:spacing w:line="260" w:lineRule="exact"/>
                    <w:ind w:left="720" w:hanging="360"/>
                  </w:pPr>
                  <w:r>
                    <w:t>i.</w:t>
                  </w:r>
                  <w:r>
                    <w:tab/>
                    <w:t xml:space="preserve">Specify the URL for the “Home” of the SQL Server Reporting Services (SRS) site. The Home location of a </w:t>
                  </w:r>
                  <w:commentRangeStart w:id="220"/>
                  <w:r>
                    <w:t xml:space="preserve">SQL Server Reporting Services site instance can be found </w:t>
                  </w:r>
                  <w:commentRangeEnd w:id="220"/>
                  <w:r w:rsidR="00B70631">
                    <w:rPr>
                      <w:rStyle w:val="CommentReference"/>
                    </w:rPr>
                    <w:commentReference w:id="220"/>
                  </w:r>
                  <w:r>
                    <w:t xml:space="preserve">at: </w:t>
                  </w:r>
                  <w:r>
                    <w:br/>
                    <w:t>http://</w:t>
                  </w:r>
                  <w:r>
                    <w:rPr>
                      <w:rStyle w:val="Placeholder"/>
                    </w:rPr>
                    <w:t>&lt;NameofMBAMReportsServer</w:t>
                  </w:r>
                  <w:commentRangeStart w:id="221"/>
                  <w:r>
                    <w:rPr>
                      <w:rStyle w:val="Placeholder"/>
                    </w:rPr>
                    <w:t>&gt;/</w:t>
                  </w:r>
                  <w:r>
                    <w:t>Reports</w:t>
                  </w:r>
                  <w:commentRangeEnd w:id="221"/>
                  <w:r w:rsidR="00B70631">
                    <w:rPr>
                      <w:rStyle w:val="CommentReference"/>
                    </w:rPr>
                    <w:commentReference w:id="221"/>
                  </w:r>
                  <w:r>
                    <w:br/>
                  </w:r>
                </w:p>
                <w:p w14:paraId="3E17B55F" w14:textId="77777777" w:rsidR="007F07D6" w:rsidRDefault="00AB4A7B">
                  <w:pPr>
                    <w:pStyle w:val="AlertLabelinList2"/>
                    <w:framePr w:wrap="notBeside"/>
                  </w:pPr>
                  <w:r>
                    <w:rPr>
                      <w:noProof/>
                    </w:rPr>
                    <w:lastRenderedPageBreak/>
                    <w:pict w14:anchorId="76A594F6">
                      <v:shape id="Picture 73" o:spid="_x0000_i1069" type="#_x0000_t75" style="width:18pt;height:12pt;visibility:visible">
                        <v:imagedata r:id="rId22" o:title=""/>
                      </v:shape>
                    </w:pict>
                  </w:r>
                  <w:r w:rsidR="007F07D6">
                    <w:t xml:space="preserve">Note </w:t>
                  </w:r>
                </w:p>
                <w:p w14:paraId="2E95D88D" w14:textId="77777777" w:rsidR="007F07D6" w:rsidRDefault="007F07D6">
                  <w:pPr>
                    <w:pStyle w:val="AlertTextinList2"/>
                  </w:pPr>
                  <w:r>
                    <w:t>If SQL Server Reporting Services was configured as a named instance the URL will look like the following:http://</w:t>
                  </w:r>
                  <w:r>
                    <w:rPr>
                      <w:rStyle w:val="Placeholder"/>
                    </w:rPr>
                    <w:t>&lt;NameofMBAMReportsServer&gt;</w:t>
                  </w:r>
                  <w:r>
                    <w:t>/Reports_</w:t>
                  </w:r>
                  <w:r>
                    <w:rPr>
                      <w:rStyle w:val="Placeholder"/>
                    </w:rPr>
                    <w:t>&lt;SRSInstanceName&gt;</w:t>
                  </w:r>
                </w:p>
                <w:p w14:paraId="45A1674C" w14:textId="77777777" w:rsidR="007F07D6" w:rsidRDefault="007F07D6" w:rsidP="007F07D6">
                  <w:pPr>
                    <w:pStyle w:val="NumberedList2"/>
                    <w:numPr>
                      <w:ilvl w:val="0"/>
                      <w:numId w:val="0"/>
                    </w:numPr>
                    <w:tabs>
                      <w:tab w:val="left" w:pos="720"/>
                    </w:tabs>
                    <w:spacing w:line="260" w:lineRule="exact"/>
                    <w:ind w:left="720" w:hanging="360"/>
                  </w:pPr>
                  <w:proofErr w:type="gramStart"/>
                  <w:r>
                    <w:t>j.</w:t>
                  </w:r>
                  <w:r>
                    <w:tab/>
                    <w:t>Click</w:t>
                  </w:r>
                  <w:proofErr w:type="gramEnd"/>
                  <w:r>
                    <w:t xml:space="preserve"> </w:t>
                  </w:r>
                  <w:r>
                    <w:rPr>
                      <w:rStyle w:val="UI"/>
                    </w:rPr>
                    <w:t>Next</w:t>
                  </w:r>
                  <w:r>
                    <w:t xml:space="preserve"> to continue.</w:t>
                  </w:r>
                </w:p>
                <w:p w14:paraId="5C04B2CA" w14:textId="77777777" w:rsidR="007F07D6" w:rsidRDefault="007F07D6" w:rsidP="007F07D6">
                  <w:pPr>
                    <w:pStyle w:val="NumberedList2"/>
                    <w:numPr>
                      <w:ilvl w:val="0"/>
                      <w:numId w:val="0"/>
                    </w:numPr>
                    <w:tabs>
                      <w:tab w:val="left" w:pos="720"/>
                    </w:tabs>
                    <w:spacing w:line="260" w:lineRule="exact"/>
                    <w:ind w:left="720" w:hanging="360"/>
                  </w:pPr>
                  <w:r>
                    <w:t>k.</w:t>
                  </w:r>
                  <w:r>
                    <w:tab/>
                    <w:t xml:space="preserve">Enter the </w:t>
                  </w:r>
                  <w:r>
                    <w:rPr>
                      <w:rStyle w:val="UI"/>
                    </w:rPr>
                    <w:t>Port Number</w:t>
                  </w:r>
                  <w:r>
                    <w:t xml:space="preserve">, the </w:t>
                  </w:r>
                  <w:r>
                    <w:rPr>
                      <w:rStyle w:val="UI"/>
                    </w:rPr>
                    <w:t>Host Name</w:t>
                  </w:r>
                  <w:r>
                    <w:t xml:space="preserve"> (optional), and the </w:t>
                  </w:r>
                  <w:r>
                    <w:rPr>
                      <w:rStyle w:val="UI"/>
                    </w:rPr>
                    <w:t>Installation Path</w:t>
                  </w:r>
                  <w:r>
                    <w:t xml:space="preserve"> for the MBAM Administration and Monitoring server</w:t>
                  </w:r>
                </w:p>
                <w:p w14:paraId="3B4BC39A" w14:textId="77777777" w:rsidR="007F07D6" w:rsidRDefault="00AB4A7B">
                  <w:pPr>
                    <w:pStyle w:val="AlertLabelinList2"/>
                    <w:framePr w:wrap="notBeside"/>
                  </w:pPr>
                  <w:r>
                    <w:rPr>
                      <w:noProof/>
                    </w:rPr>
                    <w:pict w14:anchorId="32ACCE4F">
                      <v:shape id="Picture 72" o:spid="_x0000_i1070" type="#_x0000_t75" style="width:18pt;height:12pt;visibility:visible">
                        <v:imagedata r:id="rId25" o:title=""/>
                      </v:shape>
                    </w:pict>
                  </w:r>
                  <w:r w:rsidR="007F07D6">
                    <w:t xml:space="preserve">Warning </w:t>
                  </w:r>
                </w:p>
                <w:p w14:paraId="649BCB14" w14:textId="77777777" w:rsidR="007F07D6" w:rsidRDefault="007F07D6">
                  <w:pPr>
                    <w:pStyle w:val="AlertTextinList2"/>
                  </w:pPr>
                  <w:r>
                    <w:t>The port number that is specified must be an unused port number on the Administration and Monitoring server unless a unique host header name is specified.</w:t>
                  </w:r>
                </w:p>
                <w:p w14:paraId="47CA99D4" w14:textId="77777777" w:rsidR="007F07D6" w:rsidRDefault="007F07D6" w:rsidP="007F07D6">
                  <w:pPr>
                    <w:pStyle w:val="NumberedList2"/>
                    <w:numPr>
                      <w:ilvl w:val="0"/>
                      <w:numId w:val="0"/>
                    </w:numPr>
                    <w:tabs>
                      <w:tab w:val="left" w:pos="720"/>
                    </w:tabs>
                    <w:spacing w:line="260" w:lineRule="exact"/>
                    <w:ind w:left="720" w:hanging="360"/>
                  </w:pPr>
                  <w:proofErr w:type="gramStart"/>
                  <w:r>
                    <w:t>l.</w:t>
                  </w:r>
                  <w:r>
                    <w:tab/>
                    <w:t>Click</w:t>
                  </w:r>
                  <w:proofErr w:type="gramEnd"/>
                  <w:r>
                    <w:t xml:space="preserve"> </w:t>
                  </w:r>
                  <w:r>
                    <w:rPr>
                      <w:rStyle w:val="UI"/>
                    </w:rPr>
                    <w:t>Next</w:t>
                  </w:r>
                  <w:r>
                    <w:t xml:space="preserve"> to continue with the Microsoft BitLocker Administration and Monitoring Setup wizard.</w:t>
                  </w:r>
                </w:p>
              </w:tc>
            </w:tr>
          </w:tbl>
          <w:p w14:paraId="31AA6C8F" w14:textId="77777777" w:rsidR="007F07D6" w:rsidRDefault="007F07D6"/>
          <w:p w14:paraId="721380CA" w14:textId="77777777" w:rsidR="007F07D6" w:rsidRDefault="007F07D6" w:rsidP="007F07D6">
            <w:pPr>
              <w:pStyle w:val="NumberedList1"/>
              <w:numPr>
                <w:ilvl w:val="0"/>
                <w:numId w:val="0"/>
              </w:numPr>
              <w:tabs>
                <w:tab w:val="left" w:pos="360"/>
              </w:tabs>
              <w:spacing w:line="260" w:lineRule="exact"/>
              <w:ind w:left="360" w:hanging="360"/>
            </w:pPr>
            <w:r>
              <w:t>5.</w:t>
            </w:r>
            <w:r>
              <w:tab/>
              <w:t xml:space="preserve">Specify whether to use Microsoft Updates to help keep your computer secure, and then click </w:t>
            </w:r>
            <w:r>
              <w:rPr>
                <w:rStyle w:val="UI"/>
              </w:rPr>
              <w:t>Next</w:t>
            </w:r>
            <w:r>
              <w:t>.</w:t>
            </w:r>
          </w:p>
          <w:p w14:paraId="7140B33A" w14:textId="77777777" w:rsidR="007F07D6" w:rsidRDefault="007F07D6" w:rsidP="007F07D6">
            <w:pPr>
              <w:pStyle w:val="NumberedList1"/>
              <w:numPr>
                <w:ilvl w:val="0"/>
                <w:numId w:val="0"/>
              </w:numPr>
              <w:tabs>
                <w:tab w:val="left" w:pos="360"/>
              </w:tabs>
              <w:spacing w:line="260" w:lineRule="exact"/>
              <w:ind w:left="360" w:hanging="360"/>
            </w:pPr>
            <w:r>
              <w:t>6.</w:t>
            </w:r>
            <w:r>
              <w:tab/>
              <w:t xml:space="preserve">Once the selected Microsoft BitLocker Administration and Monitoring feature information is complete, the Microsoft BitLocker Administration and Monitoring installation using the Setup wizard is ready to start. Click </w:t>
            </w:r>
            <w:r>
              <w:rPr>
                <w:rStyle w:val="UI"/>
              </w:rPr>
              <w:t>Back</w:t>
            </w:r>
            <w:r>
              <w:t xml:space="preserve"> to navigate back through the wizard if you need to review or change your installation settings. Click </w:t>
            </w:r>
            <w:r>
              <w:rPr>
                <w:rStyle w:val="UI"/>
              </w:rPr>
              <w:t>Install</w:t>
            </w:r>
            <w:r>
              <w:t xml:space="preserve"> to being the installation. Click </w:t>
            </w:r>
            <w:r>
              <w:rPr>
                <w:rStyle w:val="UI"/>
              </w:rPr>
              <w:t>Cancel</w:t>
            </w:r>
            <w:r>
              <w:t xml:space="preserve"> to exit the Wizard. Setup installs the Microsoft BitLocker Administration and Monitoring features that you have selected and notifies you that the installation is finished.</w:t>
            </w:r>
          </w:p>
          <w:p w14:paraId="5A289CFF" w14:textId="77777777" w:rsidR="007F07D6" w:rsidRDefault="007F07D6" w:rsidP="007F07D6">
            <w:pPr>
              <w:pStyle w:val="NumberedList1"/>
              <w:numPr>
                <w:ilvl w:val="0"/>
                <w:numId w:val="0"/>
              </w:numPr>
              <w:tabs>
                <w:tab w:val="left" w:pos="360"/>
              </w:tabs>
              <w:spacing w:line="260" w:lineRule="exact"/>
              <w:ind w:left="360" w:hanging="360"/>
            </w:pPr>
            <w:r>
              <w:t>7.</w:t>
            </w:r>
            <w:r>
              <w:tab/>
              <w:t xml:space="preserve">Click </w:t>
            </w:r>
            <w:r>
              <w:rPr>
                <w:rStyle w:val="UI"/>
              </w:rPr>
              <w:t>Finish</w:t>
            </w:r>
            <w:r>
              <w:t xml:space="preserve"> to exit the wizard.</w:t>
            </w:r>
          </w:p>
          <w:p w14:paraId="631BD640" w14:textId="77777777" w:rsidR="007F07D6" w:rsidRDefault="007F07D6" w:rsidP="007F07D6">
            <w:pPr>
              <w:pStyle w:val="NumberedList1"/>
              <w:numPr>
                <w:ilvl w:val="0"/>
                <w:numId w:val="0"/>
              </w:numPr>
              <w:tabs>
                <w:tab w:val="left" w:pos="360"/>
              </w:tabs>
              <w:spacing w:line="260" w:lineRule="exact"/>
              <w:ind w:left="360" w:hanging="360"/>
            </w:pPr>
            <w:r>
              <w:t>8.</w:t>
            </w:r>
            <w:r>
              <w:tab/>
              <w:t xml:space="preserve">Although the Microsoft BitLocker Administration and Monitoring server components have now been installed, users have to be added to the Microsoft BitLocker Administration and Monitoring roles. For more information, see </w:t>
            </w:r>
            <w:hyperlink w:anchor="z0c83cce46b124a258d41f4b0fd0a32c3" w:history="1">
              <w:r>
                <w:rPr>
                  <w:rStyle w:val="Hyperlink"/>
                </w:rPr>
                <w:t>How to Manage Roles for MBAM</w:t>
              </w:r>
            </w:hyperlink>
            <w:r>
              <w:t>.</w:t>
            </w:r>
          </w:p>
        </w:tc>
      </w:tr>
    </w:tbl>
    <w:p w14:paraId="5065E50D" w14:textId="77777777" w:rsidR="007F07D6" w:rsidRDefault="00AB4A7B">
      <w:pPr>
        <w:pStyle w:val="ProcedureTitle"/>
        <w:framePr w:wrap="notBeside"/>
      </w:pPr>
      <w:r>
        <w:rPr>
          <w:noProof/>
        </w:rPr>
        <w:lastRenderedPageBreak/>
        <w:pict w14:anchorId="2A3CED7E">
          <v:shape id="Picture 119" o:spid="_x0000_i1071" type="#_x0000_t75" style="width:12pt;height:12pt;visibility:visible">
            <v:imagedata r:id="rId29" o:title=""/>
          </v:shape>
        </w:pict>
      </w:r>
      <w:r w:rsidR="007F07D6">
        <w:t>Post Installation Configuration</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BFD6BEA" w14:textId="77777777" w:rsidTr="007F07D6">
        <w:tc>
          <w:tcPr>
            <w:tcW w:w="8856" w:type="dxa"/>
            <w:shd w:val="clear" w:color="auto" w:fill="auto"/>
          </w:tcPr>
          <w:p w14:paraId="7010FFBB" w14:textId="77777777" w:rsidR="007F07D6" w:rsidRDefault="007F07D6" w:rsidP="007F07D6">
            <w:pPr>
              <w:pStyle w:val="NumberedList1"/>
              <w:numPr>
                <w:ilvl w:val="0"/>
                <w:numId w:val="0"/>
              </w:numPr>
              <w:tabs>
                <w:tab w:val="left" w:pos="360"/>
              </w:tabs>
              <w:spacing w:line="260" w:lineRule="exact"/>
              <w:ind w:left="360" w:hanging="360"/>
            </w:pPr>
            <w:r>
              <w:t>1.</w:t>
            </w:r>
            <w:r>
              <w:tab/>
              <w:t xml:space="preserve">After setup completes, you must add users Roles before users will have access to features within the MBAM management console. On the Administration and Monitoring Server add users to the following local groups to enable them access the features in the management console. </w:t>
            </w:r>
          </w:p>
          <w:p w14:paraId="572FAB3C"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Hardware Users</w:t>
            </w:r>
            <w:r>
              <w:t xml:space="preserve"> </w:t>
            </w:r>
            <w:r>
              <w:br/>
            </w:r>
          </w:p>
          <w:p w14:paraId="5AC8F1D7" w14:textId="77777777" w:rsidR="007F07D6" w:rsidRDefault="007F07D6">
            <w:pPr>
              <w:pStyle w:val="TextinList2"/>
            </w:pPr>
            <w:r>
              <w:t>Members of this local group will have access to the Hardware feature in the management console.</w:t>
            </w:r>
          </w:p>
          <w:p w14:paraId="69F2A529"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commentRangeStart w:id="222"/>
            <w:r>
              <w:rPr>
                <w:rStyle w:val="UI"/>
              </w:rPr>
              <w:t>MBAM Helpdesk Users</w:t>
            </w:r>
            <w:commentRangeEnd w:id="222"/>
            <w:r w:rsidR="0094359D">
              <w:rPr>
                <w:rStyle w:val="CommentReference"/>
              </w:rPr>
              <w:commentReference w:id="222"/>
            </w:r>
            <w:r>
              <w:br/>
            </w:r>
          </w:p>
          <w:p w14:paraId="1CB710DB" w14:textId="77777777" w:rsidR="007F07D6" w:rsidRDefault="007F07D6">
            <w:pPr>
              <w:pStyle w:val="TextinList2"/>
            </w:pPr>
            <w:r>
              <w:t xml:space="preserve">Members of this local group will have access to the Drive Recovery and Manage </w:t>
            </w:r>
            <w:r>
              <w:lastRenderedPageBreak/>
              <w:t>TPM features in the management console.</w:t>
            </w:r>
          </w:p>
          <w:p w14:paraId="360E57C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commentRangeStart w:id="223"/>
            <w:r>
              <w:rPr>
                <w:rStyle w:val="UI"/>
              </w:rPr>
              <w:t>MBAM Advanced Helpdesk Users</w:t>
            </w:r>
            <w:r>
              <w:br/>
            </w:r>
            <w:commentRangeEnd w:id="223"/>
            <w:r w:rsidR="0094359D">
              <w:rPr>
                <w:rStyle w:val="CommentReference"/>
              </w:rPr>
              <w:commentReference w:id="223"/>
            </w:r>
          </w:p>
          <w:p w14:paraId="5F4B6728" w14:textId="77777777" w:rsidR="007F07D6" w:rsidRDefault="007F07D6">
            <w:pPr>
              <w:pStyle w:val="TextinList2"/>
            </w:pPr>
            <w:r>
              <w:t>Members of this local group will have advanced access to the Drive Recovery and Manage TPM features in the management console.</w:t>
            </w:r>
          </w:p>
          <w:p w14:paraId="6AC143E4" w14:textId="77777777" w:rsidR="007F07D6" w:rsidRDefault="007F07D6" w:rsidP="007F07D6">
            <w:pPr>
              <w:pStyle w:val="NumberedList1"/>
              <w:numPr>
                <w:ilvl w:val="0"/>
                <w:numId w:val="0"/>
              </w:numPr>
              <w:tabs>
                <w:tab w:val="left" w:pos="360"/>
              </w:tabs>
              <w:spacing w:line="260" w:lineRule="exact"/>
              <w:ind w:left="360" w:hanging="360"/>
            </w:pPr>
            <w:r>
              <w:t>2.</w:t>
            </w:r>
            <w:r>
              <w:tab/>
              <w:t xml:space="preserve">On the Administration and Monitoring, Compliance Status Database, Compliance and Audit Reports Server and add users to the following local group to enable them access the Reports feature in the management console. </w:t>
            </w:r>
          </w:p>
          <w:p w14:paraId="13568448"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Report Users:</w:t>
            </w:r>
            <w:r>
              <w:t xml:space="preserve"> </w:t>
            </w:r>
            <w:r>
              <w:br/>
              <w:t>Members of this local group will have access to the Reports features in the management console.</w:t>
            </w:r>
          </w:p>
          <w:p w14:paraId="791D7AB2" w14:textId="77777777" w:rsidR="007F07D6" w:rsidRDefault="00AB4A7B">
            <w:pPr>
              <w:pStyle w:val="AlertLabelinList1"/>
              <w:framePr w:wrap="notBeside"/>
            </w:pPr>
            <w:r>
              <w:rPr>
                <w:noProof/>
              </w:rPr>
              <w:pict w14:anchorId="1F3FEA9F">
                <v:shape id="Picture 64" o:spid="_x0000_i1072" type="#_x0000_t75" style="width:18pt;height:12pt;visibility:visible">
                  <v:imagedata r:id="rId22" o:title=""/>
                </v:shape>
              </w:pict>
            </w:r>
            <w:r w:rsidR="007F07D6">
              <w:t xml:space="preserve">Note </w:t>
            </w:r>
          </w:p>
          <w:p w14:paraId="7AF8F5DF" w14:textId="77777777" w:rsidR="007F07D6" w:rsidRDefault="007F07D6">
            <w:pPr>
              <w:pStyle w:val="AlertTextinList1"/>
            </w:pPr>
            <w:r>
              <w:t xml:space="preserve">Identical user or group membership of the </w:t>
            </w:r>
            <w:r>
              <w:rPr>
                <w:rStyle w:val="UI"/>
              </w:rPr>
              <w:t>MBAM Report Users</w:t>
            </w:r>
            <w:r>
              <w:t xml:space="preserve"> local group must be maintained on all machines where the MBAM Administration and Monitoring, Compliance Status Database, Compliance and Audit Reports Server feature are installed. </w:t>
            </w:r>
          </w:p>
        </w:tc>
      </w:tr>
    </w:tbl>
    <w:p w14:paraId="0421CC40" w14:textId="77777777" w:rsidR="007F07D6" w:rsidRDefault="007F07D6">
      <w:pPr>
        <w:pStyle w:val="Heading2"/>
      </w:pPr>
      <w:bookmarkStart w:id="224" w:name="_Toc295118889"/>
      <w:r>
        <w:lastRenderedPageBreak/>
        <w:t>Validating the MBAM Server Feature Installations</w:t>
      </w:r>
      <w:bookmarkEnd w:id="224"/>
    </w:p>
    <w:p w14:paraId="1FA5575E" w14:textId="77777777" w:rsidR="007F07D6" w:rsidRDefault="007F07D6">
      <w:r>
        <w:t>As soon as the Microsoft BitLocker Administration and Monitoring installation is complete, we recommend that you validate the installation has successfully set up all the necessary features for BitLocker. Use the following procedure to confirm that the Microsoft BitLocker Administration and Monitoring service is functional.</w:t>
      </w:r>
    </w:p>
    <w:p w14:paraId="251579C2" w14:textId="77777777" w:rsidR="007F07D6" w:rsidRDefault="00AB4A7B">
      <w:pPr>
        <w:pStyle w:val="ProcedureTitle"/>
        <w:framePr w:wrap="notBeside"/>
      </w:pPr>
      <w:r>
        <w:rPr>
          <w:noProof/>
        </w:rPr>
        <w:pict w14:anchorId="330DB28E">
          <v:shape id="Picture 118" o:spid="_x0000_i1073" type="#_x0000_t75" style="width:12pt;height:12pt;visibility:visible">
            <v:imagedata r:id="rId29" o:title=""/>
          </v:shape>
        </w:pict>
      </w:r>
      <w:r w:rsidR="007F07D6">
        <w:t>How to Validate an MBAM Installation</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5C7FC595" w14:textId="77777777" w:rsidTr="007F07D6">
        <w:tc>
          <w:tcPr>
            <w:tcW w:w="8856" w:type="dxa"/>
            <w:shd w:val="clear" w:color="auto" w:fill="auto"/>
          </w:tcPr>
          <w:p w14:paraId="43ECBB54" w14:textId="77777777" w:rsidR="007F07D6" w:rsidRDefault="007F07D6" w:rsidP="007F07D6">
            <w:pPr>
              <w:pStyle w:val="NumberedList1"/>
              <w:numPr>
                <w:ilvl w:val="0"/>
                <w:numId w:val="0"/>
              </w:numPr>
              <w:tabs>
                <w:tab w:val="left" w:pos="360"/>
              </w:tabs>
              <w:spacing w:line="260" w:lineRule="exact"/>
              <w:ind w:left="360" w:hanging="360"/>
            </w:pPr>
            <w:r>
              <w:t>1.</w:t>
            </w:r>
            <w:r>
              <w:tab/>
              <w:t xml:space="preserve">On each server where a Microsoft BitLocker Administration and Monitoring feature is deployed, open the Control Panel. Select </w:t>
            </w:r>
            <w:r>
              <w:rPr>
                <w:rStyle w:val="UI"/>
              </w:rPr>
              <w:t>Programs</w:t>
            </w:r>
            <w:r>
              <w:t xml:space="preserve">, and then select </w:t>
            </w:r>
            <w:r>
              <w:rPr>
                <w:rStyle w:val="UI"/>
              </w:rPr>
              <w:t>Programs and Features</w:t>
            </w:r>
            <w:r>
              <w:t xml:space="preserve">. Verify that </w:t>
            </w:r>
            <w:r>
              <w:rPr>
                <w:rStyle w:val="UI"/>
              </w:rPr>
              <w:t>Microsoft BitLocker Administration and Monitoring</w:t>
            </w:r>
            <w:r>
              <w:t xml:space="preserve"> appears in the </w:t>
            </w:r>
            <w:r>
              <w:rPr>
                <w:rStyle w:val="UI"/>
              </w:rPr>
              <w:t>Programs and Features</w:t>
            </w:r>
            <w:r>
              <w:t xml:space="preserve"> list. </w:t>
            </w:r>
          </w:p>
          <w:p w14:paraId="6BDB53AA" w14:textId="77777777" w:rsidR="007F07D6" w:rsidRDefault="00AB4A7B">
            <w:pPr>
              <w:pStyle w:val="AlertLabelinList1"/>
              <w:framePr w:wrap="notBeside"/>
            </w:pPr>
            <w:r>
              <w:rPr>
                <w:noProof/>
              </w:rPr>
              <w:pict w14:anchorId="08405E83">
                <v:shape id="Picture 63" o:spid="_x0000_i1074" type="#_x0000_t75" style="width:18pt;height:12pt;visibility:visible">
                  <v:imagedata r:id="rId22" o:title=""/>
                </v:shape>
              </w:pict>
            </w:r>
            <w:r w:rsidR="007F07D6">
              <w:t xml:space="preserve">Note </w:t>
            </w:r>
          </w:p>
          <w:p w14:paraId="58258BE7" w14:textId="77777777" w:rsidR="007F07D6" w:rsidRDefault="007F07D6">
            <w:pPr>
              <w:pStyle w:val="AlertTextinList1"/>
            </w:pPr>
            <w:r>
              <w:t>To validate the installation, you must use a Domain Account that has local computer administrative credentials on each server.</w:t>
            </w:r>
          </w:p>
          <w:p w14:paraId="33751388" w14:textId="77777777" w:rsidR="007F07D6" w:rsidRDefault="007F07D6" w:rsidP="007F07D6">
            <w:pPr>
              <w:pStyle w:val="NumberedList1"/>
              <w:numPr>
                <w:ilvl w:val="0"/>
                <w:numId w:val="0"/>
              </w:numPr>
              <w:tabs>
                <w:tab w:val="left" w:pos="360"/>
              </w:tabs>
              <w:spacing w:line="260" w:lineRule="exact"/>
              <w:ind w:left="360" w:hanging="360"/>
            </w:pPr>
            <w:r>
              <w:t>2.</w:t>
            </w:r>
            <w:r>
              <w:tab/>
              <w:t xml:space="preserve">On the server where the Recovery and Hardware Database feature is installed, open SQL Server Management Studio and verify that the </w:t>
            </w:r>
            <w:r>
              <w:rPr>
                <w:rStyle w:val="UI"/>
              </w:rPr>
              <w:t>MBAM Recovery and Hardware</w:t>
            </w:r>
            <w:r>
              <w:t xml:space="preserve"> database is installed. </w:t>
            </w:r>
          </w:p>
          <w:p w14:paraId="2D7B107D" w14:textId="40B60B4C" w:rsidR="007F07D6" w:rsidRDefault="007F07D6" w:rsidP="007F07D6">
            <w:pPr>
              <w:pStyle w:val="NumberedList1"/>
              <w:numPr>
                <w:ilvl w:val="0"/>
                <w:numId w:val="0"/>
              </w:numPr>
              <w:tabs>
                <w:tab w:val="left" w:pos="360"/>
              </w:tabs>
              <w:spacing w:line="260" w:lineRule="exact"/>
              <w:ind w:left="360" w:hanging="360"/>
            </w:pPr>
            <w:r>
              <w:t>3.</w:t>
            </w:r>
            <w:r>
              <w:tab/>
              <w:t xml:space="preserve">On the server where the Compliance Status Database feature is installed, open SQL Server Management Studio and verify that the </w:t>
            </w:r>
            <w:r>
              <w:rPr>
                <w:rStyle w:val="UI"/>
              </w:rPr>
              <w:t xml:space="preserve">MBAM Compliance Status </w:t>
            </w:r>
            <w:ins w:id="225" w:author="Author">
              <w:r w:rsidR="00237A4B">
                <w:rPr>
                  <w:rStyle w:val="UI"/>
                </w:rPr>
                <w:t>d</w:t>
              </w:r>
            </w:ins>
            <w:del w:id="226" w:author="Author">
              <w:r w:rsidRPr="00237A4B" w:rsidDel="00237A4B">
                <w:rPr>
                  <w:rStyle w:val="UI"/>
                  <w:b w:val="0"/>
                </w:rPr>
                <w:delText>D</w:delText>
              </w:r>
            </w:del>
            <w:r w:rsidRPr="00237A4B">
              <w:rPr>
                <w:rStyle w:val="UI"/>
                <w:b w:val="0"/>
              </w:rPr>
              <w:t>atabase</w:t>
            </w:r>
            <w:r>
              <w:t xml:space="preserve"> is installed. </w:t>
            </w:r>
          </w:p>
          <w:p w14:paraId="65345B35" w14:textId="77777777" w:rsidR="007F07D6" w:rsidRDefault="007F07D6" w:rsidP="007F07D6">
            <w:pPr>
              <w:pStyle w:val="NumberedList1"/>
              <w:numPr>
                <w:ilvl w:val="0"/>
                <w:numId w:val="0"/>
              </w:numPr>
              <w:tabs>
                <w:tab w:val="left" w:pos="360"/>
              </w:tabs>
              <w:spacing w:line="260" w:lineRule="exact"/>
              <w:ind w:left="360" w:hanging="360"/>
            </w:pPr>
            <w:r>
              <w:t>4.</w:t>
            </w:r>
            <w:r>
              <w:tab/>
              <w:t>On the server where the Compliance and Audit Reports feature is installed, open a web browser with administrative privileges and browse to the “Home” of the SQL Server Reporting Services site.</w:t>
            </w:r>
          </w:p>
          <w:p w14:paraId="249BEB41" w14:textId="77777777" w:rsidR="007F07D6" w:rsidRDefault="007F07D6">
            <w:pPr>
              <w:pStyle w:val="TextinList1"/>
            </w:pPr>
            <w:r>
              <w:lastRenderedPageBreak/>
              <w:t>The Home location of a SQL Server Reporting Services site instance can be found at:</w:t>
            </w:r>
          </w:p>
          <w:p w14:paraId="0C9CDEC7" w14:textId="360F8D9E" w:rsidR="007F07D6" w:rsidRDefault="007F07D6">
            <w:pPr>
              <w:pStyle w:val="TextinList1"/>
            </w:pPr>
            <w:r>
              <w:t>http://</w:t>
            </w:r>
            <w:r>
              <w:rPr>
                <w:rStyle w:val="Placeholder"/>
              </w:rPr>
              <w:t>&lt;NameofMBAMReportsServer&gt;</w:t>
            </w:r>
            <w:ins w:id="227" w:author="Author">
              <w:r w:rsidR="00A66E05">
                <w:rPr>
                  <w:rStyle w:val="Placeholder"/>
                </w:rPr>
                <w:t>:&lt;port&gt;</w:t>
              </w:r>
            </w:ins>
            <w:r>
              <w:t>/Reports</w:t>
            </w:r>
            <w:ins w:id="228" w:author="Author">
              <w:r w:rsidR="00A66E05">
                <w:t>.aspx</w:t>
              </w:r>
            </w:ins>
          </w:p>
          <w:p w14:paraId="791B3AAD" w14:textId="77777777" w:rsidR="007F07D6" w:rsidRDefault="007F07D6">
            <w:pPr>
              <w:pStyle w:val="TextinList1"/>
            </w:pPr>
            <w:r>
              <w:t xml:space="preserve">Confirm that a reports folder named </w:t>
            </w:r>
            <w:r>
              <w:rPr>
                <w:rStyle w:val="UI"/>
              </w:rPr>
              <w:t>Malta Compliance Reports</w:t>
            </w:r>
            <w:r>
              <w:t xml:space="preserve"> is listed and that it contains five Reports and one Data Source.</w:t>
            </w:r>
          </w:p>
          <w:p w14:paraId="24A6FC81" w14:textId="77777777" w:rsidR="007F07D6" w:rsidRDefault="00AB4A7B">
            <w:pPr>
              <w:pStyle w:val="AlertLabelinList1"/>
              <w:framePr w:wrap="notBeside"/>
            </w:pPr>
            <w:r>
              <w:rPr>
                <w:noProof/>
              </w:rPr>
              <w:pict w14:anchorId="677B28E5">
                <v:shape id="Picture 62" o:spid="_x0000_i1075" type="#_x0000_t75" style="width:18pt;height:12pt;visibility:visible">
                  <v:imagedata r:id="rId22" o:title=""/>
                </v:shape>
              </w:pict>
            </w:r>
            <w:r w:rsidR="007F07D6">
              <w:t xml:space="preserve">Note </w:t>
            </w:r>
          </w:p>
          <w:p w14:paraId="3531ABDE" w14:textId="59ACB351" w:rsidR="007F07D6" w:rsidRDefault="007F07D6">
            <w:pPr>
              <w:pStyle w:val="AlertTextinList1"/>
            </w:pPr>
            <w:r>
              <w:t>If SQL Server Reporting Services was configured as a named instance, the URL will look like the following:http://</w:t>
            </w:r>
            <w:r>
              <w:rPr>
                <w:rStyle w:val="Placeholder"/>
              </w:rPr>
              <w:t>&lt;NameofMBAMReportsServer&gt;</w:t>
            </w:r>
            <w:ins w:id="229" w:author="Author">
              <w:r w:rsidR="00A66E05">
                <w:rPr>
                  <w:rStyle w:val="Placeholder"/>
                </w:rPr>
                <w:t>:&lt;port&gt;</w:t>
              </w:r>
            </w:ins>
            <w:r>
              <w:t>/</w:t>
            </w:r>
            <w:commentRangeStart w:id="230"/>
            <w:r>
              <w:t>Reports</w:t>
            </w:r>
            <w:commentRangeEnd w:id="230"/>
            <w:r w:rsidR="00B70631">
              <w:rPr>
                <w:rStyle w:val="CommentReference"/>
              </w:rPr>
              <w:commentReference w:id="230"/>
            </w:r>
            <w:r>
              <w:t>_</w:t>
            </w:r>
            <w:r>
              <w:rPr>
                <w:rStyle w:val="Placeholder"/>
              </w:rPr>
              <w:t>&lt;SRSInstanceName&gt;</w:t>
            </w:r>
          </w:p>
          <w:p w14:paraId="4D9B36AB" w14:textId="77777777" w:rsidR="007F07D6" w:rsidRDefault="007F07D6" w:rsidP="007F07D6">
            <w:pPr>
              <w:pStyle w:val="NumberedList1"/>
              <w:numPr>
                <w:ilvl w:val="0"/>
                <w:numId w:val="0"/>
              </w:numPr>
              <w:tabs>
                <w:tab w:val="left" w:pos="360"/>
              </w:tabs>
              <w:spacing w:line="260" w:lineRule="exact"/>
              <w:ind w:left="360" w:hanging="360"/>
            </w:pPr>
            <w:r>
              <w:t>5.</w:t>
            </w:r>
            <w:r>
              <w:tab/>
              <w:t xml:space="preserve">On the server where the Administration and Monitoring feature is installed, run </w:t>
            </w:r>
            <w:r>
              <w:rPr>
                <w:rStyle w:val="UI"/>
              </w:rPr>
              <w:t>Server Manager</w:t>
            </w:r>
            <w:r>
              <w:t xml:space="preserve"> and browse to </w:t>
            </w:r>
            <w:r>
              <w:rPr>
                <w:rStyle w:val="UI"/>
              </w:rPr>
              <w:t>Roles</w:t>
            </w:r>
            <w:r>
              <w:t xml:space="preserve">, select </w:t>
            </w:r>
            <w:r>
              <w:rPr>
                <w:rStyle w:val="UI"/>
              </w:rPr>
              <w:t>Web Server (IIS)</w:t>
            </w:r>
            <w:r>
              <w:t xml:space="preserve">, and click </w:t>
            </w:r>
            <w:r>
              <w:rPr>
                <w:rStyle w:val="UI"/>
              </w:rPr>
              <w:t>Internet Information Services (IIS) Manager</w:t>
            </w:r>
            <w:r>
              <w:t xml:space="preserve">. In </w:t>
            </w:r>
            <w:r>
              <w:rPr>
                <w:rStyle w:val="UI"/>
              </w:rPr>
              <w:t>Connections</w:t>
            </w:r>
            <w:r>
              <w:t xml:space="preserve"> browse to </w:t>
            </w:r>
            <w:r>
              <w:rPr>
                <w:rStyle w:val="Placeholder"/>
              </w:rPr>
              <w:t>&lt;</w:t>
            </w:r>
            <w:proofErr w:type="spellStart"/>
            <w:r>
              <w:rPr>
                <w:rStyle w:val="Placeholder"/>
              </w:rPr>
              <w:t>machinename</w:t>
            </w:r>
            <w:proofErr w:type="spellEnd"/>
            <w:r>
              <w:rPr>
                <w:rStyle w:val="Placeholder"/>
              </w:rPr>
              <w:t>&gt;</w:t>
            </w:r>
            <w:r>
              <w:t xml:space="preserve">, select </w:t>
            </w:r>
            <w:r>
              <w:rPr>
                <w:rStyle w:val="UI"/>
              </w:rPr>
              <w:t>Sites</w:t>
            </w:r>
            <w:r>
              <w:t xml:space="preserve">, and select </w:t>
            </w:r>
            <w:r>
              <w:rPr>
                <w:rStyle w:val="UI"/>
              </w:rPr>
              <w:t>Microsoft BitLocker Administration and Monitoring</w:t>
            </w:r>
            <w:r>
              <w:t xml:space="preserve">. Verify that </w:t>
            </w:r>
            <w:proofErr w:type="spellStart"/>
            <w:r>
              <w:rPr>
                <w:rStyle w:val="UI"/>
              </w:rPr>
              <w:t>MBAMAdministrationService</w:t>
            </w:r>
            <w:proofErr w:type="spellEnd"/>
            <w:r>
              <w:t xml:space="preserve">, </w:t>
            </w:r>
            <w:proofErr w:type="spellStart"/>
            <w:r>
              <w:rPr>
                <w:rStyle w:val="UI"/>
              </w:rPr>
              <w:t>MBAMComplianceStatusService</w:t>
            </w:r>
            <w:proofErr w:type="spellEnd"/>
            <w:r>
              <w:t xml:space="preserve">, and </w:t>
            </w:r>
            <w:proofErr w:type="spellStart"/>
            <w:r>
              <w:rPr>
                <w:rStyle w:val="UI"/>
              </w:rPr>
              <w:t>MBAMRecoveryAndHardwareService</w:t>
            </w:r>
            <w:proofErr w:type="spellEnd"/>
            <w:r>
              <w:t xml:space="preserve"> are listed. </w:t>
            </w:r>
          </w:p>
          <w:p w14:paraId="568D21D9" w14:textId="77777777" w:rsidR="007F07D6" w:rsidRDefault="007F07D6" w:rsidP="007F07D6">
            <w:pPr>
              <w:pStyle w:val="NumberedList1"/>
              <w:numPr>
                <w:ilvl w:val="0"/>
                <w:numId w:val="0"/>
              </w:numPr>
              <w:tabs>
                <w:tab w:val="left" w:pos="360"/>
              </w:tabs>
              <w:spacing w:line="260" w:lineRule="exact"/>
              <w:ind w:left="360" w:hanging="360"/>
            </w:pPr>
            <w:r>
              <w:t>6.</w:t>
            </w:r>
            <w:r>
              <w:tab/>
              <w:t xml:space="preserve">On the server where the Administration and Monitoring feature is installed, open a web browser with administrative privileges and browse to the following locations within the MBAM web site to verify they load successfully: </w:t>
            </w:r>
          </w:p>
          <w:p w14:paraId="7F5878F7"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Placeholder"/>
              </w:rPr>
              <w:t>http://&lt;computername&gt;:&lt;port&gt;/default.aspx</w:t>
            </w:r>
            <w:r>
              <w:t xml:space="preserve"> and confirm each of the links for navigation and reports </w:t>
            </w:r>
          </w:p>
          <w:p w14:paraId="00259498"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Placeholder"/>
              </w:rPr>
              <w:t>http://&lt;computername&gt;:&lt;port&gt;/MBAMAdministrationService/AdministrationService.svc</w:t>
            </w:r>
          </w:p>
          <w:p w14:paraId="3CC23E3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Placeholder"/>
              </w:rPr>
              <w:t>http://computername/MBAMComplianceStatusService/StatusReportingService.svc</w:t>
            </w:r>
          </w:p>
          <w:p w14:paraId="02DAC51E"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Placeholder"/>
              </w:rPr>
              <w:t>http://&lt;computername&gt;:&lt;port&gt;/MBAMRecoveryAndHardwareService/CoreService.svc</w:t>
            </w:r>
          </w:p>
          <w:p w14:paraId="1DC8C3AD" w14:textId="77777777" w:rsidR="007F07D6" w:rsidRDefault="00AB4A7B">
            <w:pPr>
              <w:pStyle w:val="AlertLabelinList1"/>
              <w:framePr w:wrap="notBeside"/>
            </w:pPr>
            <w:r>
              <w:rPr>
                <w:noProof/>
              </w:rPr>
              <w:pict w14:anchorId="0085034E">
                <v:shape id="Picture 61" o:spid="_x0000_i1076" type="#_x0000_t75" style="width:18pt;height:12pt;visibility:visible">
                  <v:imagedata r:id="rId22" o:title=""/>
                </v:shape>
              </w:pict>
            </w:r>
            <w:r w:rsidR="007F07D6">
              <w:t xml:space="preserve">Note </w:t>
            </w:r>
          </w:p>
          <w:p w14:paraId="3A078B08" w14:textId="77777777" w:rsidR="007F07D6" w:rsidRDefault="007F07D6">
            <w:pPr>
              <w:pStyle w:val="AlertTextinList1"/>
            </w:pPr>
            <w:r>
              <w:t>This list assumes the services are installed on the default port 80. If the services were installed on a different port, change the URLs to include the appropriate port. For example, http://</w:t>
            </w:r>
            <w:r>
              <w:rPr>
                <w:rStyle w:val="Placeholder"/>
              </w:rPr>
              <w:t>&lt;computername&gt;:&lt;port&gt;</w:t>
            </w:r>
            <w:r>
              <w:t>/default.aspx or http://</w:t>
            </w:r>
            <w:r>
              <w:rPr>
                <w:rStyle w:val="Placeholder"/>
              </w:rPr>
              <w:t>&lt;hostheadername&gt;/</w:t>
            </w:r>
            <w:r>
              <w:t>default.aspx</w:t>
            </w:r>
          </w:p>
          <w:p w14:paraId="4E6D91D0" w14:textId="77777777" w:rsidR="007F07D6" w:rsidRDefault="007F07D6">
            <w:pPr>
              <w:pStyle w:val="TextinList1"/>
            </w:pPr>
            <w:r>
              <w:t>Verify that each web page loads successfully.</w:t>
            </w:r>
          </w:p>
        </w:tc>
      </w:tr>
    </w:tbl>
    <w:p w14:paraId="2CCBC9FC" w14:textId="77777777" w:rsidR="007F07D6" w:rsidRDefault="007F07D6"/>
    <w:p w14:paraId="21108EC2" w14:textId="77777777" w:rsidR="007F07D6" w:rsidRDefault="007F07D6">
      <w:pPr>
        <w:pStyle w:val="Heading1"/>
      </w:pPr>
      <w:bookmarkStart w:id="231" w:name="_Toc295118890"/>
      <w:commentRangeStart w:id="232"/>
      <w:r>
        <w:t>Deploying the MBAM Client</w:t>
      </w:r>
      <w:bookmarkStart w:id="233" w:name="z7caaae4fa798460f8b8409e5a4f03853"/>
      <w:bookmarkEnd w:id="231"/>
      <w:bookmarkEnd w:id="233"/>
      <w:commentRangeEnd w:id="232"/>
      <w:r w:rsidR="0012284B">
        <w:rPr>
          <w:rStyle w:val="CommentReference"/>
          <w:b w:val="0"/>
          <w:sz w:val="20"/>
        </w:rPr>
        <w:commentReference w:id="232"/>
      </w:r>
    </w:p>
    <w:p w14:paraId="13416386" w14:textId="77777777" w:rsidR="007F07D6" w:rsidRDefault="007F07D6">
      <w:r>
        <w:t xml:space="preserve">The Microsoft BitLocker Administration and Monitoring (MBAM) client helps administrators enforce and monitor BitLocker drive encryption on computers within the enterprise. The BitLocker </w:t>
      </w:r>
      <w:r>
        <w:lastRenderedPageBreak/>
        <w:t>client can be integrated into an organization by deploying the client through tools like Active Directory or by directly encrypting the client computers as part of the initial imaging process.</w:t>
      </w:r>
    </w:p>
    <w:p w14:paraId="4E93C440" w14:textId="77777777" w:rsidR="007F07D6" w:rsidRDefault="00AB4A7B">
      <w:pPr>
        <w:pStyle w:val="ProcedureTitle"/>
        <w:framePr w:wrap="notBeside"/>
      </w:pPr>
      <w:r>
        <w:rPr>
          <w:noProof/>
        </w:rPr>
        <w:pict w14:anchorId="6B0CC779">
          <v:shape id="Picture 117" o:spid="_x0000_i1077" type="#_x0000_t75" style="width:12pt;height:12pt;visibility:visible">
            <v:imagedata r:id="rId29" o:title=""/>
          </v:shape>
        </w:pict>
      </w:r>
      <w:r w:rsidR="007F07D6">
        <w:t>How to Deploy the MBAM Client to Desktop or Laptop Computers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495AB72" w14:textId="77777777" w:rsidTr="007F07D6">
        <w:tc>
          <w:tcPr>
            <w:tcW w:w="8856" w:type="dxa"/>
            <w:shd w:val="clear" w:color="auto" w:fill="auto"/>
          </w:tcPr>
          <w:p w14:paraId="15DCAA69" w14:textId="77777777" w:rsidR="007F07D6" w:rsidRDefault="007F07D6" w:rsidP="007F07D6">
            <w:pPr>
              <w:pStyle w:val="NumberedList1"/>
              <w:numPr>
                <w:ilvl w:val="0"/>
                <w:numId w:val="0"/>
              </w:numPr>
              <w:tabs>
                <w:tab w:val="left" w:pos="360"/>
              </w:tabs>
              <w:spacing w:line="260" w:lineRule="exact"/>
              <w:ind w:left="360" w:hanging="360"/>
            </w:pPr>
            <w:r>
              <w:t>1.</w:t>
            </w:r>
            <w:r>
              <w:tab/>
              <w:t xml:space="preserve">Locate the Microsoft BitLocker Administration and Monitoring client installation files (MBAMClient-64bit.msi and MBAMClient-32bit.msi) provided with the MBAM software. </w:t>
            </w:r>
          </w:p>
          <w:p w14:paraId="4D824BD8" w14:textId="77777777" w:rsidR="007F07D6" w:rsidRDefault="007F07D6" w:rsidP="007F07D6">
            <w:pPr>
              <w:pStyle w:val="NumberedList1"/>
              <w:numPr>
                <w:ilvl w:val="0"/>
                <w:numId w:val="0"/>
              </w:numPr>
              <w:tabs>
                <w:tab w:val="left" w:pos="360"/>
              </w:tabs>
              <w:spacing w:line="260" w:lineRule="exact"/>
              <w:ind w:left="360" w:hanging="360"/>
            </w:pPr>
            <w:r>
              <w:t>2.</w:t>
            </w:r>
            <w:r>
              <w:tab/>
              <w:t xml:space="preserve">Use Active Directory or an enterprise software deployment tool to push the MSI to the target computers. </w:t>
            </w:r>
          </w:p>
          <w:p w14:paraId="1AA4852C" w14:textId="77777777" w:rsidR="007F07D6" w:rsidRDefault="007F07D6" w:rsidP="007F07D6">
            <w:pPr>
              <w:pStyle w:val="NumberedList1"/>
              <w:numPr>
                <w:ilvl w:val="0"/>
                <w:numId w:val="0"/>
              </w:numPr>
              <w:tabs>
                <w:tab w:val="left" w:pos="360"/>
              </w:tabs>
              <w:spacing w:line="260" w:lineRule="exact"/>
              <w:ind w:left="360" w:hanging="360"/>
            </w:pPr>
            <w:r>
              <w:t>3.</w:t>
            </w:r>
            <w:r>
              <w:tab/>
              <w:t>Configure the distribution process or Group Policy to run the client software file. Once installed, the client will read the Group Policy pushed from the Domain Controller.</w:t>
            </w:r>
          </w:p>
        </w:tc>
      </w:tr>
    </w:tbl>
    <w:p w14:paraId="6CDF12AC" w14:textId="77777777" w:rsidR="007F07D6" w:rsidRDefault="007F07D6">
      <w:pPr>
        <w:pStyle w:val="Heading2"/>
      </w:pPr>
      <w:bookmarkStart w:id="234" w:name="_Toc295118891"/>
      <w:commentRangeStart w:id="235"/>
      <w:r>
        <w:t>How to Encrypt a Computer as part of Windows Deployment</w:t>
      </w:r>
      <w:bookmarkEnd w:id="234"/>
      <w:commentRangeEnd w:id="235"/>
      <w:r w:rsidR="0012284B">
        <w:rPr>
          <w:rStyle w:val="CommentReference"/>
          <w:b w:val="0"/>
          <w:sz w:val="20"/>
        </w:rPr>
        <w:commentReference w:id="235"/>
      </w:r>
    </w:p>
    <w:p w14:paraId="44DC3DA8" w14:textId="41150BF0" w:rsidR="007F07D6" w:rsidRDefault="007F07D6">
      <w:r>
        <w:t xml:space="preserve">Encrypting client computers with BitLocker during the initial imaging stage of a Windows Deployment can lower the administrative overhead necessary </w:t>
      </w:r>
      <w:del w:id="236" w:author="Author">
        <w:r w:rsidDel="00A06A55">
          <w:delText xml:space="preserve">of </w:delText>
        </w:r>
      </w:del>
      <w:ins w:id="237" w:author="Author">
        <w:r w:rsidR="00A06A55">
          <w:t xml:space="preserve">for </w:t>
        </w:r>
      </w:ins>
      <w:r>
        <w:t>implementing MBAM in an organization. It also ensures that every computer that is deployed already has BitLocker running and with the proper configuration.</w:t>
      </w:r>
    </w:p>
    <w:p w14:paraId="50362288" w14:textId="77777777" w:rsidR="007F07D6" w:rsidRDefault="00AB4A7B">
      <w:pPr>
        <w:pStyle w:val="ProcedureTitle"/>
        <w:framePr w:wrap="notBeside"/>
      </w:pPr>
      <w:r>
        <w:rPr>
          <w:noProof/>
        </w:rPr>
        <w:pict w14:anchorId="087A2A18">
          <v:shape id="Picture 116" o:spid="_x0000_i1078"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09AA2EE6" w14:textId="77777777" w:rsidTr="007F07D6">
        <w:tc>
          <w:tcPr>
            <w:tcW w:w="8856" w:type="dxa"/>
            <w:shd w:val="clear" w:color="auto" w:fill="auto"/>
          </w:tcPr>
          <w:p w14:paraId="47D7A6B4" w14:textId="77777777" w:rsidR="007F07D6" w:rsidRDefault="007F07D6" w:rsidP="007F07D6">
            <w:pPr>
              <w:pStyle w:val="NumberedList1"/>
              <w:numPr>
                <w:ilvl w:val="0"/>
                <w:numId w:val="0"/>
              </w:numPr>
              <w:tabs>
                <w:tab w:val="left" w:pos="360"/>
              </w:tabs>
              <w:spacing w:line="260" w:lineRule="exact"/>
              <w:ind w:left="360" w:hanging="360"/>
            </w:pPr>
            <w:r>
              <w:t>1.</w:t>
            </w:r>
            <w:r>
              <w:tab/>
              <w:t>If your organization is going to be using the Trusted Platform Module (TPM) protector or TPM + PIN protector options in BitLocker, it is important to activate the TPM chip before the initial deployment of MBAM. This removes the need for a reboot later in the process and ensures that the TPM chips are properly configured per your organization’s requirements. Activating the TPM chip must be set manually in the BIOS of the computer. Refer to the manufacturer documentation for more details on how to configure the TPM chip.</w:t>
            </w:r>
          </w:p>
          <w:p w14:paraId="3723256D" w14:textId="77777777" w:rsidR="007F07D6" w:rsidRDefault="007F07D6" w:rsidP="007F07D6">
            <w:pPr>
              <w:pStyle w:val="NumberedList2"/>
              <w:numPr>
                <w:ilvl w:val="0"/>
                <w:numId w:val="0"/>
              </w:numPr>
              <w:tabs>
                <w:tab w:val="left" w:pos="720"/>
              </w:tabs>
              <w:spacing w:line="260" w:lineRule="exact"/>
              <w:ind w:left="720" w:hanging="360"/>
            </w:pPr>
            <w:r>
              <w:t>a.</w:t>
            </w:r>
            <w:r>
              <w:tab/>
              <w:t xml:space="preserve">Set TPM to </w:t>
            </w:r>
            <w:r>
              <w:rPr>
                <w:rStyle w:val="UI"/>
              </w:rPr>
              <w:t>ENABLED</w:t>
            </w:r>
          </w:p>
          <w:p w14:paraId="5A5F9EDD" w14:textId="77777777" w:rsidR="007F07D6" w:rsidRDefault="007F07D6" w:rsidP="007F07D6">
            <w:pPr>
              <w:pStyle w:val="NumberedList2"/>
              <w:numPr>
                <w:ilvl w:val="0"/>
                <w:numId w:val="0"/>
              </w:numPr>
              <w:tabs>
                <w:tab w:val="left" w:pos="720"/>
              </w:tabs>
              <w:spacing w:line="260" w:lineRule="exact"/>
              <w:ind w:left="720" w:hanging="360"/>
            </w:pPr>
            <w:r>
              <w:t>b.</w:t>
            </w:r>
            <w:r>
              <w:tab/>
              <w:t xml:space="preserve">Set TPM to </w:t>
            </w:r>
            <w:r>
              <w:rPr>
                <w:rStyle w:val="UI"/>
              </w:rPr>
              <w:t>ACTIVE</w:t>
            </w:r>
          </w:p>
          <w:p w14:paraId="215E5D14" w14:textId="77777777" w:rsidR="007F07D6" w:rsidRDefault="007F07D6" w:rsidP="007F07D6">
            <w:pPr>
              <w:pStyle w:val="NumberedList2"/>
              <w:numPr>
                <w:ilvl w:val="0"/>
                <w:numId w:val="0"/>
              </w:numPr>
              <w:tabs>
                <w:tab w:val="left" w:pos="720"/>
              </w:tabs>
              <w:spacing w:line="260" w:lineRule="exact"/>
              <w:ind w:left="720" w:hanging="360"/>
            </w:pPr>
            <w:r>
              <w:t>c.</w:t>
            </w:r>
            <w:r>
              <w:tab/>
              <w:t xml:space="preserve">Set TPM to </w:t>
            </w:r>
            <w:r>
              <w:rPr>
                <w:rStyle w:val="UI"/>
              </w:rPr>
              <w:t>NOT OWNED</w:t>
            </w:r>
          </w:p>
          <w:p w14:paraId="3C25851C" w14:textId="77777777" w:rsidR="007F07D6" w:rsidRDefault="007F07D6" w:rsidP="007F07D6">
            <w:pPr>
              <w:pStyle w:val="NumberedList1"/>
              <w:numPr>
                <w:ilvl w:val="0"/>
                <w:numId w:val="0"/>
              </w:numPr>
              <w:tabs>
                <w:tab w:val="left" w:pos="360"/>
              </w:tabs>
              <w:spacing w:line="260" w:lineRule="exact"/>
              <w:ind w:left="360" w:hanging="360"/>
            </w:pPr>
            <w:r>
              <w:t>2.</w:t>
            </w:r>
            <w:r>
              <w:tab/>
              <w:t xml:space="preserve">Install the Microsoft BitLocker Administration and Monitoring client agent. </w:t>
            </w:r>
          </w:p>
          <w:p w14:paraId="06704989" w14:textId="77777777" w:rsidR="007F07D6" w:rsidRDefault="007F07D6" w:rsidP="007F07D6">
            <w:pPr>
              <w:pStyle w:val="NumberedList1"/>
              <w:numPr>
                <w:ilvl w:val="0"/>
                <w:numId w:val="0"/>
              </w:numPr>
              <w:tabs>
                <w:tab w:val="left" w:pos="360"/>
              </w:tabs>
              <w:spacing w:line="260" w:lineRule="exact"/>
              <w:ind w:left="360" w:hanging="360"/>
            </w:pPr>
            <w:r>
              <w:t>3.</w:t>
            </w:r>
            <w:r>
              <w:tab/>
              <w:t>Join the computer to a domain (recommended).</w:t>
            </w:r>
          </w:p>
          <w:p w14:paraId="1CC1AF64"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If the computer is not joined to the domain, then the Recovery Password will not be stored in the MBAM Key Recovery Service. By default, MBAM will not allow encryption to occur unless the Recovery Key can be stored.</w:t>
            </w:r>
          </w:p>
          <w:p w14:paraId="4D723FA8"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If a computer starts up in recovery mode before the Recovery Key is stored to the MBAM server, the computer will need to be reimaged. No recovery method is available.</w:t>
            </w:r>
          </w:p>
          <w:p w14:paraId="3300EFF1" w14:textId="77777777" w:rsidR="007F07D6" w:rsidRDefault="007F07D6" w:rsidP="007F07D6">
            <w:pPr>
              <w:pStyle w:val="NumberedList1"/>
              <w:numPr>
                <w:ilvl w:val="0"/>
                <w:numId w:val="0"/>
              </w:numPr>
              <w:tabs>
                <w:tab w:val="left" w:pos="360"/>
              </w:tabs>
              <w:spacing w:line="260" w:lineRule="exact"/>
              <w:ind w:left="360" w:hanging="360"/>
            </w:pPr>
            <w:r>
              <w:t>4.</w:t>
            </w:r>
            <w:r>
              <w:tab/>
              <w:t xml:space="preserve">Run the command prompt as administrator and stop the MBAM service and set to </w:t>
            </w:r>
            <w:r>
              <w:rPr>
                <w:rStyle w:val="UI"/>
              </w:rPr>
              <w:t>manual</w:t>
            </w:r>
            <w:r>
              <w:t xml:space="preserve"> or </w:t>
            </w:r>
            <w:r>
              <w:rPr>
                <w:rStyle w:val="UI"/>
              </w:rPr>
              <w:t>on demand</w:t>
            </w:r>
            <w:r>
              <w:t xml:space="preserve"> start by typing the following:</w:t>
            </w:r>
          </w:p>
          <w:p w14:paraId="4601B735" w14:textId="77777777" w:rsidR="007F07D6" w:rsidRDefault="007F07D6" w:rsidP="007F07D6">
            <w:pPr>
              <w:pStyle w:val="NumberedList2"/>
              <w:numPr>
                <w:ilvl w:val="0"/>
                <w:numId w:val="0"/>
              </w:numPr>
              <w:tabs>
                <w:tab w:val="left" w:pos="720"/>
              </w:tabs>
              <w:spacing w:line="260" w:lineRule="exact"/>
              <w:ind w:left="720" w:hanging="360"/>
            </w:pPr>
            <w:r>
              <w:t>a.</w:t>
            </w:r>
            <w:r>
              <w:tab/>
            </w:r>
            <w:r>
              <w:rPr>
                <w:rStyle w:val="CodeEmbedded"/>
              </w:rPr>
              <w:t>Net stop maltaagent</w:t>
            </w:r>
          </w:p>
          <w:p w14:paraId="4ADE511B" w14:textId="77777777" w:rsidR="007F07D6" w:rsidRDefault="007F07D6" w:rsidP="007F07D6">
            <w:pPr>
              <w:pStyle w:val="NumberedList2"/>
              <w:numPr>
                <w:ilvl w:val="0"/>
                <w:numId w:val="0"/>
              </w:numPr>
              <w:tabs>
                <w:tab w:val="left" w:pos="720"/>
              </w:tabs>
              <w:spacing w:line="260" w:lineRule="exact"/>
              <w:ind w:left="720" w:hanging="360"/>
            </w:pPr>
            <w:r>
              <w:lastRenderedPageBreak/>
              <w:t>b.</w:t>
            </w:r>
            <w:r>
              <w:tab/>
            </w:r>
            <w:r>
              <w:rPr>
                <w:rStyle w:val="CodeEmbedded"/>
              </w:rPr>
              <w:t>Sc config maltaagent start= demand</w:t>
            </w:r>
          </w:p>
          <w:p w14:paraId="4DDA6561" w14:textId="77777777" w:rsidR="007F07D6" w:rsidRDefault="007F07D6" w:rsidP="007F07D6">
            <w:pPr>
              <w:pStyle w:val="NumberedList1"/>
              <w:numPr>
                <w:ilvl w:val="0"/>
                <w:numId w:val="0"/>
              </w:numPr>
              <w:tabs>
                <w:tab w:val="left" w:pos="360"/>
              </w:tabs>
              <w:spacing w:line="260" w:lineRule="exact"/>
              <w:ind w:left="360" w:hanging="360"/>
            </w:pPr>
            <w:r>
              <w:t>5.</w:t>
            </w:r>
            <w:r>
              <w:tab/>
              <w:t xml:space="preserve">Set the registry settings to allow the MBAM agent to ignore Group Policy and execute the TPM for “operating system only encryption” by running </w:t>
            </w:r>
            <w:proofErr w:type="spellStart"/>
            <w:r>
              <w:t>regedit</w:t>
            </w:r>
            <w:proofErr w:type="spellEnd"/>
            <w:r>
              <w:t xml:space="preserve"> and then importing the registry key template from “C:\Program Files\Microsoft\MDOP MBAM\MBAMDeploymentKeyTemplate.reg” </w:t>
            </w:r>
          </w:p>
          <w:p w14:paraId="4E701BA5" w14:textId="77777777" w:rsidR="007F07D6" w:rsidRDefault="007F07D6" w:rsidP="007F07D6">
            <w:pPr>
              <w:pStyle w:val="NumberedList1"/>
              <w:numPr>
                <w:ilvl w:val="0"/>
                <w:numId w:val="0"/>
              </w:numPr>
              <w:tabs>
                <w:tab w:val="left" w:pos="360"/>
              </w:tabs>
              <w:spacing w:line="260" w:lineRule="exact"/>
              <w:ind w:left="360" w:hanging="360"/>
            </w:pPr>
            <w:r>
              <w:t>6.</w:t>
            </w:r>
            <w:r>
              <w:tab/>
              <w:t xml:space="preserve">From </w:t>
            </w:r>
            <w:proofErr w:type="spellStart"/>
            <w:r>
              <w:t>regedit</w:t>
            </w:r>
            <w:proofErr w:type="spellEnd"/>
            <w:r>
              <w:t>, go to “HKLM\SOFTWARE\Microsoft\MBAM” and configure the settings used the following table:</w:t>
            </w:r>
          </w:p>
          <w:p w14:paraId="3DE167E0" w14:textId="77777777" w:rsidR="007F07D6" w:rsidRDefault="007F07D6">
            <w:pPr>
              <w:pStyle w:val="TableSpacinginList1"/>
            </w:pPr>
          </w:p>
          <w:tbl>
            <w:tblPr>
              <w:tblW w:w="0" w:type="auto"/>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51"/>
              <w:gridCol w:w="5639"/>
            </w:tblGrid>
            <w:tr w:rsidR="007F07D6" w14:paraId="4BDDB74B"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B5ADB8A" w14:textId="77777777" w:rsidR="007F07D6" w:rsidRPr="007F07D6" w:rsidRDefault="007F07D6" w:rsidP="007F07D6">
                  <w:pPr>
                    <w:keepNext/>
                    <w:rPr>
                      <w:b/>
                      <w:sz w:val="18"/>
                      <w:szCs w:val="18"/>
                    </w:rPr>
                  </w:pPr>
                  <w:r w:rsidRPr="007F07D6">
                    <w:rPr>
                      <w:b/>
                      <w:sz w:val="18"/>
                      <w:szCs w:val="18"/>
                    </w:rPr>
                    <w:t>Registry Entry</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37A4E479" w14:textId="77777777" w:rsidR="007F07D6" w:rsidRPr="007F07D6" w:rsidRDefault="007F07D6" w:rsidP="007F07D6">
                  <w:pPr>
                    <w:keepNext/>
                    <w:rPr>
                      <w:b/>
                      <w:sz w:val="18"/>
                      <w:szCs w:val="18"/>
                    </w:rPr>
                  </w:pPr>
                  <w:r w:rsidRPr="007F07D6">
                    <w:rPr>
                      <w:b/>
                      <w:sz w:val="18"/>
                      <w:szCs w:val="18"/>
                    </w:rPr>
                    <w:t>Configuration Settings</w:t>
                  </w:r>
                </w:p>
              </w:tc>
            </w:tr>
            <w:tr w:rsidR="007F07D6" w14:paraId="3A833848" w14:textId="77777777" w:rsidTr="007F07D6">
              <w:tc>
                <w:tcPr>
                  <w:tcW w:w="4428" w:type="dxa"/>
                  <w:vMerge w:val="restart"/>
                  <w:shd w:val="clear" w:color="auto" w:fill="auto"/>
                </w:tcPr>
                <w:p w14:paraId="13CDA113" w14:textId="77777777" w:rsidR="007F07D6" w:rsidRDefault="007F07D6" w:rsidP="007F07D6">
                  <w:pPr>
                    <w:keepNext/>
                  </w:pPr>
                  <w:proofErr w:type="spellStart"/>
                  <w:r>
                    <w:t>DeploymentTime</w:t>
                  </w:r>
                  <w:proofErr w:type="spellEnd"/>
                </w:p>
              </w:tc>
              <w:tc>
                <w:tcPr>
                  <w:tcW w:w="4428" w:type="dxa"/>
                  <w:shd w:val="clear" w:color="auto" w:fill="auto"/>
                </w:tcPr>
                <w:p w14:paraId="52A90DCC" w14:textId="77777777" w:rsidR="007F07D6" w:rsidRDefault="007F07D6" w:rsidP="007F07D6">
                  <w:pPr>
                    <w:keepNext/>
                  </w:pPr>
                  <w:r>
                    <w:t>0 = OFF</w:t>
                  </w:r>
                </w:p>
              </w:tc>
            </w:tr>
            <w:tr w:rsidR="007F07D6" w14:paraId="1ACCA0AA" w14:textId="77777777" w:rsidTr="007F07D6">
              <w:tc>
                <w:tcPr>
                  <w:tcW w:w="0" w:type="auto"/>
                  <w:vMerge/>
                  <w:shd w:val="clear" w:color="auto" w:fill="auto"/>
                </w:tcPr>
                <w:p w14:paraId="5712EE95" w14:textId="77777777" w:rsidR="007F07D6" w:rsidRDefault="007F07D6" w:rsidP="007F07D6">
                  <w:pPr>
                    <w:keepNext/>
                  </w:pPr>
                </w:p>
              </w:tc>
              <w:tc>
                <w:tcPr>
                  <w:tcW w:w="4428" w:type="dxa"/>
                  <w:shd w:val="clear" w:color="auto" w:fill="auto"/>
                </w:tcPr>
                <w:p w14:paraId="0C57AE76" w14:textId="77777777" w:rsidR="007F07D6" w:rsidRDefault="007F07D6" w:rsidP="007F07D6">
                  <w:pPr>
                    <w:keepNext/>
                  </w:pPr>
                  <w:r>
                    <w:t>1 = Use deployment time policy settings (default)</w:t>
                  </w:r>
                </w:p>
              </w:tc>
            </w:tr>
            <w:tr w:rsidR="007F07D6" w14:paraId="51CFBBD3" w14:textId="77777777" w:rsidTr="007F07D6">
              <w:tc>
                <w:tcPr>
                  <w:tcW w:w="4428" w:type="dxa"/>
                  <w:vMerge w:val="restart"/>
                  <w:shd w:val="clear" w:color="auto" w:fill="auto"/>
                </w:tcPr>
                <w:p w14:paraId="373C4B49" w14:textId="77777777" w:rsidR="007F07D6" w:rsidRDefault="007F07D6" w:rsidP="007F07D6">
                  <w:pPr>
                    <w:keepNext/>
                  </w:pPr>
                  <w:proofErr w:type="spellStart"/>
                  <w:r>
                    <w:t>UseKeyRecoveryService</w:t>
                  </w:r>
                  <w:proofErr w:type="spellEnd"/>
                </w:p>
              </w:tc>
              <w:tc>
                <w:tcPr>
                  <w:tcW w:w="4428" w:type="dxa"/>
                  <w:shd w:val="clear" w:color="auto" w:fill="auto"/>
                </w:tcPr>
                <w:p w14:paraId="1F210BD5" w14:textId="77777777" w:rsidR="007F07D6" w:rsidRDefault="007F07D6" w:rsidP="007F07D6">
                  <w:pPr>
                    <w:keepNext/>
                  </w:pPr>
                  <w:r>
                    <w:t>0 = Do not escrow key ( the next two registry entries are not needed in this case)</w:t>
                  </w:r>
                </w:p>
              </w:tc>
            </w:tr>
            <w:tr w:rsidR="007F07D6" w14:paraId="7F87CF16" w14:textId="77777777" w:rsidTr="007F07D6">
              <w:tc>
                <w:tcPr>
                  <w:tcW w:w="0" w:type="auto"/>
                  <w:vMerge/>
                  <w:shd w:val="clear" w:color="auto" w:fill="auto"/>
                </w:tcPr>
                <w:p w14:paraId="29657880" w14:textId="77777777" w:rsidR="007F07D6" w:rsidRDefault="007F07D6" w:rsidP="007F07D6">
                  <w:pPr>
                    <w:keepNext/>
                  </w:pPr>
                </w:p>
              </w:tc>
              <w:tc>
                <w:tcPr>
                  <w:tcW w:w="4428" w:type="dxa"/>
                  <w:shd w:val="clear" w:color="auto" w:fill="auto"/>
                </w:tcPr>
                <w:p w14:paraId="34CCA117" w14:textId="77777777" w:rsidR="007F07D6" w:rsidRDefault="007F07D6" w:rsidP="007F07D6">
                  <w:pPr>
                    <w:keepNext/>
                  </w:pPr>
                  <w:r>
                    <w:t xml:space="preserve">1 = Escrow in Key Recovery system (default) </w:t>
                  </w:r>
                </w:p>
                <w:p w14:paraId="294CB9FC" w14:textId="77777777" w:rsidR="007F07D6" w:rsidRDefault="007F07D6" w:rsidP="007F07D6">
                  <w:pPr>
                    <w:keepNext/>
                  </w:pPr>
                  <w:r>
                    <w:t>Recommended: the computer needs to be able to communicate with Key Recovery Service. Verify the computer can communicate with the service before proceeding.</w:t>
                  </w:r>
                </w:p>
              </w:tc>
            </w:tr>
            <w:tr w:rsidR="007F07D6" w14:paraId="6AB2A65A" w14:textId="77777777" w:rsidTr="007F07D6">
              <w:tc>
                <w:tcPr>
                  <w:tcW w:w="4428" w:type="dxa"/>
                  <w:vMerge w:val="restart"/>
                  <w:shd w:val="clear" w:color="auto" w:fill="auto"/>
                </w:tcPr>
                <w:p w14:paraId="18207754" w14:textId="77777777" w:rsidR="007F07D6" w:rsidRDefault="007F07D6" w:rsidP="007F07D6">
                  <w:pPr>
                    <w:keepNext/>
                  </w:pPr>
                  <w:proofErr w:type="spellStart"/>
                  <w:r>
                    <w:t>KeyRecoveryOptions</w:t>
                  </w:r>
                  <w:proofErr w:type="spellEnd"/>
                </w:p>
              </w:tc>
              <w:tc>
                <w:tcPr>
                  <w:tcW w:w="4428" w:type="dxa"/>
                  <w:shd w:val="clear" w:color="auto" w:fill="auto"/>
                </w:tcPr>
                <w:p w14:paraId="308EA091" w14:textId="77777777" w:rsidR="007F07D6" w:rsidRDefault="007F07D6" w:rsidP="007F07D6">
                  <w:pPr>
                    <w:keepNext/>
                  </w:pPr>
                  <w:r>
                    <w:t>0 = Uploads Recovery Key Only</w:t>
                  </w:r>
                </w:p>
              </w:tc>
            </w:tr>
            <w:tr w:rsidR="007F07D6" w14:paraId="1226ABDC" w14:textId="77777777" w:rsidTr="007F07D6">
              <w:tc>
                <w:tcPr>
                  <w:tcW w:w="0" w:type="auto"/>
                  <w:vMerge/>
                  <w:shd w:val="clear" w:color="auto" w:fill="auto"/>
                </w:tcPr>
                <w:p w14:paraId="62A4B611" w14:textId="77777777" w:rsidR="007F07D6" w:rsidRDefault="007F07D6" w:rsidP="007F07D6">
                  <w:pPr>
                    <w:keepNext/>
                  </w:pPr>
                </w:p>
              </w:tc>
              <w:tc>
                <w:tcPr>
                  <w:tcW w:w="4428" w:type="dxa"/>
                  <w:shd w:val="clear" w:color="auto" w:fill="auto"/>
                </w:tcPr>
                <w:p w14:paraId="63E98F2D" w14:textId="77777777" w:rsidR="007F07D6" w:rsidRDefault="007F07D6" w:rsidP="007F07D6">
                  <w:pPr>
                    <w:keepNext/>
                  </w:pPr>
                  <w:r>
                    <w:t>1 = Uploads Recovery Key and Key Recovery Package (default)</w:t>
                  </w:r>
                </w:p>
              </w:tc>
            </w:tr>
            <w:tr w:rsidR="007F07D6" w14:paraId="64340C04" w14:textId="77777777" w:rsidTr="007F07D6">
              <w:tc>
                <w:tcPr>
                  <w:tcW w:w="4428" w:type="dxa"/>
                  <w:shd w:val="clear" w:color="auto" w:fill="auto"/>
                </w:tcPr>
                <w:p w14:paraId="709BC9B8" w14:textId="77777777" w:rsidR="007F07D6" w:rsidRDefault="007F07D6" w:rsidP="007F07D6">
                  <w:pPr>
                    <w:keepNext/>
                  </w:pPr>
                  <w:proofErr w:type="spellStart"/>
                  <w:r>
                    <w:t>KeyRecoveryServiceEndPoint</w:t>
                  </w:r>
                  <w:proofErr w:type="spellEnd"/>
                </w:p>
              </w:tc>
              <w:tc>
                <w:tcPr>
                  <w:tcW w:w="4428" w:type="dxa"/>
                  <w:shd w:val="clear" w:color="auto" w:fill="auto"/>
                </w:tcPr>
                <w:p w14:paraId="23969DE4" w14:textId="77777777" w:rsidR="007F07D6" w:rsidRDefault="007F07D6" w:rsidP="007F07D6">
                  <w:pPr>
                    <w:keepNext/>
                  </w:pPr>
                  <w:r>
                    <w:t xml:space="preserve">Set this value to the URL for Key Recovery web server (for example, </w:t>
                  </w:r>
                  <w:proofErr w:type="gramStart"/>
                  <w:r>
                    <w:t>http:</w:t>
                  </w:r>
                  <w:proofErr w:type="gramEnd"/>
                  <w:r>
                    <w:t>//&lt;machinename&gt;/MBAMRecoveryAndHardwareService/CoreService.svc).</w:t>
                  </w:r>
                </w:p>
              </w:tc>
            </w:tr>
          </w:tbl>
          <w:p w14:paraId="3BBDEDA4" w14:textId="77777777" w:rsidR="007F07D6" w:rsidRDefault="007F07D6">
            <w:pPr>
              <w:pStyle w:val="TableSpacinginList1"/>
            </w:pPr>
          </w:p>
          <w:p w14:paraId="00526D8C" w14:textId="77777777" w:rsidR="007F07D6" w:rsidRDefault="007F07D6">
            <w:pPr>
              <w:pStyle w:val="AlertLabelinList1"/>
              <w:framePr w:wrap="notBeside"/>
            </w:pPr>
            <w:proofErr w:type="spellStart"/>
            <w:r>
              <w:t>nNote</w:t>
            </w:r>
            <w:proofErr w:type="spellEnd"/>
            <w:r>
              <w:t xml:space="preserve"> </w:t>
            </w:r>
          </w:p>
          <w:p w14:paraId="7541337A" w14:textId="77777777" w:rsidR="007F07D6" w:rsidRDefault="007F07D6">
            <w:pPr>
              <w:pStyle w:val="AlertTextinList1"/>
            </w:pPr>
            <w:r>
              <w:t>MBAM policy or registry values can be set here to override previously set values.</w:t>
            </w:r>
          </w:p>
          <w:p w14:paraId="6160C22F" w14:textId="77777777" w:rsidR="007F07D6" w:rsidRDefault="007F07D6" w:rsidP="007F07D6">
            <w:pPr>
              <w:pStyle w:val="NumberedList1"/>
              <w:numPr>
                <w:ilvl w:val="0"/>
                <w:numId w:val="0"/>
              </w:numPr>
              <w:tabs>
                <w:tab w:val="left" w:pos="360"/>
              </w:tabs>
              <w:spacing w:line="260" w:lineRule="exact"/>
              <w:ind w:left="360" w:hanging="360"/>
            </w:pPr>
            <w:r>
              <w:t>7.</w:t>
            </w:r>
            <w:r>
              <w:tab/>
              <w:t>The MBAM agent will reboot the system during MBAM client deployment. When you are ready for this reboot, run the following from a Command Prompt as administrator:</w:t>
            </w:r>
          </w:p>
          <w:p w14:paraId="58067ED5" w14:textId="77777777" w:rsidR="007F07D6" w:rsidRDefault="007F07D6" w:rsidP="007F07D6">
            <w:pPr>
              <w:pStyle w:val="NumberedList2"/>
              <w:numPr>
                <w:ilvl w:val="0"/>
                <w:numId w:val="0"/>
              </w:numPr>
              <w:tabs>
                <w:tab w:val="left" w:pos="720"/>
              </w:tabs>
              <w:spacing w:line="260" w:lineRule="exact"/>
              <w:ind w:left="720" w:hanging="360"/>
            </w:pPr>
            <w:r>
              <w:t>a.</w:t>
            </w:r>
            <w:r>
              <w:tab/>
            </w:r>
            <w:r>
              <w:rPr>
                <w:rStyle w:val="CodeEmbedded"/>
              </w:rPr>
              <w:t>Net start MaltaAgent</w:t>
            </w:r>
          </w:p>
          <w:p w14:paraId="0C3C9197" w14:textId="77777777" w:rsidR="007F07D6" w:rsidRDefault="007F07D6" w:rsidP="007F07D6">
            <w:pPr>
              <w:pStyle w:val="NumberedList1"/>
              <w:numPr>
                <w:ilvl w:val="0"/>
                <w:numId w:val="0"/>
              </w:numPr>
              <w:tabs>
                <w:tab w:val="left" w:pos="360"/>
              </w:tabs>
              <w:spacing w:line="260" w:lineRule="exact"/>
              <w:ind w:left="360" w:hanging="360"/>
            </w:pPr>
            <w:r>
              <w:t>8.</w:t>
            </w:r>
            <w:r>
              <w:tab/>
              <w:t>The system should reboot. On restart the BIOS will prompt to accept a TPM change. Accept this change.</w:t>
            </w:r>
          </w:p>
          <w:p w14:paraId="0AAA0A07" w14:textId="77777777" w:rsidR="007F07D6" w:rsidRDefault="007F07D6" w:rsidP="007F07D6">
            <w:pPr>
              <w:pStyle w:val="NumberedList1"/>
              <w:numPr>
                <w:ilvl w:val="0"/>
                <w:numId w:val="0"/>
              </w:numPr>
              <w:tabs>
                <w:tab w:val="left" w:pos="360"/>
              </w:tabs>
              <w:spacing w:line="260" w:lineRule="exact"/>
              <w:ind w:left="360" w:hanging="360"/>
            </w:pPr>
            <w:r>
              <w:t>9.</w:t>
            </w:r>
            <w:r>
              <w:tab/>
              <w:t xml:space="preserve">During the Windows client operating system imaging process, when you are ready to start encryption, restart the MBAM agent service and set start to </w:t>
            </w:r>
            <w:r>
              <w:rPr>
                <w:rStyle w:val="UI"/>
              </w:rPr>
              <w:t>automatic</w:t>
            </w:r>
            <w:r>
              <w:t xml:space="preserve"> by running a Command Prompt as administrator and typing the following:</w:t>
            </w:r>
          </w:p>
          <w:p w14:paraId="384F5C8D" w14:textId="77777777" w:rsidR="007F07D6" w:rsidRDefault="007F07D6" w:rsidP="007F07D6">
            <w:pPr>
              <w:pStyle w:val="NumberedList2"/>
              <w:numPr>
                <w:ilvl w:val="0"/>
                <w:numId w:val="0"/>
              </w:numPr>
              <w:tabs>
                <w:tab w:val="left" w:pos="720"/>
              </w:tabs>
              <w:spacing w:line="260" w:lineRule="exact"/>
              <w:ind w:left="720" w:hanging="360"/>
            </w:pPr>
            <w:r>
              <w:t>a.</w:t>
            </w:r>
            <w:r>
              <w:tab/>
            </w:r>
            <w:r>
              <w:rPr>
                <w:rStyle w:val="CodeEmbedded"/>
              </w:rPr>
              <w:t>sc config maltaagent start= auto</w:t>
            </w:r>
          </w:p>
          <w:p w14:paraId="579E54EE" w14:textId="77777777" w:rsidR="007F07D6" w:rsidRDefault="007F07D6" w:rsidP="007F07D6">
            <w:pPr>
              <w:pStyle w:val="NumberedList2"/>
              <w:numPr>
                <w:ilvl w:val="0"/>
                <w:numId w:val="0"/>
              </w:numPr>
              <w:tabs>
                <w:tab w:val="left" w:pos="720"/>
              </w:tabs>
              <w:spacing w:line="260" w:lineRule="exact"/>
              <w:ind w:left="720" w:hanging="360"/>
            </w:pPr>
            <w:r>
              <w:t>b.</w:t>
            </w:r>
            <w:r>
              <w:tab/>
            </w:r>
            <w:r>
              <w:rPr>
                <w:rStyle w:val="CodeEmbedded"/>
              </w:rPr>
              <w:t>net start maltaagent</w:t>
            </w:r>
          </w:p>
          <w:p w14:paraId="702D01C7" w14:textId="77777777" w:rsidR="007F07D6" w:rsidRDefault="007F07D6" w:rsidP="007F07D6">
            <w:pPr>
              <w:pStyle w:val="NumberedList1"/>
              <w:numPr>
                <w:ilvl w:val="0"/>
                <w:numId w:val="0"/>
              </w:numPr>
              <w:tabs>
                <w:tab w:val="left" w:pos="360"/>
              </w:tabs>
              <w:spacing w:line="260" w:lineRule="exact"/>
              <w:ind w:left="360" w:hanging="360"/>
            </w:pPr>
            <w:r>
              <w:lastRenderedPageBreak/>
              <w:t>10.</w:t>
            </w:r>
            <w:r>
              <w:tab/>
              <w:t xml:space="preserve">Remove the bypass registry values by running </w:t>
            </w:r>
            <w:proofErr w:type="spellStart"/>
            <w:r>
              <w:t>regedit</w:t>
            </w:r>
            <w:proofErr w:type="spellEnd"/>
            <w:r>
              <w:t xml:space="preserve"> and going to the “HKLM\SOFTWARE\Microsoft” registry entry. Delete the </w:t>
            </w:r>
            <w:r>
              <w:rPr>
                <w:rStyle w:val="UI"/>
              </w:rPr>
              <w:t>MBAM</w:t>
            </w:r>
            <w:r>
              <w:t xml:space="preserve"> node by right-clicking it and selecting </w:t>
            </w:r>
            <w:r>
              <w:rPr>
                <w:rStyle w:val="UI"/>
              </w:rPr>
              <w:t>Delete</w:t>
            </w:r>
            <w:r>
              <w:t>.</w:t>
            </w:r>
          </w:p>
        </w:tc>
      </w:tr>
    </w:tbl>
    <w:p w14:paraId="60D5EDEB" w14:textId="77777777" w:rsidR="007F07D6" w:rsidRDefault="007F07D6"/>
    <w:p w14:paraId="0A152B56" w14:textId="77777777" w:rsidR="007F07D6" w:rsidRDefault="007F07D6">
      <w:pPr>
        <w:pStyle w:val="Heading1"/>
      </w:pPr>
      <w:bookmarkStart w:id="238" w:name="_Toc295118892"/>
      <w:commentRangeStart w:id="239"/>
      <w:r>
        <w:t>Operations for MBAM</w:t>
      </w:r>
      <w:bookmarkStart w:id="240" w:name="zb4cb64f22b6e4aaa80dcff32989f204c"/>
      <w:bookmarkEnd w:id="238"/>
      <w:bookmarkEnd w:id="240"/>
      <w:commentRangeEnd w:id="239"/>
      <w:r w:rsidR="009A2B86">
        <w:rPr>
          <w:rStyle w:val="CommentReference"/>
          <w:b w:val="0"/>
          <w:sz w:val="20"/>
        </w:rPr>
        <w:commentReference w:id="239"/>
      </w:r>
    </w:p>
    <w:p w14:paraId="692C4959" w14:textId="77777777" w:rsidR="007F07D6" w:rsidRDefault="007F07D6">
      <w:r>
        <w:t>The operations and troubleshooting guide provides information about how to configure and use Microsoft BitLocker Administration and Monitoring (MBAM) for post-installation configuration, management, and day-to-day operations tasks.</w:t>
      </w:r>
    </w:p>
    <w:p w14:paraId="6306C3A1" w14:textId="77777777" w:rsidR="007F07D6" w:rsidRDefault="007F07D6">
      <w:pPr>
        <w:pStyle w:val="Heading2"/>
      </w:pPr>
      <w:bookmarkStart w:id="241" w:name="_Toc295118893"/>
      <w:r>
        <w:t>In This Section</w:t>
      </w:r>
      <w:bookmarkEnd w:id="241"/>
    </w:p>
    <w:p w14:paraId="158BF1B3" w14:textId="77777777" w:rsidR="007F07D6" w:rsidRDefault="00AB4A7B">
      <w:pPr>
        <w:pStyle w:val="DefinedTerm"/>
      </w:pPr>
      <w:hyperlink w:anchor="z1eb6da6323204cabb43acb6832270fcb" w:history="1">
        <w:r w:rsidR="007F07D6">
          <w:rPr>
            <w:rStyle w:val="Hyperlink"/>
          </w:rPr>
          <w:t>How to Generate MBAM Reports</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067549D7" w14:textId="77777777" w:rsidTr="007F07D6">
        <w:tc>
          <w:tcPr>
            <w:tcW w:w="8856" w:type="dxa"/>
            <w:shd w:val="clear" w:color="auto" w:fill="auto"/>
          </w:tcPr>
          <w:p w14:paraId="34C41D52" w14:textId="77777777" w:rsidR="007F07D6" w:rsidRPr="007F07D6" w:rsidRDefault="007F07D6" w:rsidP="007F07D6">
            <w:pPr>
              <w:ind w:right="1440"/>
              <w:rPr>
                <w:sz w:val="18"/>
                <w:szCs w:val="18"/>
              </w:rPr>
            </w:pPr>
            <w:r w:rsidRPr="007F07D6">
              <w:rPr>
                <w:sz w:val="18"/>
                <w:szCs w:val="18"/>
              </w:rPr>
              <w:t>Describes how to generate reports on enterprise compliance, individual computers, key recovery activity, and hardware compatibility.</w:t>
            </w:r>
          </w:p>
          <w:p w14:paraId="62A59C97" w14:textId="77777777" w:rsidR="007F07D6" w:rsidRPr="007F07D6" w:rsidRDefault="007F07D6" w:rsidP="007F07D6">
            <w:pPr>
              <w:ind w:right="1440"/>
              <w:rPr>
                <w:sz w:val="18"/>
                <w:szCs w:val="18"/>
              </w:rPr>
            </w:pPr>
          </w:p>
        </w:tc>
      </w:tr>
    </w:tbl>
    <w:p w14:paraId="5C9E6FAE" w14:textId="77777777" w:rsidR="007F07D6" w:rsidRDefault="00AB4A7B">
      <w:pPr>
        <w:pStyle w:val="DefinedTerm"/>
      </w:pPr>
      <w:hyperlink w:anchor="z1a53da827b58483e90ba572970500cc5" w:history="1">
        <w:r w:rsidR="007F07D6">
          <w:rPr>
            <w:rStyle w:val="Hyperlink"/>
          </w:rPr>
          <w:t>Understanding MBAM Reports</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0C751415" w14:textId="77777777" w:rsidTr="007F07D6">
        <w:tc>
          <w:tcPr>
            <w:tcW w:w="8856" w:type="dxa"/>
            <w:shd w:val="clear" w:color="auto" w:fill="auto"/>
          </w:tcPr>
          <w:p w14:paraId="452F575A" w14:textId="77777777" w:rsidR="007F07D6" w:rsidRPr="007F07D6" w:rsidRDefault="007F07D6" w:rsidP="007F07D6">
            <w:pPr>
              <w:ind w:right="1440"/>
              <w:rPr>
                <w:sz w:val="18"/>
                <w:szCs w:val="18"/>
              </w:rPr>
            </w:pPr>
            <w:r w:rsidRPr="007F07D6">
              <w:rPr>
                <w:sz w:val="18"/>
                <w:szCs w:val="18"/>
              </w:rPr>
              <w:t>Provides details on reporting in MBAM and what information the reports contain</w:t>
            </w:r>
          </w:p>
          <w:p w14:paraId="4436FC2D" w14:textId="77777777" w:rsidR="007F07D6" w:rsidRPr="007F07D6" w:rsidRDefault="007F07D6" w:rsidP="007F07D6">
            <w:pPr>
              <w:ind w:right="1440"/>
              <w:rPr>
                <w:sz w:val="18"/>
                <w:szCs w:val="18"/>
              </w:rPr>
            </w:pPr>
          </w:p>
        </w:tc>
      </w:tr>
    </w:tbl>
    <w:p w14:paraId="029012EB" w14:textId="77777777" w:rsidR="007F07D6" w:rsidRDefault="00AB4A7B">
      <w:pPr>
        <w:pStyle w:val="DefinedTerm"/>
      </w:pPr>
      <w:hyperlink w:anchor="z11218476bed74fb8babe4bf43dad405c" w:history="1">
        <w:r w:rsidR="007F07D6">
          <w:rPr>
            <w:rStyle w:val="Hyperlink"/>
          </w:rPr>
          <w:t>How to Determine BitLocker Encryption State of Lost Computers</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7A71608D" w14:textId="77777777" w:rsidTr="007F07D6">
        <w:tc>
          <w:tcPr>
            <w:tcW w:w="8856" w:type="dxa"/>
            <w:shd w:val="clear" w:color="auto" w:fill="auto"/>
          </w:tcPr>
          <w:p w14:paraId="6C327811" w14:textId="77777777" w:rsidR="007F07D6" w:rsidRPr="007F07D6" w:rsidRDefault="007F07D6" w:rsidP="007F07D6">
            <w:pPr>
              <w:ind w:right="1440"/>
              <w:rPr>
                <w:sz w:val="18"/>
                <w:szCs w:val="18"/>
              </w:rPr>
            </w:pPr>
            <w:r w:rsidRPr="007F07D6">
              <w:rPr>
                <w:sz w:val="18"/>
                <w:szCs w:val="18"/>
              </w:rPr>
              <w:t>Describes how to determine if the volumes on a computer are encrypted in case of loss or theft.</w:t>
            </w:r>
          </w:p>
          <w:p w14:paraId="673514F1" w14:textId="77777777" w:rsidR="007F07D6" w:rsidRPr="007F07D6" w:rsidRDefault="007F07D6" w:rsidP="007F07D6">
            <w:pPr>
              <w:ind w:right="1440"/>
              <w:rPr>
                <w:sz w:val="18"/>
                <w:szCs w:val="18"/>
              </w:rPr>
            </w:pPr>
          </w:p>
        </w:tc>
      </w:tr>
    </w:tbl>
    <w:p w14:paraId="6A91FCDA" w14:textId="77777777" w:rsidR="007F07D6" w:rsidRDefault="00AB4A7B">
      <w:pPr>
        <w:pStyle w:val="DefinedTerm"/>
      </w:pPr>
      <w:hyperlink w:anchor="z9b4a2fb5e2604f05b3997a638d1d216c" w:history="1">
        <w:r w:rsidR="007F07D6">
          <w:rPr>
            <w:rStyle w:val="Hyperlink"/>
          </w:rPr>
          <w:t>How to Recover an Encrypted Drive</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5859224A" w14:textId="77777777" w:rsidTr="007F07D6">
        <w:tc>
          <w:tcPr>
            <w:tcW w:w="8856" w:type="dxa"/>
            <w:shd w:val="clear" w:color="auto" w:fill="auto"/>
          </w:tcPr>
          <w:p w14:paraId="7D9E2C4E" w14:textId="63F6E49E" w:rsidR="007F07D6" w:rsidRPr="007F07D6" w:rsidRDefault="007F07D6" w:rsidP="007F07D6">
            <w:pPr>
              <w:ind w:right="1440"/>
              <w:rPr>
                <w:sz w:val="18"/>
                <w:szCs w:val="18"/>
              </w:rPr>
            </w:pPr>
            <w:r w:rsidRPr="007F07D6">
              <w:rPr>
                <w:sz w:val="18"/>
                <w:szCs w:val="18"/>
              </w:rPr>
              <w:t xml:space="preserve">Describes </w:t>
            </w:r>
            <w:ins w:id="242" w:author="Author">
              <w:r w:rsidR="00760F32">
                <w:rPr>
                  <w:sz w:val="18"/>
                  <w:szCs w:val="18"/>
                </w:rPr>
                <w:t xml:space="preserve">how </w:t>
              </w:r>
            </w:ins>
            <w:r w:rsidRPr="007F07D6">
              <w:rPr>
                <w:sz w:val="18"/>
                <w:szCs w:val="18"/>
              </w:rPr>
              <w:t>to access the BitLocker key recovery data system, which can provide a recovery password for data recovery</w:t>
            </w:r>
          </w:p>
          <w:p w14:paraId="3816A8DE" w14:textId="77777777" w:rsidR="007F07D6" w:rsidRPr="007F07D6" w:rsidRDefault="007F07D6" w:rsidP="007F07D6">
            <w:pPr>
              <w:ind w:right="1440"/>
              <w:rPr>
                <w:sz w:val="18"/>
                <w:szCs w:val="18"/>
              </w:rPr>
            </w:pPr>
          </w:p>
        </w:tc>
      </w:tr>
    </w:tbl>
    <w:p w14:paraId="6E856252" w14:textId="77777777" w:rsidR="007F07D6" w:rsidRDefault="00AB4A7B">
      <w:pPr>
        <w:pStyle w:val="DefinedTerm"/>
      </w:pPr>
      <w:hyperlink w:anchor="zad61a1f0ee824761a62a8b32a4b2cc1b" w:history="1">
        <w:r w:rsidR="007F07D6">
          <w:rPr>
            <w:rStyle w:val="Hyperlink"/>
          </w:rPr>
          <w:t>How to Recover a Corrupted Drive</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728CC8F4" w14:textId="77777777" w:rsidTr="007F07D6">
        <w:tc>
          <w:tcPr>
            <w:tcW w:w="8856" w:type="dxa"/>
            <w:shd w:val="clear" w:color="auto" w:fill="auto"/>
          </w:tcPr>
          <w:p w14:paraId="0E19E425" w14:textId="77777777" w:rsidR="007F07D6" w:rsidRPr="007F07D6" w:rsidRDefault="007F07D6" w:rsidP="007F07D6">
            <w:pPr>
              <w:ind w:right="1440"/>
              <w:rPr>
                <w:sz w:val="18"/>
                <w:szCs w:val="18"/>
              </w:rPr>
            </w:pPr>
            <w:bookmarkStart w:id="243" w:name="z1"/>
            <w:bookmarkEnd w:id="243"/>
            <w:r w:rsidRPr="007F07D6">
              <w:rPr>
                <w:sz w:val="18"/>
                <w:szCs w:val="18"/>
              </w:rPr>
              <w:t xml:space="preserve">Describes how to use the BitLocker key recovery data system to recover a damaged or corrupted drive </w:t>
            </w:r>
          </w:p>
          <w:p w14:paraId="125218C4" w14:textId="77777777" w:rsidR="007F07D6" w:rsidRPr="007F07D6" w:rsidRDefault="007F07D6" w:rsidP="007F07D6">
            <w:pPr>
              <w:ind w:right="1440"/>
              <w:rPr>
                <w:sz w:val="18"/>
                <w:szCs w:val="18"/>
              </w:rPr>
            </w:pPr>
          </w:p>
        </w:tc>
      </w:tr>
    </w:tbl>
    <w:p w14:paraId="1E0629DC" w14:textId="77777777" w:rsidR="007F07D6" w:rsidRDefault="00AB4A7B">
      <w:pPr>
        <w:pStyle w:val="DefinedTerm"/>
      </w:pPr>
      <w:hyperlink w:anchor="zde8790df6f2f4678b90d1d3a8cdc92fa" w:history="1">
        <w:r w:rsidR="007F07D6">
          <w:rPr>
            <w:rStyle w:val="Hyperlink"/>
          </w:rPr>
          <w:t>How to Recover a Moved Drive</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1D64D94F" w14:textId="77777777" w:rsidTr="007F07D6">
        <w:tc>
          <w:tcPr>
            <w:tcW w:w="8856" w:type="dxa"/>
            <w:shd w:val="clear" w:color="auto" w:fill="auto"/>
          </w:tcPr>
          <w:p w14:paraId="6D80A214" w14:textId="77777777" w:rsidR="007F07D6" w:rsidRPr="007F07D6" w:rsidRDefault="007F07D6" w:rsidP="007F07D6">
            <w:pPr>
              <w:ind w:right="1440"/>
              <w:rPr>
                <w:sz w:val="18"/>
                <w:szCs w:val="18"/>
              </w:rPr>
            </w:pPr>
            <w:r w:rsidRPr="007F07D6">
              <w:rPr>
                <w:sz w:val="18"/>
                <w:szCs w:val="18"/>
              </w:rPr>
              <w:t>Describes how to use the BitLocker key recovery data system to unlock a drive that has been moved to a new computer</w:t>
            </w:r>
          </w:p>
          <w:p w14:paraId="7AD6CC34" w14:textId="77777777" w:rsidR="007F07D6" w:rsidRPr="007F07D6" w:rsidRDefault="007F07D6" w:rsidP="007F07D6">
            <w:pPr>
              <w:ind w:right="1440"/>
              <w:rPr>
                <w:sz w:val="18"/>
                <w:szCs w:val="18"/>
              </w:rPr>
            </w:pPr>
          </w:p>
        </w:tc>
      </w:tr>
    </w:tbl>
    <w:p w14:paraId="40F16D43" w14:textId="77777777" w:rsidR="007F07D6" w:rsidRDefault="00AB4A7B">
      <w:pPr>
        <w:pStyle w:val="DefinedTerm"/>
      </w:pPr>
      <w:hyperlink w:anchor="zd296ec32193b43349c98ad4d624cb2f6" w:history="1">
        <w:r w:rsidR="007F07D6">
          <w:rPr>
            <w:rStyle w:val="Hyperlink"/>
          </w:rPr>
          <w:t>How to Utilize Single Use Recovery Keys</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2761259A" w14:textId="77777777" w:rsidTr="007F07D6">
        <w:tc>
          <w:tcPr>
            <w:tcW w:w="8856" w:type="dxa"/>
            <w:shd w:val="clear" w:color="auto" w:fill="auto"/>
          </w:tcPr>
          <w:p w14:paraId="08F97AB6" w14:textId="77777777" w:rsidR="007F07D6" w:rsidRPr="007F07D6" w:rsidRDefault="007F07D6" w:rsidP="007F07D6">
            <w:pPr>
              <w:ind w:right="1440"/>
              <w:rPr>
                <w:sz w:val="18"/>
                <w:szCs w:val="18"/>
              </w:rPr>
            </w:pPr>
            <w:r w:rsidRPr="007F07D6">
              <w:rPr>
                <w:sz w:val="18"/>
                <w:szCs w:val="18"/>
              </w:rPr>
              <w:t xml:space="preserve">Describes how to configure and use the Single Use Recovery Key feature of MBAM </w:t>
            </w:r>
          </w:p>
          <w:p w14:paraId="65E543A6" w14:textId="77777777" w:rsidR="007F07D6" w:rsidRPr="007F07D6" w:rsidRDefault="007F07D6" w:rsidP="007F07D6">
            <w:pPr>
              <w:ind w:right="1440"/>
              <w:rPr>
                <w:sz w:val="18"/>
                <w:szCs w:val="18"/>
              </w:rPr>
            </w:pPr>
          </w:p>
        </w:tc>
      </w:tr>
    </w:tbl>
    <w:p w14:paraId="54EC46CE" w14:textId="77777777" w:rsidR="007F07D6" w:rsidRDefault="00AB4A7B">
      <w:pPr>
        <w:pStyle w:val="DefinedTerm"/>
      </w:pPr>
      <w:hyperlink w:anchor="zff3f16b3da84484b8c84ade2b6a8723d" w:history="1">
        <w:r w:rsidR="007F07D6">
          <w:rPr>
            <w:rStyle w:val="Hyperlink"/>
          </w:rPr>
          <w:t>How to Reset a TPM Lockout</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151EDCA5" w14:textId="77777777" w:rsidTr="007F07D6">
        <w:tc>
          <w:tcPr>
            <w:tcW w:w="8856" w:type="dxa"/>
            <w:shd w:val="clear" w:color="auto" w:fill="auto"/>
          </w:tcPr>
          <w:p w14:paraId="07654014" w14:textId="77777777" w:rsidR="007F07D6" w:rsidRPr="007F07D6" w:rsidRDefault="007F07D6" w:rsidP="007F07D6">
            <w:pPr>
              <w:ind w:right="1440"/>
              <w:rPr>
                <w:sz w:val="18"/>
                <w:szCs w:val="18"/>
              </w:rPr>
            </w:pPr>
            <w:r w:rsidRPr="007F07D6">
              <w:rPr>
                <w:sz w:val="18"/>
                <w:szCs w:val="18"/>
              </w:rPr>
              <w:t xml:space="preserve">Describes how to unlock a computer in case of a TPM lockout </w:t>
            </w:r>
          </w:p>
          <w:p w14:paraId="525800AD" w14:textId="77777777" w:rsidR="007F07D6" w:rsidRPr="007F07D6" w:rsidRDefault="007F07D6" w:rsidP="007F07D6">
            <w:pPr>
              <w:ind w:right="1440"/>
              <w:rPr>
                <w:sz w:val="18"/>
                <w:szCs w:val="18"/>
              </w:rPr>
            </w:pPr>
          </w:p>
        </w:tc>
      </w:tr>
    </w:tbl>
    <w:p w14:paraId="5C0359B7" w14:textId="77777777" w:rsidR="007F07D6" w:rsidRDefault="00AB4A7B">
      <w:pPr>
        <w:pStyle w:val="DefinedTerm"/>
      </w:pPr>
      <w:hyperlink w:anchor="z99f1f9f7967b47028528ce3bcf2f6cb4" w:history="1">
        <w:r w:rsidR="007F07D6">
          <w:rPr>
            <w:rStyle w:val="Hyperlink"/>
          </w:rPr>
          <w:t>How to Manage Hardware Compatibility</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047BD381" w14:textId="77777777" w:rsidTr="007F07D6">
        <w:tc>
          <w:tcPr>
            <w:tcW w:w="8856" w:type="dxa"/>
            <w:shd w:val="clear" w:color="auto" w:fill="auto"/>
          </w:tcPr>
          <w:p w14:paraId="0795AF08" w14:textId="77777777" w:rsidR="007F07D6" w:rsidRPr="007F07D6" w:rsidRDefault="007F07D6" w:rsidP="007F07D6">
            <w:pPr>
              <w:ind w:right="1440"/>
              <w:rPr>
                <w:sz w:val="18"/>
                <w:szCs w:val="18"/>
              </w:rPr>
            </w:pPr>
            <w:r w:rsidRPr="007F07D6">
              <w:rPr>
                <w:sz w:val="18"/>
                <w:szCs w:val="18"/>
              </w:rPr>
              <w:t>Describes how to manage BitLocker compatibility of computer models in an enterprise organization</w:t>
            </w:r>
          </w:p>
          <w:p w14:paraId="14686874" w14:textId="77777777" w:rsidR="007F07D6" w:rsidRPr="007F07D6" w:rsidRDefault="007F07D6" w:rsidP="007F07D6">
            <w:pPr>
              <w:ind w:right="1440"/>
              <w:rPr>
                <w:sz w:val="18"/>
                <w:szCs w:val="18"/>
              </w:rPr>
            </w:pPr>
          </w:p>
        </w:tc>
      </w:tr>
    </w:tbl>
    <w:p w14:paraId="1D6DB988" w14:textId="77777777" w:rsidR="007F07D6" w:rsidRDefault="00AB4A7B">
      <w:pPr>
        <w:pStyle w:val="DefinedTerm"/>
      </w:pPr>
      <w:hyperlink w:anchor="z9af95067d20743bfacf7a63e63a25370" w:history="1">
        <w:r w:rsidR="007F07D6">
          <w:rPr>
            <w:rStyle w:val="Hyperlink"/>
          </w:rPr>
          <w:t>How to Manage User and Computer Exemptions</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738D3BDF" w14:textId="77777777" w:rsidTr="007F07D6">
        <w:tc>
          <w:tcPr>
            <w:tcW w:w="8856" w:type="dxa"/>
            <w:shd w:val="clear" w:color="auto" w:fill="auto"/>
          </w:tcPr>
          <w:p w14:paraId="15735CB1" w14:textId="11AD5C24" w:rsidR="007F07D6" w:rsidRPr="007F07D6" w:rsidRDefault="007F07D6" w:rsidP="007F07D6">
            <w:pPr>
              <w:ind w:right="1440"/>
              <w:rPr>
                <w:sz w:val="18"/>
                <w:szCs w:val="18"/>
              </w:rPr>
            </w:pPr>
            <w:r w:rsidRPr="007F07D6">
              <w:rPr>
                <w:sz w:val="18"/>
                <w:szCs w:val="18"/>
              </w:rPr>
              <w:t>Describes how an organization can set</w:t>
            </w:r>
            <w:ins w:id="244" w:author="Author">
              <w:r w:rsidR="00760F32">
                <w:rPr>
                  <w:sz w:val="18"/>
                  <w:szCs w:val="18"/>
                </w:rPr>
                <w:t xml:space="preserve"> </w:t>
              </w:r>
            </w:ins>
            <w:r w:rsidRPr="007F07D6">
              <w:rPr>
                <w:sz w:val="18"/>
                <w:szCs w:val="18"/>
              </w:rPr>
              <w:t xml:space="preserve">up computer or user exemption from MBAM protection </w:t>
            </w:r>
          </w:p>
          <w:p w14:paraId="05B7B451" w14:textId="77777777" w:rsidR="007F07D6" w:rsidRPr="007F07D6" w:rsidRDefault="007F07D6" w:rsidP="007F07D6">
            <w:pPr>
              <w:ind w:right="1440"/>
              <w:rPr>
                <w:sz w:val="18"/>
                <w:szCs w:val="18"/>
              </w:rPr>
            </w:pPr>
          </w:p>
        </w:tc>
      </w:tr>
    </w:tbl>
    <w:p w14:paraId="0C3EDFE9" w14:textId="77777777" w:rsidR="007F07D6" w:rsidRDefault="00AB4A7B">
      <w:pPr>
        <w:pStyle w:val="DefinedTerm"/>
      </w:pPr>
      <w:hyperlink w:anchor="z0c83cce46b124a258d41f4b0fd0a32c3" w:history="1">
        <w:r w:rsidR="007F07D6">
          <w:rPr>
            <w:rStyle w:val="Hyperlink"/>
          </w:rPr>
          <w:t>How to Manage Roles for MBAM</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0625AFFB" w14:textId="77777777" w:rsidTr="007F07D6">
        <w:tc>
          <w:tcPr>
            <w:tcW w:w="8856" w:type="dxa"/>
            <w:shd w:val="clear" w:color="auto" w:fill="auto"/>
          </w:tcPr>
          <w:p w14:paraId="6320B7E6" w14:textId="77777777" w:rsidR="007F07D6" w:rsidRPr="007F07D6" w:rsidRDefault="007F07D6" w:rsidP="007F07D6">
            <w:pPr>
              <w:ind w:right="1440"/>
              <w:rPr>
                <w:sz w:val="18"/>
                <w:szCs w:val="18"/>
              </w:rPr>
            </w:pPr>
            <w:r w:rsidRPr="007F07D6">
              <w:rPr>
                <w:sz w:val="18"/>
                <w:szCs w:val="18"/>
              </w:rPr>
              <w:t>Describes how to grant administrative users access to one or more MBAM features</w:t>
            </w:r>
          </w:p>
          <w:p w14:paraId="793BCC9E" w14:textId="77777777" w:rsidR="007F07D6" w:rsidRPr="007F07D6" w:rsidRDefault="007F07D6" w:rsidP="007F07D6">
            <w:pPr>
              <w:ind w:right="1440"/>
              <w:rPr>
                <w:sz w:val="18"/>
                <w:szCs w:val="18"/>
              </w:rPr>
            </w:pPr>
          </w:p>
        </w:tc>
      </w:tr>
    </w:tbl>
    <w:p w14:paraId="6EDCD6EB" w14:textId="77777777" w:rsidR="007F07D6" w:rsidRDefault="00AB4A7B">
      <w:pPr>
        <w:pStyle w:val="DefinedTerm"/>
      </w:pPr>
      <w:hyperlink w:anchor="z174d5e774dc241b6a80f0eab62850f00" w:history="1">
        <w:r w:rsidR="007F07D6">
          <w:rPr>
            <w:rStyle w:val="Hyperlink"/>
          </w:rPr>
          <w:t>How to Use the Client Control Panel</w:t>
        </w:r>
      </w:hyperlink>
    </w:p>
    <w:tbl>
      <w:tblPr>
        <w:tblW w:w="0" w:type="auto"/>
        <w:tblInd w:w="187" w:type="dxa"/>
        <w:tblCellMar>
          <w:left w:w="0" w:type="dxa"/>
          <w:right w:w="0" w:type="dxa"/>
        </w:tblCellMar>
        <w:tblLook w:val="01E0" w:firstRow="1" w:lastRow="1" w:firstColumn="1" w:lastColumn="1" w:noHBand="0" w:noVBand="0"/>
      </w:tblPr>
      <w:tblGrid>
        <w:gridCol w:w="8453"/>
      </w:tblGrid>
      <w:tr w:rsidR="007F07D6" w14:paraId="71F7736E" w14:textId="77777777" w:rsidTr="007F07D6">
        <w:tc>
          <w:tcPr>
            <w:tcW w:w="8856" w:type="dxa"/>
            <w:shd w:val="clear" w:color="auto" w:fill="auto"/>
          </w:tcPr>
          <w:p w14:paraId="292DF20E" w14:textId="77777777" w:rsidR="007F07D6" w:rsidRPr="007F07D6" w:rsidRDefault="007F07D6" w:rsidP="007F07D6">
            <w:pPr>
              <w:ind w:right="1440"/>
              <w:rPr>
                <w:sz w:val="18"/>
                <w:szCs w:val="18"/>
              </w:rPr>
            </w:pPr>
            <w:r w:rsidRPr="007F07D6">
              <w:rPr>
                <w:sz w:val="18"/>
                <w:szCs w:val="18"/>
              </w:rPr>
              <w:t>Details the MBAM BitLocker Encryption Options control panel</w:t>
            </w:r>
          </w:p>
          <w:p w14:paraId="62ABC027" w14:textId="77777777" w:rsidR="007F07D6" w:rsidRPr="007F07D6" w:rsidRDefault="007F07D6" w:rsidP="007F07D6">
            <w:pPr>
              <w:ind w:right="1440"/>
              <w:rPr>
                <w:sz w:val="18"/>
                <w:szCs w:val="18"/>
              </w:rPr>
            </w:pPr>
          </w:p>
        </w:tc>
      </w:tr>
    </w:tbl>
    <w:p w14:paraId="3D1425F1" w14:textId="77777777" w:rsidR="007F07D6" w:rsidRDefault="007F07D6"/>
    <w:p w14:paraId="49006671" w14:textId="77777777" w:rsidR="007F07D6" w:rsidRDefault="007F07D6">
      <w:pPr>
        <w:pStyle w:val="Heading1"/>
      </w:pPr>
      <w:bookmarkStart w:id="245" w:name="_Toc295118894"/>
      <w:r>
        <w:t>How to Generate MBAM Reports</w:t>
      </w:r>
      <w:bookmarkStart w:id="246" w:name="z1eb6da6323204cabb43acb6832270fcb"/>
      <w:bookmarkEnd w:id="245"/>
      <w:bookmarkEnd w:id="246"/>
    </w:p>
    <w:p w14:paraId="2F66D95D" w14:textId="77777777" w:rsidR="007F07D6" w:rsidRDefault="007F07D6">
      <w:r>
        <w:t xml:space="preserve">Microsoft BitLocker Administration and Monitoring (MBAM) </w:t>
      </w:r>
      <w:proofErr w:type="gramStart"/>
      <w:r>
        <w:t>lets</w:t>
      </w:r>
      <w:proofErr w:type="gramEnd"/>
      <w:r>
        <w:t xml:space="preserve"> you run a variety of reports to monitor BitLocker usage and compliance. The procedure that follows shows the steps needed to generate reports on enterprise compliance, individual computers, key recovery activity, and hardware compatibility.</w:t>
      </w:r>
    </w:p>
    <w:p w14:paraId="17AD963C" w14:textId="77777777" w:rsidR="007F07D6" w:rsidRDefault="00AB4A7B">
      <w:pPr>
        <w:pStyle w:val="AlertLabel"/>
        <w:framePr w:wrap="notBeside"/>
      </w:pPr>
      <w:r>
        <w:rPr>
          <w:noProof/>
        </w:rPr>
        <w:pict w14:anchorId="09ADCBEB">
          <v:shape id="Picture 5" o:spid="_x0000_i1079" type="#_x0000_t75" style="width:18pt;height:12pt;visibility:visible">
            <v:imagedata r:id="rId22" o:title=""/>
          </v:shape>
        </w:pict>
      </w:r>
      <w:r w:rsidR="007F07D6">
        <w:t xml:space="preserve">Note </w:t>
      </w:r>
    </w:p>
    <w:p w14:paraId="79694047" w14:textId="77777777" w:rsidR="007F07D6" w:rsidRDefault="007F07D6">
      <w:pPr>
        <w:pStyle w:val="AlertText"/>
      </w:pPr>
      <w:r>
        <w:t>To run the reports, you must be a member of the Report Users Role on both the servers where the “Administration and Monitoring Server”, “Compliance and Audit Reports”, and “Compliance Status Database” features are installed.</w:t>
      </w:r>
    </w:p>
    <w:p w14:paraId="55D3E4BE" w14:textId="77777777" w:rsidR="007F07D6" w:rsidRDefault="00AB4A7B">
      <w:pPr>
        <w:pStyle w:val="ProcedureTitle"/>
        <w:framePr w:wrap="notBeside"/>
      </w:pPr>
      <w:r>
        <w:rPr>
          <w:noProof/>
        </w:rPr>
        <w:pict w14:anchorId="75DB590B">
          <v:shape id="Picture 115" o:spid="_x0000_i1080" type="#_x0000_t75" style="width:12pt;height:12pt;visibility:visible">
            <v:imagedata r:id="rId29" o:title=""/>
          </v:shape>
        </w:pict>
      </w:r>
      <w:r w:rsidR="007F07D6">
        <w:t>To Open the MBAM Management Console</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7EE6C0A9" w14:textId="77777777" w:rsidTr="007F07D6">
        <w:tc>
          <w:tcPr>
            <w:tcW w:w="8856" w:type="dxa"/>
            <w:shd w:val="clear" w:color="auto" w:fill="auto"/>
          </w:tcPr>
          <w:p w14:paraId="3CFB3E17" w14:textId="77777777" w:rsidR="007F07D6" w:rsidRDefault="007F07D6" w:rsidP="007F07D6">
            <w:pPr>
              <w:pStyle w:val="NumberedList1"/>
              <w:numPr>
                <w:ilvl w:val="0"/>
                <w:numId w:val="0"/>
              </w:numPr>
              <w:tabs>
                <w:tab w:val="left" w:pos="360"/>
              </w:tabs>
              <w:spacing w:line="260" w:lineRule="exact"/>
              <w:ind w:left="360" w:hanging="360"/>
            </w:pPr>
            <w:r>
              <w:t>1.</w:t>
            </w:r>
            <w:r>
              <w:tab/>
              <w:t xml:space="preserve">Open a web browser and go to the Microsoft BitLocker Administration and Monitoring web site. The default URL for the administration web site is </w:t>
            </w:r>
            <w:commentRangeStart w:id="247"/>
            <w:proofErr w:type="gramStart"/>
            <w:r>
              <w:rPr>
                <w:rStyle w:val="Placeholder"/>
              </w:rPr>
              <w:t>http:</w:t>
            </w:r>
            <w:proofErr w:type="gramEnd"/>
            <w:r>
              <w:rPr>
                <w:rStyle w:val="Placeholder"/>
              </w:rPr>
              <w:t>//&lt;machinename&gt;</w:t>
            </w:r>
            <w:r>
              <w:t xml:space="preserve"> </w:t>
            </w:r>
            <w:commentRangeEnd w:id="247"/>
            <w:r w:rsidR="004D4EEF">
              <w:rPr>
                <w:rStyle w:val="CommentReference"/>
              </w:rPr>
              <w:commentReference w:id="247"/>
            </w:r>
            <w:r>
              <w:t xml:space="preserve">of the </w:t>
            </w:r>
            <w:r>
              <w:lastRenderedPageBreak/>
              <w:t>Microsoft BitLocker Administration and Monitoring server.</w:t>
            </w:r>
          </w:p>
          <w:p w14:paraId="0D89D5DF" w14:textId="77777777" w:rsidR="007F07D6" w:rsidRDefault="007F07D6" w:rsidP="007F07D6">
            <w:pPr>
              <w:pStyle w:val="NumberedList1"/>
              <w:numPr>
                <w:ilvl w:val="0"/>
                <w:numId w:val="0"/>
              </w:numPr>
              <w:tabs>
                <w:tab w:val="left" w:pos="360"/>
              </w:tabs>
              <w:spacing w:line="260" w:lineRule="exact"/>
              <w:ind w:left="360" w:hanging="360"/>
            </w:pPr>
            <w:r>
              <w:t>2.</w:t>
            </w:r>
            <w:r>
              <w:tab/>
              <w:t xml:space="preserve">In the left side pane, click </w:t>
            </w:r>
            <w:r>
              <w:rPr>
                <w:rStyle w:val="UI"/>
              </w:rPr>
              <w:t>Reports</w:t>
            </w:r>
            <w:r>
              <w:t xml:space="preserve"> and then select the report you want to run from the top menu bar.</w:t>
            </w:r>
          </w:p>
          <w:p w14:paraId="7BDE737F" w14:textId="77777777" w:rsidR="007F07D6" w:rsidRDefault="00AB4A7B">
            <w:pPr>
              <w:pStyle w:val="AlertLabelinList1"/>
              <w:framePr w:wrap="notBeside"/>
            </w:pPr>
            <w:r>
              <w:rPr>
                <w:noProof/>
              </w:rPr>
              <w:pict w14:anchorId="7CADE8A2">
                <v:shape id="Picture 60" o:spid="_x0000_i1081" type="#_x0000_t75" style="width:18pt;height:12pt;visibility:visible">
                  <v:imagedata r:id="rId22" o:title=""/>
                </v:shape>
              </w:pict>
            </w:r>
            <w:r w:rsidR="007F07D6">
              <w:t xml:space="preserve">Note </w:t>
            </w:r>
          </w:p>
          <w:p w14:paraId="2001C4C7" w14:textId="77777777" w:rsidR="007F07D6" w:rsidRDefault="007F07D6">
            <w:pPr>
              <w:pStyle w:val="AlertTextinList1"/>
            </w:pPr>
            <w:r>
              <w:t xml:space="preserve">For details on the information presented in MBAM reports, see </w:t>
            </w:r>
            <w:hyperlink w:anchor="z1a53da827b58483e90ba572970500cc5" w:history="1">
              <w:r>
                <w:rPr>
                  <w:rStyle w:val="Hyperlink"/>
                </w:rPr>
                <w:t>Understanding MBAM Reports</w:t>
              </w:r>
            </w:hyperlink>
            <w:r>
              <w:t>.</w:t>
            </w:r>
          </w:p>
        </w:tc>
      </w:tr>
    </w:tbl>
    <w:p w14:paraId="757A0056" w14:textId="77777777" w:rsidR="007F07D6" w:rsidRDefault="007F07D6">
      <w:r>
        <w:lastRenderedPageBreak/>
        <w:t xml:space="preserve">The following sections describe the MBAM Compliance and Auditing reports. </w:t>
      </w:r>
    </w:p>
    <w:p w14:paraId="646BE7A3" w14:textId="77777777" w:rsidR="007F07D6" w:rsidRDefault="00AB4A7B">
      <w:pPr>
        <w:pStyle w:val="ProcedureTitle"/>
        <w:framePr w:wrap="notBeside"/>
      </w:pPr>
      <w:r>
        <w:rPr>
          <w:noProof/>
        </w:rPr>
        <w:pict w14:anchorId="60C32029">
          <v:shape id="Picture 114" o:spid="_x0000_i1082" type="#_x0000_t75" style="width:12pt;height:12pt;visibility:visible">
            <v:imagedata r:id="rId29" o:title=""/>
          </v:shape>
        </w:pict>
      </w:r>
      <w:r w:rsidR="007F07D6">
        <w:t>Enterprise Compliance Report</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D28AFD2" w14:textId="77777777" w:rsidTr="007F07D6">
        <w:tc>
          <w:tcPr>
            <w:tcW w:w="8856" w:type="dxa"/>
            <w:shd w:val="clear" w:color="auto" w:fill="auto"/>
          </w:tcPr>
          <w:p w14:paraId="1AA256EC" w14:textId="77777777" w:rsidR="007F07D6" w:rsidRDefault="007F07D6" w:rsidP="007F07D6">
            <w:pPr>
              <w:pStyle w:val="NumberedList1"/>
              <w:numPr>
                <w:ilvl w:val="0"/>
                <w:numId w:val="0"/>
              </w:numPr>
              <w:tabs>
                <w:tab w:val="left" w:pos="360"/>
              </w:tabs>
              <w:spacing w:line="260" w:lineRule="exact"/>
              <w:ind w:left="360" w:hanging="360"/>
            </w:pPr>
            <w:r>
              <w:t>1.</w:t>
            </w:r>
            <w:r>
              <w:tab/>
              <w:t>From the Management Console, select the Reports node from the left side navigation pane, select the “Enterprise Compliance Report”, and select the filters that you want to use. The available filters for the Enterprise Compliance Report are the following.</w:t>
            </w:r>
          </w:p>
          <w:p w14:paraId="60ED5521"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Compliance Status</w:t>
            </w:r>
            <w:r>
              <w:t xml:space="preserve"> ˚˚Use this filter to specify the compliance status types (for example, Compliant, or Non-Compliant) of the report</w:t>
            </w:r>
          </w:p>
          <w:p w14:paraId="0BE7B213"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Error State</w:t>
            </w:r>
            <w:r>
              <w:t xml:space="preserve"> ˚˚Use this filter to specify the Error State types (for example, No Error, or Error) of the report</w:t>
            </w:r>
          </w:p>
          <w:p w14:paraId="52A749A2" w14:textId="77777777" w:rsidR="007F07D6" w:rsidRDefault="007F07D6" w:rsidP="007F07D6">
            <w:pPr>
              <w:pStyle w:val="NumberedList1"/>
              <w:numPr>
                <w:ilvl w:val="0"/>
                <w:numId w:val="0"/>
              </w:numPr>
              <w:tabs>
                <w:tab w:val="left" w:pos="360"/>
              </w:tabs>
              <w:spacing w:line="260" w:lineRule="exact"/>
              <w:ind w:left="360" w:hanging="360"/>
            </w:pPr>
            <w:r>
              <w:t>2.</w:t>
            </w:r>
            <w:r>
              <w:tab/>
              <w:t xml:space="preserve">Click </w:t>
            </w:r>
            <w:r>
              <w:rPr>
                <w:rStyle w:val="UI"/>
              </w:rPr>
              <w:t>View Report</w:t>
            </w:r>
            <w:r>
              <w:t xml:space="preserve"> to display the selected report. </w:t>
            </w:r>
          </w:p>
          <w:p w14:paraId="76C0B7AC" w14:textId="77777777" w:rsidR="007F07D6" w:rsidRDefault="00AB4A7B">
            <w:pPr>
              <w:pStyle w:val="AlertLabelinList1"/>
              <w:framePr w:wrap="notBeside"/>
            </w:pPr>
            <w:r>
              <w:rPr>
                <w:noProof/>
              </w:rPr>
              <w:pict w14:anchorId="2B2FBD1E">
                <v:shape id="Picture 59" o:spid="_x0000_i1083" type="#_x0000_t75" style="width:18pt;height:12pt;visibility:visible">
                  <v:imagedata r:id="rId22" o:title=""/>
                </v:shape>
              </w:pict>
            </w:r>
            <w:r w:rsidR="007F07D6">
              <w:t xml:space="preserve">Note </w:t>
            </w:r>
          </w:p>
          <w:p w14:paraId="5A5329EF" w14:textId="77777777" w:rsidR="007F07D6" w:rsidRDefault="007F07D6">
            <w:pPr>
              <w:pStyle w:val="AlertTextinList1"/>
            </w:pPr>
            <w:r>
              <w:t>The Enterprise Compliance report is generated by a SQL job that runs every 6 hours, so the first time you attempt to view the report, data may be missing.</w:t>
            </w:r>
          </w:p>
          <w:p w14:paraId="437C97C1" w14:textId="77777777" w:rsidR="007F07D6" w:rsidRDefault="007F07D6" w:rsidP="007F07D6">
            <w:pPr>
              <w:pStyle w:val="NumberedList1"/>
              <w:numPr>
                <w:ilvl w:val="0"/>
                <w:numId w:val="0"/>
              </w:numPr>
              <w:tabs>
                <w:tab w:val="left" w:pos="360"/>
              </w:tabs>
              <w:spacing w:line="260" w:lineRule="exact"/>
              <w:ind w:left="360" w:hanging="360"/>
            </w:pPr>
            <w:r>
              <w:t>3.</w:t>
            </w:r>
            <w:r>
              <w:tab/>
              <w:t>Results can be saved in a variety of formats, including HTML, Microsoft Word, and Microsoft Excel.</w:t>
            </w:r>
          </w:p>
          <w:p w14:paraId="1DD6B077" w14:textId="77777777" w:rsidR="007F07D6" w:rsidRDefault="007F07D6" w:rsidP="007F07D6">
            <w:pPr>
              <w:pStyle w:val="NumberedList1"/>
              <w:numPr>
                <w:ilvl w:val="0"/>
                <w:numId w:val="0"/>
              </w:numPr>
              <w:tabs>
                <w:tab w:val="left" w:pos="360"/>
              </w:tabs>
              <w:spacing w:line="260" w:lineRule="exact"/>
              <w:ind w:left="360" w:hanging="360"/>
            </w:pPr>
            <w:r>
              <w:t>4.</w:t>
            </w:r>
            <w:r>
              <w:tab/>
              <w:t>Select a computer name to view information about the computer in the Computer Compliance Report.</w:t>
            </w:r>
          </w:p>
          <w:p w14:paraId="503C878B" w14:textId="77777777" w:rsidR="007F07D6" w:rsidRDefault="007F07D6" w:rsidP="007F07D6">
            <w:pPr>
              <w:pStyle w:val="NumberedList1"/>
              <w:numPr>
                <w:ilvl w:val="0"/>
                <w:numId w:val="0"/>
              </w:numPr>
              <w:tabs>
                <w:tab w:val="left" w:pos="360"/>
              </w:tabs>
              <w:spacing w:line="260" w:lineRule="exact"/>
              <w:ind w:left="360" w:hanging="360"/>
            </w:pPr>
            <w:r>
              <w:t>5.</w:t>
            </w:r>
            <w:r>
              <w:tab/>
              <w:t>Select the plus sign (+) beside the computer name to view information about the volumes on the computer.</w:t>
            </w:r>
          </w:p>
        </w:tc>
      </w:tr>
    </w:tbl>
    <w:p w14:paraId="5CEDDA56" w14:textId="77777777" w:rsidR="007F07D6" w:rsidRDefault="00AB4A7B">
      <w:pPr>
        <w:pStyle w:val="ProcedureTitle"/>
        <w:framePr w:wrap="notBeside"/>
      </w:pPr>
      <w:r>
        <w:rPr>
          <w:noProof/>
        </w:rPr>
        <w:pict w14:anchorId="297CD005">
          <v:shape id="Picture 113" o:spid="_x0000_i1084" type="#_x0000_t75" style="width:12pt;height:12pt;visibility:visible">
            <v:imagedata r:id="rId29" o:title=""/>
          </v:shape>
        </w:pict>
      </w:r>
      <w:r w:rsidR="007F07D6">
        <w:t>Computer Compliance Report</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23B2223A" w14:textId="77777777" w:rsidTr="007F07D6">
        <w:tc>
          <w:tcPr>
            <w:tcW w:w="8856" w:type="dxa"/>
            <w:shd w:val="clear" w:color="auto" w:fill="auto"/>
          </w:tcPr>
          <w:p w14:paraId="2BDE0749" w14:textId="77777777" w:rsidR="007F07D6" w:rsidRDefault="007F07D6" w:rsidP="007F07D6">
            <w:pPr>
              <w:pStyle w:val="NumberedList1"/>
              <w:numPr>
                <w:ilvl w:val="0"/>
                <w:numId w:val="0"/>
              </w:numPr>
              <w:tabs>
                <w:tab w:val="left" w:pos="360"/>
              </w:tabs>
              <w:spacing w:line="260" w:lineRule="exact"/>
              <w:ind w:left="360" w:hanging="360"/>
            </w:pPr>
            <w:r>
              <w:t>1.</w:t>
            </w:r>
            <w:r>
              <w:tab/>
              <w:t xml:space="preserve">In the Management Console, select the Report node from the left hand navigation pane, and then select the </w:t>
            </w:r>
            <w:r>
              <w:rPr>
                <w:rStyle w:val="UI"/>
              </w:rPr>
              <w:t>Computer Compliance Report</w:t>
            </w:r>
            <w:r>
              <w:t xml:space="preserve">. Use the Computer Compliance report to search for </w:t>
            </w:r>
            <w:r>
              <w:rPr>
                <w:rStyle w:val="UI"/>
              </w:rPr>
              <w:t>user name</w:t>
            </w:r>
            <w:r>
              <w:t xml:space="preserve"> or </w:t>
            </w:r>
            <w:r>
              <w:rPr>
                <w:rStyle w:val="UI"/>
              </w:rPr>
              <w:t>computer name</w:t>
            </w:r>
            <w:r>
              <w:t xml:space="preserve">. </w:t>
            </w:r>
          </w:p>
          <w:p w14:paraId="7FCA4086" w14:textId="77777777" w:rsidR="007F07D6" w:rsidRDefault="007F07D6" w:rsidP="007F07D6">
            <w:pPr>
              <w:pStyle w:val="NumberedList1"/>
              <w:numPr>
                <w:ilvl w:val="0"/>
                <w:numId w:val="0"/>
              </w:numPr>
              <w:tabs>
                <w:tab w:val="left" w:pos="360"/>
              </w:tabs>
              <w:spacing w:line="260" w:lineRule="exact"/>
              <w:ind w:left="360" w:hanging="360"/>
            </w:pPr>
            <w:r>
              <w:t>2.</w:t>
            </w:r>
            <w:r>
              <w:tab/>
              <w:t xml:space="preserve">Click </w:t>
            </w:r>
            <w:r>
              <w:rPr>
                <w:rStyle w:val="UI"/>
              </w:rPr>
              <w:t>View Report</w:t>
            </w:r>
            <w:r>
              <w:t xml:space="preserve"> to view the computer report. </w:t>
            </w:r>
          </w:p>
          <w:p w14:paraId="0D1A600D" w14:textId="77777777" w:rsidR="007F07D6" w:rsidRDefault="007F07D6" w:rsidP="007F07D6">
            <w:pPr>
              <w:pStyle w:val="NumberedList1"/>
              <w:numPr>
                <w:ilvl w:val="0"/>
                <w:numId w:val="0"/>
              </w:numPr>
              <w:tabs>
                <w:tab w:val="left" w:pos="360"/>
              </w:tabs>
              <w:spacing w:line="260" w:lineRule="exact"/>
              <w:ind w:left="360" w:hanging="360"/>
            </w:pPr>
            <w:r>
              <w:t>3.</w:t>
            </w:r>
            <w:r>
              <w:tab/>
              <w:t>Results can be saved in a variety of formats, including HTML, Microsoft Word, and Microsoft Excel.</w:t>
            </w:r>
          </w:p>
          <w:p w14:paraId="47E38081" w14:textId="77777777" w:rsidR="007F07D6" w:rsidRDefault="007F07D6" w:rsidP="007F07D6">
            <w:pPr>
              <w:pStyle w:val="NumberedList1"/>
              <w:numPr>
                <w:ilvl w:val="0"/>
                <w:numId w:val="0"/>
              </w:numPr>
              <w:tabs>
                <w:tab w:val="left" w:pos="360"/>
              </w:tabs>
              <w:spacing w:line="260" w:lineRule="exact"/>
              <w:ind w:left="360" w:hanging="360"/>
            </w:pPr>
            <w:r>
              <w:t>4.</w:t>
            </w:r>
            <w:r>
              <w:tab/>
              <w:t>Select a computer name to display the more information about the computer in the Computer Compliance Report.</w:t>
            </w:r>
          </w:p>
          <w:p w14:paraId="7DC5AE06" w14:textId="77777777" w:rsidR="007F07D6" w:rsidRDefault="007F07D6" w:rsidP="007F07D6">
            <w:pPr>
              <w:pStyle w:val="NumberedList1"/>
              <w:numPr>
                <w:ilvl w:val="0"/>
                <w:numId w:val="0"/>
              </w:numPr>
              <w:tabs>
                <w:tab w:val="left" w:pos="360"/>
              </w:tabs>
              <w:spacing w:line="260" w:lineRule="exact"/>
              <w:ind w:left="360" w:hanging="360"/>
            </w:pPr>
            <w:r>
              <w:t>5.</w:t>
            </w:r>
            <w:r>
              <w:tab/>
              <w:t>Select the plus sign (+) beside the computer name to view information about the volumes on the computer.</w:t>
            </w:r>
          </w:p>
        </w:tc>
      </w:tr>
    </w:tbl>
    <w:p w14:paraId="03D7E344" w14:textId="77777777" w:rsidR="007F07D6" w:rsidRDefault="00AB4A7B">
      <w:pPr>
        <w:pStyle w:val="ProcedureTitle"/>
        <w:framePr w:wrap="notBeside"/>
      </w:pPr>
      <w:r>
        <w:rPr>
          <w:noProof/>
        </w:rPr>
        <w:pict w14:anchorId="5B05D317">
          <v:shape id="Picture 112" o:spid="_x0000_i1085" type="#_x0000_t75" style="width:12pt;height:12pt;visibility:visible">
            <v:imagedata r:id="rId29" o:title=""/>
          </v:shape>
        </w:pict>
      </w:r>
      <w:r w:rsidR="007F07D6">
        <w:t xml:space="preserve"> Recovery Key Audit Report</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AFA6D5C" w14:textId="77777777" w:rsidTr="007F07D6">
        <w:tc>
          <w:tcPr>
            <w:tcW w:w="8856" w:type="dxa"/>
            <w:shd w:val="clear" w:color="auto" w:fill="auto"/>
          </w:tcPr>
          <w:p w14:paraId="0C36532A" w14:textId="77777777" w:rsidR="007F07D6" w:rsidRDefault="007F07D6" w:rsidP="007F07D6">
            <w:pPr>
              <w:pStyle w:val="NumberedList1"/>
              <w:numPr>
                <w:ilvl w:val="0"/>
                <w:numId w:val="0"/>
              </w:numPr>
              <w:tabs>
                <w:tab w:val="left" w:pos="360"/>
              </w:tabs>
              <w:spacing w:line="260" w:lineRule="exact"/>
              <w:ind w:left="360" w:hanging="360"/>
            </w:pPr>
            <w:r>
              <w:lastRenderedPageBreak/>
              <w:t>1.</w:t>
            </w:r>
            <w:r>
              <w:tab/>
              <w:t xml:space="preserve">From the Management Console, select the Report node in the left hand navigation pane, and then select the </w:t>
            </w:r>
            <w:r>
              <w:rPr>
                <w:rStyle w:val="UI"/>
              </w:rPr>
              <w:t>Recovery Audit Report</w:t>
            </w:r>
            <w:r>
              <w:t>. Select the filters for your Recovery Key Audit report. The available filters for Recovery Key audits are the following:</w:t>
            </w:r>
          </w:p>
          <w:p w14:paraId="1B213339"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Requestor</w:t>
            </w:r>
            <w:r>
              <w:t xml:space="preserve"> ˚˚This filter enables the user to specify the user name of the requestor. The requestor is the person in helpdesk who accessed the key on behalf of a user. </w:t>
            </w:r>
          </w:p>
          <w:p w14:paraId="63B6D7B0"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proofErr w:type="spellStart"/>
            <w:r>
              <w:rPr>
                <w:rStyle w:val="UI"/>
              </w:rPr>
              <w:t>Requestee</w:t>
            </w:r>
            <w:proofErr w:type="spellEnd"/>
            <w:r>
              <w:t xml:space="preserve"> ˚˚This filter enables the user to specify the user name of the </w:t>
            </w:r>
            <w:proofErr w:type="spellStart"/>
            <w:r>
              <w:t>requestee</w:t>
            </w:r>
            <w:proofErr w:type="spellEnd"/>
            <w:r>
              <w:t xml:space="preserve">. The </w:t>
            </w:r>
            <w:proofErr w:type="spellStart"/>
            <w:r>
              <w:t>requestee</w:t>
            </w:r>
            <w:proofErr w:type="spellEnd"/>
            <w:r>
              <w:t xml:space="preserve"> is the person who called helpdesk to acquire a recovery key.</w:t>
            </w:r>
          </w:p>
          <w:p w14:paraId="787D6DC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Request Result</w:t>
            </w:r>
            <w:r>
              <w:t xml:space="preserve"> ˚˚This filter enables the user to specify the request result types (for example: Success or Failed) that they want to base the report on. For instance the user may want to view failed key access attempts.</w:t>
            </w:r>
          </w:p>
          <w:p w14:paraId="7EEA3CC4"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Key Type</w:t>
            </w:r>
            <w:r>
              <w:t xml:space="preserve"> ˚˚This filter enables the user to specify the Key Type (for example:  Recovery Key Password or TPM Password Hash) that they want to base the report on.</w:t>
            </w:r>
          </w:p>
          <w:p w14:paraId="7B2A2F99"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Start Date</w:t>
            </w:r>
            <w:r>
              <w:t xml:space="preserve"> ˚˚This filter is used to define the Start Date part of the date range that they user want to report on.</w:t>
            </w:r>
          </w:p>
          <w:p w14:paraId="1C70FF4A"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End Date</w:t>
            </w:r>
            <w:r>
              <w:t xml:space="preserve"> ˚˚This filter is used to define the End Date part of the date range that they user want to report on.</w:t>
            </w:r>
          </w:p>
          <w:p w14:paraId="35FE735B" w14:textId="77777777" w:rsidR="007F07D6" w:rsidRDefault="007F07D6" w:rsidP="007F07D6">
            <w:pPr>
              <w:pStyle w:val="NumberedList1"/>
              <w:numPr>
                <w:ilvl w:val="0"/>
                <w:numId w:val="0"/>
              </w:numPr>
              <w:tabs>
                <w:tab w:val="left" w:pos="360"/>
              </w:tabs>
              <w:spacing w:line="260" w:lineRule="exact"/>
              <w:ind w:left="360" w:hanging="360"/>
            </w:pPr>
            <w:r>
              <w:t>2.</w:t>
            </w:r>
            <w:r>
              <w:tab/>
              <w:t xml:space="preserve">Click </w:t>
            </w:r>
            <w:r>
              <w:rPr>
                <w:rStyle w:val="UI"/>
              </w:rPr>
              <w:t>View Report</w:t>
            </w:r>
            <w:r>
              <w:t xml:space="preserve"> to view the report. </w:t>
            </w:r>
          </w:p>
          <w:p w14:paraId="7D9C29BF" w14:textId="77777777" w:rsidR="007F07D6" w:rsidRDefault="007F07D6" w:rsidP="007F07D6">
            <w:pPr>
              <w:pStyle w:val="NumberedList1"/>
              <w:numPr>
                <w:ilvl w:val="0"/>
                <w:numId w:val="0"/>
              </w:numPr>
              <w:tabs>
                <w:tab w:val="left" w:pos="360"/>
              </w:tabs>
              <w:spacing w:line="260" w:lineRule="exact"/>
              <w:ind w:left="360" w:hanging="360"/>
            </w:pPr>
            <w:r>
              <w:t>3.</w:t>
            </w:r>
            <w:r>
              <w:tab/>
              <w:t>Results can be saved in a variety of formats, including HTML, Microsoft Word, and Microsoft Excel.</w:t>
            </w:r>
          </w:p>
        </w:tc>
      </w:tr>
    </w:tbl>
    <w:p w14:paraId="24424EB2" w14:textId="77777777" w:rsidR="007F07D6" w:rsidRDefault="00AB4A7B">
      <w:pPr>
        <w:pStyle w:val="ProcedureTitle"/>
        <w:framePr w:wrap="notBeside"/>
      </w:pPr>
      <w:r>
        <w:rPr>
          <w:noProof/>
        </w:rPr>
        <w:pict w14:anchorId="111103C1">
          <v:shape id="Picture 111" o:spid="_x0000_i1086" type="#_x0000_t75" style="width:12pt;height:12pt;visibility:visible">
            <v:imagedata r:id="rId29" o:title=""/>
          </v:shape>
        </w:pict>
      </w:r>
      <w:r w:rsidR="007F07D6">
        <w:t xml:space="preserve"> Hardware Compatibility Audit Report</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9CB891E" w14:textId="77777777" w:rsidTr="007F07D6">
        <w:tc>
          <w:tcPr>
            <w:tcW w:w="8856" w:type="dxa"/>
            <w:shd w:val="clear" w:color="auto" w:fill="auto"/>
          </w:tcPr>
          <w:p w14:paraId="1ED1C846" w14:textId="77777777" w:rsidR="007F07D6" w:rsidRDefault="007F07D6" w:rsidP="007F07D6">
            <w:pPr>
              <w:pStyle w:val="NumberedList1"/>
              <w:numPr>
                <w:ilvl w:val="0"/>
                <w:numId w:val="0"/>
              </w:numPr>
              <w:tabs>
                <w:tab w:val="left" w:pos="360"/>
              </w:tabs>
              <w:spacing w:line="260" w:lineRule="exact"/>
              <w:ind w:left="360" w:hanging="360"/>
            </w:pPr>
            <w:r>
              <w:t>1.</w:t>
            </w:r>
            <w:r>
              <w:tab/>
              <w:t xml:space="preserve">From the Management Console, select the </w:t>
            </w:r>
            <w:r>
              <w:rPr>
                <w:rStyle w:val="UI"/>
              </w:rPr>
              <w:t>Report</w:t>
            </w:r>
            <w:r>
              <w:t xml:space="preserve"> node from the left navigation pane, and select the </w:t>
            </w:r>
            <w:r>
              <w:rPr>
                <w:rStyle w:val="UI"/>
              </w:rPr>
              <w:t>Hardware Audit Report</w:t>
            </w:r>
            <w:r>
              <w:t xml:space="preserve">. Select the appropriate filters for your Hardware Audit report. The available filters for Hardware Audits include the following: </w:t>
            </w:r>
          </w:p>
          <w:p w14:paraId="70FCF573"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User (Domain\User)</w:t>
            </w:r>
            <w:r>
              <w:t xml:space="preserve"> ˚˚This filter enables the user to specify the name of the user who made a change. </w:t>
            </w:r>
          </w:p>
          <w:p w14:paraId="33613CAE"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Change Type</w:t>
            </w:r>
            <w:r>
              <w:t xml:space="preserve"> ˚˚This filter enables the user to specify the type of changes they are looking for. </w:t>
            </w:r>
          </w:p>
          <w:p w14:paraId="3461BB73"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Start Date</w:t>
            </w:r>
            <w:r>
              <w:t xml:space="preserve"> ˚˚This filter is used to define the Start Date part of the date range that they user want to report on.</w:t>
            </w:r>
          </w:p>
          <w:p w14:paraId="2460F542"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End Date</w:t>
            </w:r>
            <w:r>
              <w:t xml:space="preserve"> ˚˚This filter is used to define the End Date part of the date range that they user want to report on.</w:t>
            </w:r>
          </w:p>
          <w:p w14:paraId="36ADAD95" w14:textId="77777777" w:rsidR="007F07D6" w:rsidRDefault="007F07D6" w:rsidP="007F07D6">
            <w:pPr>
              <w:pStyle w:val="NumberedList1"/>
              <w:numPr>
                <w:ilvl w:val="0"/>
                <w:numId w:val="0"/>
              </w:numPr>
              <w:tabs>
                <w:tab w:val="left" w:pos="360"/>
              </w:tabs>
              <w:spacing w:line="260" w:lineRule="exact"/>
              <w:ind w:left="360" w:hanging="360"/>
            </w:pPr>
            <w:r>
              <w:t>2.</w:t>
            </w:r>
            <w:r>
              <w:tab/>
              <w:t xml:space="preserve">Click </w:t>
            </w:r>
            <w:r>
              <w:rPr>
                <w:rStyle w:val="UI"/>
              </w:rPr>
              <w:t>View Report</w:t>
            </w:r>
            <w:r>
              <w:t xml:space="preserve"> to view the report. </w:t>
            </w:r>
          </w:p>
          <w:p w14:paraId="3FE90758" w14:textId="77777777" w:rsidR="007F07D6" w:rsidRDefault="007F07D6" w:rsidP="007F07D6">
            <w:pPr>
              <w:pStyle w:val="NumberedList1"/>
              <w:numPr>
                <w:ilvl w:val="0"/>
                <w:numId w:val="0"/>
              </w:numPr>
              <w:tabs>
                <w:tab w:val="left" w:pos="360"/>
              </w:tabs>
              <w:spacing w:line="260" w:lineRule="exact"/>
              <w:ind w:left="360" w:hanging="360"/>
            </w:pPr>
            <w:r>
              <w:t>3.</w:t>
            </w:r>
            <w:r>
              <w:tab/>
              <w:t>Results can be saved in a variety of formats, including HTML, Microsoft Word, and Microsoft Excel.</w:t>
            </w:r>
          </w:p>
        </w:tc>
      </w:tr>
    </w:tbl>
    <w:p w14:paraId="40582F0C" w14:textId="77777777" w:rsidR="007F07D6" w:rsidRDefault="007F07D6"/>
    <w:p w14:paraId="1211AF76" w14:textId="77777777" w:rsidR="007F07D6" w:rsidRDefault="007F07D6">
      <w:pPr>
        <w:pStyle w:val="Heading1"/>
      </w:pPr>
      <w:bookmarkStart w:id="248" w:name="_Toc295118895"/>
      <w:r>
        <w:lastRenderedPageBreak/>
        <w:t>Understanding MBAM Reports</w:t>
      </w:r>
      <w:bookmarkStart w:id="249" w:name="z1a53da827b58483e90ba572970500cc5"/>
      <w:bookmarkEnd w:id="248"/>
      <w:bookmarkEnd w:id="249"/>
    </w:p>
    <w:p w14:paraId="4B84FC03" w14:textId="77777777" w:rsidR="007F07D6" w:rsidRDefault="007F07D6">
      <w:proofErr w:type="gramStart"/>
      <w:r>
        <w:t>Microsoft BitLocker Administration and Monitoring (MBAM) collects information from Active Directory and client machines to let you run different reports to monitor BitLocker usage and compliance.</w:t>
      </w:r>
      <w:proofErr w:type="gramEnd"/>
      <w:r>
        <w:t xml:space="preserve"> Using the Reports section of the MBAM management console, you can generate reports on enterprise compliance, individual computers, key recovery activity, and hardware compatibility.</w:t>
      </w:r>
    </w:p>
    <w:p w14:paraId="47C4D721" w14:textId="77777777" w:rsidR="007F07D6" w:rsidRDefault="007F07D6">
      <w:pPr>
        <w:pStyle w:val="Heading2"/>
      </w:pPr>
      <w:bookmarkStart w:id="250" w:name="_Toc295118896"/>
      <w:r>
        <w:t>Reports</w:t>
      </w:r>
      <w:bookmarkEnd w:id="250"/>
    </w:p>
    <w:p w14:paraId="657DF73C" w14:textId="77777777" w:rsidR="007F07D6" w:rsidRDefault="007F07D6">
      <w:r>
        <w:t xml:space="preserve">To access the Reports feature of Microsoft BitLocker Administration and Monitoring, open a web browser and go to the MBAM management console. Select </w:t>
      </w:r>
      <w:r>
        <w:rPr>
          <w:rStyle w:val="UI"/>
        </w:rPr>
        <w:t>Reports</w:t>
      </w:r>
      <w:r>
        <w:t xml:space="preserve"> in the left menu bar and then select the report type you want to generate from the top menu bar.</w:t>
      </w:r>
    </w:p>
    <w:p w14:paraId="2C82A85E" w14:textId="77777777" w:rsidR="007F07D6" w:rsidRDefault="007F07D6">
      <w:r>
        <w:rPr>
          <w:rStyle w:val="Bold"/>
        </w:rPr>
        <w:t xml:space="preserve">Enterprise Compliance </w:t>
      </w:r>
      <w:commentRangeStart w:id="251"/>
      <w:r>
        <w:rPr>
          <w:rStyle w:val="Bold"/>
        </w:rPr>
        <w:t>Report</w:t>
      </w:r>
      <w:r>
        <w:t xml:space="preserve">   </w:t>
      </w:r>
      <w:commentRangeEnd w:id="251"/>
      <w:r w:rsidR="0063049B">
        <w:rPr>
          <w:rStyle w:val="CommentReference"/>
        </w:rPr>
        <w:commentReference w:id="251"/>
      </w:r>
      <w:r>
        <w:t>Use this report type to collect information on overall BitLocker compliance in your organization. You can use different filters to narrow your search results to Compliance state and Error status.</w:t>
      </w:r>
    </w:p>
    <w:p w14:paraId="2B81E362" w14:textId="77777777" w:rsidR="007F07D6" w:rsidRDefault="007F07D6">
      <w:r>
        <w:t>Table: Enterprise Compliance Report Fields</w:t>
      </w:r>
    </w:p>
    <w:p w14:paraId="30FCFA26"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6"/>
        <w:gridCol w:w="4406"/>
      </w:tblGrid>
      <w:tr w:rsidR="007F07D6" w14:paraId="078F34DA"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74154B95" w14:textId="77777777" w:rsidR="007F07D6" w:rsidRPr="007F07D6" w:rsidRDefault="007F07D6" w:rsidP="007F07D6">
            <w:pPr>
              <w:keepNext/>
              <w:rPr>
                <w:b/>
                <w:sz w:val="18"/>
                <w:szCs w:val="18"/>
              </w:rPr>
            </w:pPr>
            <w:r w:rsidRPr="007F07D6">
              <w:rPr>
                <w:b/>
                <w:sz w:val="18"/>
                <w:szCs w:val="18"/>
              </w:rPr>
              <w:t>Column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700193C7" w14:textId="77777777" w:rsidR="007F07D6" w:rsidRPr="007F07D6" w:rsidRDefault="007F07D6" w:rsidP="007F07D6">
            <w:pPr>
              <w:keepNext/>
              <w:rPr>
                <w:b/>
                <w:sz w:val="18"/>
                <w:szCs w:val="18"/>
              </w:rPr>
            </w:pPr>
            <w:r w:rsidRPr="007F07D6">
              <w:rPr>
                <w:b/>
                <w:sz w:val="18"/>
                <w:szCs w:val="18"/>
              </w:rPr>
              <w:t>Description</w:t>
            </w:r>
          </w:p>
        </w:tc>
      </w:tr>
      <w:tr w:rsidR="007F07D6" w14:paraId="5A5C9066" w14:textId="77777777" w:rsidTr="007F07D6">
        <w:tc>
          <w:tcPr>
            <w:tcW w:w="4428" w:type="dxa"/>
            <w:shd w:val="clear" w:color="auto" w:fill="auto"/>
          </w:tcPr>
          <w:p w14:paraId="1BEB56E7" w14:textId="77777777" w:rsidR="007F07D6" w:rsidRDefault="007F07D6">
            <w:r>
              <w:t>Computer Name</w:t>
            </w:r>
          </w:p>
        </w:tc>
        <w:tc>
          <w:tcPr>
            <w:tcW w:w="4428" w:type="dxa"/>
            <w:shd w:val="clear" w:color="auto" w:fill="auto"/>
          </w:tcPr>
          <w:p w14:paraId="2E71AF3D" w14:textId="77777777" w:rsidR="007F07D6" w:rsidRDefault="007F07D6">
            <w:r>
              <w:t>This is the user specified DNS machine name that is being managed by MBAM</w:t>
            </w:r>
          </w:p>
        </w:tc>
      </w:tr>
      <w:tr w:rsidR="007F07D6" w14:paraId="53E18EFA" w14:textId="77777777" w:rsidTr="007F07D6">
        <w:tc>
          <w:tcPr>
            <w:tcW w:w="4428" w:type="dxa"/>
            <w:shd w:val="clear" w:color="auto" w:fill="auto"/>
          </w:tcPr>
          <w:p w14:paraId="2C1C7FB5" w14:textId="77777777" w:rsidR="007F07D6" w:rsidRDefault="007F07D6">
            <w:r>
              <w:t>Domain Name</w:t>
            </w:r>
          </w:p>
        </w:tc>
        <w:tc>
          <w:tcPr>
            <w:tcW w:w="4428" w:type="dxa"/>
            <w:shd w:val="clear" w:color="auto" w:fill="auto"/>
          </w:tcPr>
          <w:p w14:paraId="5C5C16BF" w14:textId="77777777" w:rsidR="007F07D6" w:rsidRDefault="007F07D6">
            <w:r>
              <w:t>This is the fully qualified domain name where the client machine resides and is managed by MBAM</w:t>
            </w:r>
          </w:p>
        </w:tc>
      </w:tr>
      <w:tr w:rsidR="007F07D6" w14:paraId="31073003" w14:textId="77777777" w:rsidTr="007F07D6">
        <w:tc>
          <w:tcPr>
            <w:tcW w:w="4428" w:type="dxa"/>
            <w:shd w:val="clear" w:color="auto" w:fill="auto"/>
          </w:tcPr>
          <w:p w14:paraId="0F36F4C0" w14:textId="77777777" w:rsidR="007F07D6" w:rsidRDefault="007F07D6">
            <w:r>
              <w:t>Compliance Status</w:t>
            </w:r>
          </w:p>
        </w:tc>
        <w:tc>
          <w:tcPr>
            <w:tcW w:w="4428" w:type="dxa"/>
            <w:shd w:val="clear" w:color="auto" w:fill="auto"/>
          </w:tcPr>
          <w:p w14:paraId="4A581AC1" w14:textId="77777777" w:rsidR="007F07D6" w:rsidRDefault="007F07D6">
            <w:r>
              <w:t>An indication of two states; Non-Compliant and Compliant in accordance with the policy specified for the machine (see table Enterprise Compliance Report Compliance States for details regarding interpretation of states)</w:t>
            </w:r>
          </w:p>
        </w:tc>
      </w:tr>
      <w:tr w:rsidR="007F07D6" w14:paraId="1F8ABDF3" w14:textId="77777777" w:rsidTr="007F07D6">
        <w:tc>
          <w:tcPr>
            <w:tcW w:w="4428" w:type="dxa"/>
            <w:shd w:val="clear" w:color="auto" w:fill="auto"/>
          </w:tcPr>
          <w:p w14:paraId="7BC9AB05" w14:textId="77777777" w:rsidR="007F07D6" w:rsidRDefault="007F07D6">
            <w:r>
              <w:t>Exemption</w:t>
            </w:r>
          </w:p>
        </w:tc>
        <w:tc>
          <w:tcPr>
            <w:tcW w:w="4428" w:type="dxa"/>
            <w:shd w:val="clear" w:color="auto" w:fill="auto"/>
          </w:tcPr>
          <w:p w14:paraId="02B2C70C" w14:textId="77777777" w:rsidR="007F07D6" w:rsidRDefault="007F07D6">
            <w:r>
              <w:t>Describes the state of the machine hardware with respect to the identification of the hardware type, and whether it has been indicated as exempt from policy.  There are three states; Hardware Unknown (the hardware type has not been identified by MBAM), Hardware Exempt (the hardware type has been identified and has been marked as exempt from MBAM policy), and Not Exempt (the hardware has been identified and is not exempt from policy)</w:t>
            </w:r>
          </w:p>
        </w:tc>
      </w:tr>
      <w:tr w:rsidR="007F07D6" w14:paraId="64E8F733" w14:textId="77777777" w:rsidTr="007F07D6">
        <w:tc>
          <w:tcPr>
            <w:tcW w:w="4428" w:type="dxa"/>
            <w:shd w:val="clear" w:color="auto" w:fill="auto"/>
          </w:tcPr>
          <w:p w14:paraId="28A5DBAA" w14:textId="77777777" w:rsidR="007F07D6" w:rsidRDefault="007F07D6">
            <w:r>
              <w:lastRenderedPageBreak/>
              <w:t>Device Users</w:t>
            </w:r>
          </w:p>
        </w:tc>
        <w:tc>
          <w:tcPr>
            <w:tcW w:w="4428" w:type="dxa"/>
            <w:shd w:val="clear" w:color="auto" w:fill="auto"/>
          </w:tcPr>
          <w:p w14:paraId="7DE8BEB4" w14:textId="77777777" w:rsidR="007F07D6" w:rsidRDefault="007F07D6">
            <w:r>
              <w:t>Lists known users on the machine that is being managed by MBAM</w:t>
            </w:r>
          </w:p>
        </w:tc>
      </w:tr>
      <w:tr w:rsidR="007F07D6" w14:paraId="1D944CC1" w14:textId="77777777" w:rsidTr="007F07D6">
        <w:tc>
          <w:tcPr>
            <w:tcW w:w="4428" w:type="dxa"/>
            <w:shd w:val="clear" w:color="auto" w:fill="auto"/>
          </w:tcPr>
          <w:p w14:paraId="58604A73" w14:textId="77777777" w:rsidR="007F07D6" w:rsidRDefault="007F07D6">
            <w:r>
              <w:t>Compliance Status Details</w:t>
            </w:r>
          </w:p>
        </w:tc>
        <w:tc>
          <w:tcPr>
            <w:tcW w:w="4428" w:type="dxa"/>
            <w:shd w:val="clear" w:color="auto" w:fill="auto"/>
          </w:tcPr>
          <w:p w14:paraId="0114FF57" w14:textId="77777777" w:rsidR="007F07D6" w:rsidRDefault="007F07D6">
            <w:r>
              <w:t>Lists the error and status messages of the compliance state of the machine in accordance to the policy specified</w:t>
            </w:r>
          </w:p>
        </w:tc>
      </w:tr>
      <w:tr w:rsidR="007F07D6" w14:paraId="3142EBE2" w14:textId="77777777" w:rsidTr="007F07D6">
        <w:tc>
          <w:tcPr>
            <w:tcW w:w="4428" w:type="dxa"/>
            <w:shd w:val="clear" w:color="auto" w:fill="auto"/>
          </w:tcPr>
          <w:p w14:paraId="5D5138AB" w14:textId="77777777" w:rsidR="007F07D6" w:rsidRDefault="007F07D6">
            <w:r>
              <w:t>Last Contact</w:t>
            </w:r>
          </w:p>
        </w:tc>
        <w:tc>
          <w:tcPr>
            <w:tcW w:w="4428" w:type="dxa"/>
            <w:shd w:val="clear" w:color="auto" w:fill="auto"/>
          </w:tcPr>
          <w:p w14:paraId="0FF7D213" w14:textId="77777777" w:rsidR="007F07D6" w:rsidRDefault="007F07D6">
            <w:r>
              <w:t>Indicates the date and time of the last time the machine contacted the server to report compliance status. This time is configurable (see MBAM policy settings)</w:t>
            </w:r>
          </w:p>
        </w:tc>
      </w:tr>
    </w:tbl>
    <w:p w14:paraId="6F6013CB" w14:textId="77777777" w:rsidR="007F07D6" w:rsidRDefault="007F07D6">
      <w:pPr>
        <w:pStyle w:val="TableSpacing"/>
      </w:pPr>
    </w:p>
    <w:p w14:paraId="53E432A7" w14:textId="77777777" w:rsidR="007F07D6" w:rsidRDefault="007F07D6">
      <w:r>
        <w:t>Table: Enterprise Compliance Report Compliance States:</w:t>
      </w:r>
    </w:p>
    <w:p w14:paraId="74781DB0"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173"/>
        <w:gridCol w:w="2104"/>
        <w:gridCol w:w="2267"/>
        <w:gridCol w:w="2268"/>
      </w:tblGrid>
      <w:tr w:rsidR="007F07D6" w14:paraId="6B6CAFE2"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3F17CDCB" w14:textId="77777777" w:rsidR="007F07D6" w:rsidRPr="007F07D6" w:rsidRDefault="007F07D6" w:rsidP="007F07D6">
            <w:pPr>
              <w:keepNext/>
              <w:rPr>
                <w:b/>
                <w:sz w:val="18"/>
                <w:szCs w:val="18"/>
              </w:rPr>
            </w:pPr>
            <w:r w:rsidRPr="007F07D6">
              <w:rPr>
                <w:b/>
                <w:sz w:val="18"/>
                <w:szCs w:val="18"/>
              </w:rPr>
              <w:t>Compliance Status</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0F3EAB1B" w14:textId="77777777" w:rsidR="007F07D6" w:rsidRPr="007F07D6" w:rsidRDefault="007F07D6" w:rsidP="007F07D6">
            <w:pPr>
              <w:keepNext/>
              <w:rPr>
                <w:b/>
                <w:sz w:val="18"/>
                <w:szCs w:val="18"/>
              </w:rPr>
            </w:pPr>
            <w:r w:rsidRPr="007F07D6">
              <w:rPr>
                <w:b/>
                <w:sz w:val="18"/>
                <w:szCs w:val="18"/>
              </w:rPr>
              <w:t>Exemption</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7236F3C9" w14:textId="77777777" w:rsidR="007F07D6" w:rsidRPr="007F07D6" w:rsidRDefault="007F07D6" w:rsidP="007F07D6">
            <w:pPr>
              <w:keepNext/>
              <w:rPr>
                <w:b/>
                <w:sz w:val="18"/>
                <w:szCs w:val="18"/>
              </w:rPr>
            </w:pPr>
            <w:r w:rsidRPr="007F07D6">
              <w:rPr>
                <w:b/>
                <w:sz w:val="18"/>
                <w:szCs w:val="18"/>
              </w:rPr>
              <w:t>Description</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41336313" w14:textId="77777777" w:rsidR="007F07D6" w:rsidRPr="007F07D6" w:rsidRDefault="007F07D6" w:rsidP="007F07D6">
            <w:pPr>
              <w:keepNext/>
              <w:rPr>
                <w:b/>
                <w:sz w:val="18"/>
                <w:szCs w:val="18"/>
              </w:rPr>
            </w:pPr>
            <w:r w:rsidRPr="007F07D6">
              <w:rPr>
                <w:b/>
                <w:sz w:val="18"/>
                <w:szCs w:val="18"/>
              </w:rPr>
              <w:t>User Action</w:t>
            </w:r>
          </w:p>
        </w:tc>
      </w:tr>
      <w:tr w:rsidR="007F07D6" w14:paraId="6B82103B" w14:textId="77777777" w:rsidTr="007F07D6">
        <w:tc>
          <w:tcPr>
            <w:tcW w:w="4428" w:type="dxa"/>
            <w:shd w:val="clear" w:color="auto" w:fill="auto"/>
          </w:tcPr>
          <w:p w14:paraId="43A46517" w14:textId="77777777" w:rsidR="007F07D6" w:rsidRDefault="007F07D6">
            <w:r>
              <w:t>Non-Compliant</w:t>
            </w:r>
          </w:p>
        </w:tc>
        <w:tc>
          <w:tcPr>
            <w:tcW w:w="4428" w:type="dxa"/>
            <w:shd w:val="clear" w:color="auto" w:fill="auto"/>
          </w:tcPr>
          <w:p w14:paraId="14C70417" w14:textId="77777777" w:rsidR="007F07D6" w:rsidRDefault="007F07D6">
            <w:r>
              <w:t>Not Exempt</w:t>
            </w:r>
          </w:p>
        </w:tc>
        <w:tc>
          <w:tcPr>
            <w:tcW w:w="4428" w:type="dxa"/>
            <w:shd w:val="clear" w:color="auto" w:fill="auto"/>
          </w:tcPr>
          <w:p w14:paraId="31F4ACF0" w14:textId="77777777" w:rsidR="007F07D6" w:rsidRDefault="007F07D6">
            <w:r>
              <w:t>The machine is non-compliant according to the specified policy and the hardware type has not been indicated as exempt from policy</w:t>
            </w:r>
          </w:p>
        </w:tc>
        <w:tc>
          <w:tcPr>
            <w:tcW w:w="4428" w:type="dxa"/>
            <w:shd w:val="clear" w:color="auto" w:fill="auto"/>
          </w:tcPr>
          <w:p w14:paraId="129B5113" w14:textId="77777777" w:rsidR="007F07D6" w:rsidRDefault="007F07D6">
            <w:r>
              <w:t>Expand the Computer Compliance Report details by clicking on Computer Name and review that the state of each drive is in accordance with the specified policy. If the encryption state is not encrypted, it could mean the encryption is in process, or there is an error on the machine. If there is no error, then the likely cause is the machine is still in process and to check back again later to determine if the state changes</w:t>
            </w:r>
          </w:p>
        </w:tc>
      </w:tr>
      <w:tr w:rsidR="007F07D6" w14:paraId="2C298084" w14:textId="77777777" w:rsidTr="007F07D6">
        <w:tc>
          <w:tcPr>
            <w:tcW w:w="4428" w:type="dxa"/>
            <w:shd w:val="clear" w:color="auto" w:fill="auto"/>
          </w:tcPr>
          <w:p w14:paraId="77B58876" w14:textId="77777777" w:rsidR="007F07D6" w:rsidRDefault="007F07D6">
            <w:r>
              <w:t>Compliant</w:t>
            </w:r>
          </w:p>
        </w:tc>
        <w:tc>
          <w:tcPr>
            <w:tcW w:w="4428" w:type="dxa"/>
            <w:shd w:val="clear" w:color="auto" w:fill="auto"/>
          </w:tcPr>
          <w:p w14:paraId="0A411FC4" w14:textId="77777777" w:rsidR="007F07D6" w:rsidRDefault="007F07D6">
            <w:r>
              <w:t>Not Exempt</w:t>
            </w:r>
          </w:p>
        </w:tc>
        <w:tc>
          <w:tcPr>
            <w:tcW w:w="4428" w:type="dxa"/>
            <w:shd w:val="clear" w:color="auto" w:fill="auto"/>
          </w:tcPr>
          <w:p w14:paraId="7F6C5048" w14:textId="77777777" w:rsidR="007F07D6" w:rsidRDefault="007F07D6">
            <w:r>
              <w:t>The machine is compliant in accordance with the specified policy</w:t>
            </w:r>
          </w:p>
        </w:tc>
        <w:tc>
          <w:tcPr>
            <w:tcW w:w="4428" w:type="dxa"/>
            <w:shd w:val="clear" w:color="auto" w:fill="auto"/>
          </w:tcPr>
          <w:p w14:paraId="7950CF31" w14:textId="77777777" w:rsidR="007F07D6" w:rsidRDefault="007F07D6">
            <w:r>
              <w:t>No Action, the state of the computer can be confirmed by viewing the Computer Compliance Report.</w:t>
            </w:r>
          </w:p>
        </w:tc>
      </w:tr>
      <w:tr w:rsidR="007F07D6" w14:paraId="6C48A165" w14:textId="77777777" w:rsidTr="007F07D6">
        <w:tc>
          <w:tcPr>
            <w:tcW w:w="4428" w:type="dxa"/>
            <w:shd w:val="clear" w:color="auto" w:fill="auto"/>
          </w:tcPr>
          <w:p w14:paraId="4F340937" w14:textId="77777777" w:rsidR="007F07D6" w:rsidRDefault="007F07D6">
            <w:r>
              <w:lastRenderedPageBreak/>
              <w:t>Compliant</w:t>
            </w:r>
          </w:p>
        </w:tc>
        <w:tc>
          <w:tcPr>
            <w:tcW w:w="4428" w:type="dxa"/>
            <w:shd w:val="clear" w:color="auto" w:fill="auto"/>
          </w:tcPr>
          <w:p w14:paraId="1A5264D7" w14:textId="77777777" w:rsidR="007F07D6" w:rsidRDefault="007F07D6">
            <w:r>
              <w:t>Hardware Exempt</w:t>
            </w:r>
          </w:p>
        </w:tc>
        <w:tc>
          <w:tcPr>
            <w:tcW w:w="4428" w:type="dxa"/>
            <w:shd w:val="clear" w:color="auto" w:fill="auto"/>
          </w:tcPr>
          <w:p w14:paraId="65F3481F" w14:textId="77777777" w:rsidR="007F07D6" w:rsidRDefault="007F07D6">
            <w:r>
              <w:t>If the Hardware type is exempt, regardless of how the policy is set or the individual status of each hard-drive, the overall state is compliant</w:t>
            </w:r>
          </w:p>
        </w:tc>
        <w:tc>
          <w:tcPr>
            <w:tcW w:w="4428" w:type="dxa"/>
            <w:shd w:val="clear" w:color="auto" w:fill="auto"/>
          </w:tcPr>
          <w:p w14:paraId="4122BA0F" w14:textId="77777777" w:rsidR="007F07D6" w:rsidRDefault="007F07D6">
            <w:r>
              <w:t>No action, the state of the computer with respect to encryption is exempt via policy</w:t>
            </w:r>
          </w:p>
        </w:tc>
      </w:tr>
      <w:tr w:rsidR="007F07D6" w14:paraId="62970144" w14:textId="77777777" w:rsidTr="007F07D6">
        <w:tc>
          <w:tcPr>
            <w:tcW w:w="4428" w:type="dxa"/>
            <w:shd w:val="clear" w:color="auto" w:fill="auto"/>
          </w:tcPr>
          <w:p w14:paraId="396498A0" w14:textId="77777777" w:rsidR="007F07D6" w:rsidRDefault="007F07D6">
            <w:r>
              <w:t>Compliant</w:t>
            </w:r>
          </w:p>
        </w:tc>
        <w:tc>
          <w:tcPr>
            <w:tcW w:w="4428" w:type="dxa"/>
            <w:shd w:val="clear" w:color="auto" w:fill="auto"/>
          </w:tcPr>
          <w:p w14:paraId="6340128E" w14:textId="77777777" w:rsidR="007F07D6" w:rsidRDefault="007F07D6">
            <w:r>
              <w:t>Hardware Unknown</w:t>
            </w:r>
          </w:p>
        </w:tc>
        <w:tc>
          <w:tcPr>
            <w:tcW w:w="4428" w:type="dxa"/>
            <w:shd w:val="clear" w:color="auto" w:fill="auto"/>
          </w:tcPr>
          <w:p w14:paraId="2C14C906" w14:textId="77777777" w:rsidR="007F07D6" w:rsidRDefault="007F07D6">
            <w:r>
              <w:t>Indicates that the hardware type has been identified by MBAM but it is unknown by MBAM whether it is exempt or not exempt (meaning an administrator has not set the compatible status) so it defaults to a Compliant status.</w:t>
            </w:r>
          </w:p>
        </w:tc>
        <w:tc>
          <w:tcPr>
            <w:tcW w:w="4428" w:type="dxa"/>
            <w:shd w:val="clear" w:color="auto" w:fill="auto"/>
          </w:tcPr>
          <w:p w14:paraId="3470B330" w14:textId="77777777" w:rsidR="007F07D6" w:rsidRDefault="007F07D6">
            <w:r>
              <w:t>This is the initial state of a newly deployed MBAM client.  It is usually but not always a transient state.  Even if the administrator has marked the Hardware (See Hardware function) as Compatible, there is a delay or wait-time (configurable via MBAM policy) between the user request to make compatible and the time the client machine reports back in.  Note the time of the Last Contact, and check in again after the specified interval to determine if the state has changed.  If the state has not changed on the new report interval, there may be an error for this machine or hardware type.</w:t>
            </w:r>
          </w:p>
        </w:tc>
      </w:tr>
    </w:tbl>
    <w:p w14:paraId="56187CD2" w14:textId="77777777" w:rsidR="007F07D6" w:rsidRDefault="007F07D6">
      <w:pPr>
        <w:pStyle w:val="TableSpacing"/>
      </w:pPr>
    </w:p>
    <w:p w14:paraId="04796C71" w14:textId="77777777" w:rsidR="007F07D6" w:rsidRDefault="007F07D6">
      <w:r>
        <w:rPr>
          <w:rStyle w:val="Bold"/>
        </w:rPr>
        <w:t>Computer Compliance Report</w:t>
      </w:r>
      <w:r>
        <w:t xml:space="preserve">   Use this report type to collect information specific to a computer or user. </w:t>
      </w:r>
    </w:p>
    <w:p w14:paraId="4141F0F6" w14:textId="77777777" w:rsidR="007F07D6" w:rsidRDefault="007F07D6">
      <w:r>
        <w:t xml:space="preserve">This report can be accessed by clicking on the computer name in the Enterprise Compliance Report, or by typing in the computer name in the Computer Compliance Report.  The Computer </w:t>
      </w:r>
      <w:r>
        <w:lastRenderedPageBreak/>
        <w:t>Compliance Report provides detailed encryption information about each drive (Operating System and Fixed data drives) on a computer, and as well as an indication of the policy applied to each of the drive types on the computer. To view the details of each drive, expand the Computer Name entry</w:t>
      </w:r>
    </w:p>
    <w:p w14:paraId="19C5D2E7" w14:textId="77777777" w:rsidR="007F07D6" w:rsidRDefault="007F07D6">
      <w:r>
        <w:t>Removable Data Volume encryption status will not be shown in the report.</w:t>
      </w:r>
    </w:p>
    <w:p w14:paraId="5538B0F9" w14:textId="77777777" w:rsidR="007F07D6" w:rsidRDefault="007F07D6">
      <w:r>
        <w:t>Table: Compliance Report Fields</w:t>
      </w:r>
    </w:p>
    <w:p w14:paraId="7AEA1E1D"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6"/>
        <w:gridCol w:w="4406"/>
      </w:tblGrid>
      <w:tr w:rsidR="007F07D6" w14:paraId="0625F94D"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29240B1" w14:textId="77777777" w:rsidR="007F07D6" w:rsidRPr="007F07D6" w:rsidRDefault="007F07D6" w:rsidP="007F07D6">
            <w:pPr>
              <w:keepNext/>
              <w:rPr>
                <w:b/>
                <w:sz w:val="18"/>
                <w:szCs w:val="18"/>
              </w:rPr>
            </w:pPr>
            <w:r w:rsidRPr="007F07D6">
              <w:rPr>
                <w:b/>
                <w:sz w:val="18"/>
                <w:szCs w:val="18"/>
              </w:rPr>
              <w:t>Column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3FC8670B" w14:textId="77777777" w:rsidR="007F07D6" w:rsidRPr="007F07D6" w:rsidRDefault="007F07D6" w:rsidP="007F07D6">
            <w:pPr>
              <w:keepNext/>
              <w:rPr>
                <w:b/>
                <w:sz w:val="18"/>
                <w:szCs w:val="18"/>
              </w:rPr>
            </w:pPr>
            <w:r w:rsidRPr="007F07D6">
              <w:rPr>
                <w:b/>
                <w:sz w:val="18"/>
                <w:szCs w:val="18"/>
              </w:rPr>
              <w:t>Description</w:t>
            </w:r>
          </w:p>
        </w:tc>
      </w:tr>
      <w:tr w:rsidR="007F07D6" w14:paraId="65BD756C" w14:textId="77777777" w:rsidTr="007F07D6">
        <w:tc>
          <w:tcPr>
            <w:tcW w:w="4428" w:type="dxa"/>
            <w:shd w:val="clear" w:color="auto" w:fill="auto"/>
          </w:tcPr>
          <w:p w14:paraId="79D9C374" w14:textId="77777777" w:rsidR="007F07D6" w:rsidRDefault="007F07D6">
            <w:r>
              <w:t>Computer Name</w:t>
            </w:r>
          </w:p>
        </w:tc>
        <w:tc>
          <w:tcPr>
            <w:tcW w:w="4428" w:type="dxa"/>
            <w:shd w:val="clear" w:color="auto" w:fill="auto"/>
          </w:tcPr>
          <w:p w14:paraId="322C3A18" w14:textId="77777777" w:rsidR="007F07D6" w:rsidRDefault="007F07D6">
            <w:r>
              <w:t>This is the user specified DNS machine name that is being managed by MBAM</w:t>
            </w:r>
          </w:p>
        </w:tc>
      </w:tr>
      <w:tr w:rsidR="007F07D6" w14:paraId="3E16416F" w14:textId="77777777" w:rsidTr="007F07D6">
        <w:tc>
          <w:tcPr>
            <w:tcW w:w="4428" w:type="dxa"/>
            <w:shd w:val="clear" w:color="auto" w:fill="auto"/>
          </w:tcPr>
          <w:p w14:paraId="304E8DBF" w14:textId="77777777" w:rsidR="007F07D6" w:rsidRDefault="007F07D6">
            <w:r>
              <w:t>Domain Name</w:t>
            </w:r>
          </w:p>
        </w:tc>
        <w:tc>
          <w:tcPr>
            <w:tcW w:w="4428" w:type="dxa"/>
            <w:shd w:val="clear" w:color="auto" w:fill="auto"/>
          </w:tcPr>
          <w:p w14:paraId="50A0A63D" w14:textId="77777777" w:rsidR="007F07D6" w:rsidRDefault="007F07D6">
            <w:r>
              <w:t>This is the fully qualified domain name where the client computer resides and is managed by MBAM</w:t>
            </w:r>
          </w:p>
        </w:tc>
      </w:tr>
      <w:tr w:rsidR="007F07D6" w14:paraId="4AF48B02" w14:textId="77777777" w:rsidTr="007F07D6">
        <w:tc>
          <w:tcPr>
            <w:tcW w:w="4428" w:type="dxa"/>
            <w:shd w:val="clear" w:color="auto" w:fill="auto"/>
          </w:tcPr>
          <w:p w14:paraId="76D91FE7" w14:textId="77777777" w:rsidR="007F07D6" w:rsidRDefault="007F07D6">
            <w:r>
              <w:t>Computer Type</w:t>
            </w:r>
          </w:p>
        </w:tc>
        <w:tc>
          <w:tcPr>
            <w:tcW w:w="4428" w:type="dxa"/>
            <w:shd w:val="clear" w:color="auto" w:fill="auto"/>
          </w:tcPr>
          <w:p w14:paraId="02A9E64B" w14:textId="77777777" w:rsidR="007F07D6" w:rsidRDefault="007F07D6">
            <w:r>
              <w:t>Indicates the type of computer.  Valid types are non-Portable and Portable.</w:t>
            </w:r>
          </w:p>
        </w:tc>
      </w:tr>
      <w:tr w:rsidR="007F07D6" w14:paraId="0EC516C4" w14:textId="77777777" w:rsidTr="007F07D6">
        <w:tc>
          <w:tcPr>
            <w:tcW w:w="4428" w:type="dxa"/>
            <w:shd w:val="clear" w:color="auto" w:fill="auto"/>
          </w:tcPr>
          <w:p w14:paraId="2285BBAD" w14:textId="77777777" w:rsidR="007F07D6" w:rsidRDefault="007F07D6">
            <w:r>
              <w:t>Operating System</w:t>
            </w:r>
          </w:p>
        </w:tc>
        <w:tc>
          <w:tcPr>
            <w:tcW w:w="4428" w:type="dxa"/>
            <w:shd w:val="clear" w:color="auto" w:fill="auto"/>
          </w:tcPr>
          <w:p w14:paraId="7F7D8E32" w14:textId="77777777" w:rsidR="007F07D6" w:rsidRDefault="007F07D6">
            <w:r>
              <w:t>Specifies the Operating System type found on the MBAM managed client computer.</w:t>
            </w:r>
          </w:p>
        </w:tc>
      </w:tr>
      <w:tr w:rsidR="007F07D6" w14:paraId="213A81D1" w14:textId="77777777" w:rsidTr="007F07D6">
        <w:tc>
          <w:tcPr>
            <w:tcW w:w="4428" w:type="dxa"/>
            <w:shd w:val="clear" w:color="auto" w:fill="auto"/>
          </w:tcPr>
          <w:p w14:paraId="3A0727C2" w14:textId="77777777" w:rsidR="007F07D6" w:rsidRDefault="007F07D6">
            <w:r>
              <w:t>Compliance Status</w:t>
            </w:r>
          </w:p>
        </w:tc>
        <w:tc>
          <w:tcPr>
            <w:tcW w:w="4428" w:type="dxa"/>
            <w:shd w:val="clear" w:color="auto" w:fill="auto"/>
          </w:tcPr>
          <w:p w14:paraId="3F8D0D0D" w14:textId="77777777" w:rsidR="007F07D6" w:rsidRDefault="007F07D6">
            <w:r>
              <w:t>Indicates the overall Compliance Status of the computer managed by MBAM.  Valid states are Compliant and Non-Compliant.  Note that the compliance status per drive (see table below) may indicate different compliance states.  This field however represents that compliance state in accordance to the policy specified.</w:t>
            </w:r>
          </w:p>
        </w:tc>
      </w:tr>
      <w:tr w:rsidR="007F07D6" w14:paraId="6572AD46" w14:textId="77777777" w:rsidTr="007F07D6">
        <w:tc>
          <w:tcPr>
            <w:tcW w:w="4428" w:type="dxa"/>
            <w:shd w:val="clear" w:color="auto" w:fill="auto"/>
          </w:tcPr>
          <w:p w14:paraId="5C92FD73" w14:textId="77777777" w:rsidR="007F07D6" w:rsidRDefault="007F07D6">
            <w:r>
              <w:t>Policy Cypher Strength</w:t>
            </w:r>
          </w:p>
        </w:tc>
        <w:tc>
          <w:tcPr>
            <w:tcW w:w="4428" w:type="dxa"/>
            <w:shd w:val="clear" w:color="auto" w:fill="auto"/>
          </w:tcPr>
          <w:p w14:paraId="0E120C68" w14:textId="77777777" w:rsidR="007F07D6" w:rsidRDefault="007F07D6">
            <w:r>
              <w:t>Indicates the Cipher Strength selected by the Administrator during MBAM policy specification. (for example, 128-bit with Diffuser)</w:t>
            </w:r>
          </w:p>
        </w:tc>
      </w:tr>
      <w:tr w:rsidR="007F07D6" w14:paraId="10D18B97" w14:textId="77777777" w:rsidTr="007F07D6">
        <w:tc>
          <w:tcPr>
            <w:tcW w:w="4428" w:type="dxa"/>
            <w:shd w:val="clear" w:color="auto" w:fill="auto"/>
          </w:tcPr>
          <w:p w14:paraId="7B6E38CF" w14:textId="77777777" w:rsidR="007F07D6" w:rsidRDefault="007F07D6">
            <w:r>
              <w:t>Policy Operating System Drive</w:t>
            </w:r>
          </w:p>
        </w:tc>
        <w:tc>
          <w:tcPr>
            <w:tcW w:w="4428" w:type="dxa"/>
            <w:shd w:val="clear" w:color="auto" w:fill="auto"/>
          </w:tcPr>
          <w:p w14:paraId="4E8649FF" w14:textId="77777777" w:rsidR="007F07D6" w:rsidRDefault="007F07D6">
            <w:r>
              <w:t>Indicates if encryption is required for the O/S and the appropriate protector type.</w:t>
            </w:r>
          </w:p>
        </w:tc>
      </w:tr>
      <w:tr w:rsidR="007F07D6" w14:paraId="1F411C38" w14:textId="77777777" w:rsidTr="007F07D6">
        <w:tc>
          <w:tcPr>
            <w:tcW w:w="4428" w:type="dxa"/>
            <w:shd w:val="clear" w:color="auto" w:fill="auto"/>
          </w:tcPr>
          <w:p w14:paraId="51E4CC10" w14:textId="77777777" w:rsidR="007F07D6" w:rsidRDefault="007F07D6">
            <w:r>
              <w:t>Policy-Fixed Data Drive</w:t>
            </w:r>
          </w:p>
        </w:tc>
        <w:tc>
          <w:tcPr>
            <w:tcW w:w="4428" w:type="dxa"/>
            <w:shd w:val="clear" w:color="auto" w:fill="auto"/>
          </w:tcPr>
          <w:p w14:paraId="51756218" w14:textId="77777777" w:rsidR="007F07D6" w:rsidRDefault="007F07D6">
            <w:r>
              <w:t>Indicates if encryption is required for the Fixed Drive.</w:t>
            </w:r>
          </w:p>
        </w:tc>
      </w:tr>
      <w:tr w:rsidR="007F07D6" w14:paraId="036CACC6" w14:textId="77777777" w:rsidTr="007F07D6">
        <w:tc>
          <w:tcPr>
            <w:tcW w:w="4428" w:type="dxa"/>
            <w:shd w:val="clear" w:color="auto" w:fill="auto"/>
          </w:tcPr>
          <w:p w14:paraId="1FE46098" w14:textId="77777777" w:rsidR="007F07D6" w:rsidRDefault="007F07D6">
            <w:r>
              <w:t>Policy Removable Data Drive</w:t>
            </w:r>
          </w:p>
        </w:tc>
        <w:tc>
          <w:tcPr>
            <w:tcW w:w="4428" w:type="dxa"/>
            <w:shd w:val="clear" w:color="auto" w:fill="auto"/>
          </w:tcPr>
          <w:p w14:paraId="175A6F4D" w14:textId="77777777" w:rsidR="007F07D6" w:rsidRDefault="007F07D6">
            <w:r>
              <w:t>Indicates if encryption is required for the Removable Drive.</w:t>
            </w:r>
          </w:p>
        </w:tc>
      </w:tr>
      <w:tr w:rsidR="007F07D6" w14:paraId="099D5292" w14:textId="77777777" w:rsidTr="007F07D6">
        <w:tc>
          <w:tcPr>
            <w:tcW w:w="4428" w:type="dxa"/>
            <w:shd w:val="clear" w:color="auto" w:fill="auto"/>
          </w:tcPr>
          <w:p w14:paraId="7B2CEC90" w14:textId="77777777" w:rsidR="007F07D6" w:rsidRDefault="007F07D6">
            <w:r>
              <w:t>Device Users</w:t>
            </w:r>
          </w:p>
        </w:tc>
        <w:tc>
          <w:tcPr>
            <w:tcW w:w="4428" w:type="dxa"/>
            <w:shd w:val="clear" w:color="auto" w:fill="auto"/>
          </w:tcPr>
          <w:p w14:paraId="057C38D7" w14:textId="77777777" w:rsidR="007F07D6" w:rsidRDefault="007F07D6">
            <w:r>
              <w:t>Lists a known users on the machine that is being managed by MBAM</w:t>
            </w:r>
          </w:p>
        </w:tc>
      </w:tr>
      <w:tr w:rsidR="007F07D6" w14:paraId="26799E24" w14:textId="77777777" w:rsidTr="007F07D6">
        <w:tc>
          <w:tcPr>
            <w:tcW w:w="4428" w:type="dxa"/>
            <w:shd w:val="clear" w:color="auto" w:fill="auto"/>
          </w:tcPr>
          <w:p w14:paraId="737562EF" w14:textId="77777777" w:rsidR="007F07D6" w:rsidRDefault="007F07D6">
            <w:r>
              <w:t>Exemption</w:t>
            </w:r>
          </w:p>
        </w:tc>
        <w:tc>
          <w:tcPr>
            <w:tcW w:w="4428" w:type="dxa"/>
            <w:shd w:val="clear" w:color="auto" w:fill="auto"/>
          </w:tcPr>
          <w:p w14:paraId="796157FE" w14:textId="77777777" w:rsidR="007F07D6" w:rsidRDefault="007F07D6">
            <w:r>
              <w:t xml:space="preserve">Describes the state of the machine hardware with respect to the identification of the </w:t>
            </w:r>
            <w:r>
              <w:lastRenderedPageBreak/>
              <w:t>hardware type, and whether it has been indicated as exempt from policy.  There are three states; Hardware Unknown (the hardware type has not been identified by MBAM), Hardware Exempt (the hardware type has been identified and has been marked as exempt from MBAM policy), and Not Exempt (the hardware has been identified and is not exempt from policy).</w:t>
            </w:r>
          </w:p>
        </w:tc>
      </w:tr>
      <w:tr w:rsidR="007F07D6" w14:paraId="55498AC8" w14:textId="77777777" w:rsidTr="007F07D6">
        <w:tc>
          <w:tcPr>
            <w:tcW w:w="4428" w:type="dxa"/>
            <w:shd w:val="clear" w:color="auto" w:fill="auto"/>
          </w:tcPr>
          <w:p w14:paraId="22B49017" w14:textId="77777777" w:rsidR="007F07D6" w:rsidRDefault="007F07D6">
            <w:r>
              <w:lastRenderedPageBreak/>
              <w:t>Manufacturer</w:t>
            </w:r>
          </w:p>
        </w:tc>
        <w:tc>
          <w:tcPr>
            <w:tcW w:w="4428" w:type="dxa"/>
            <w:shd w:val="clear" w:color="auto" w:fill="auto"/>
          </w:tcPr>
          <w:p w14:paraId="04088100" w14:textId="77777777" w:rsidR="007F07D6" w:rsidRDefault="007F07D6">
            <w:r>
              <w:t>Specifies the computer manufacturer name as it appears in the machine BIOS</w:t>
            </w:r>
          </w:p>
        </w:tc>
      </w:tr>
      <w:tr w:rsidR="007F07D6" w14:paraId="4B628E93" w14:textId="77777777" w:rsidTr="007F07D6">
        <w:tc>
          <w:tcPr>
            <w:tcW w:w="4428" w:type="dxa"/>
            <w:shd w:val="clear" w:color="auto" w:fill="auto"/>
          </w:tcPr>
          <w:p w14:paraId="015DF3D3" w14:textId="77777777" w:rsidR="007F07D6" w:rsidRDefault="007F07D6">
            <w:r>
              <w:t>Model</w:t>
            </w:r>
          </w:p>
        </w:tc>
        <w:tc>
          <w:tcPr>
            <w:tcW w:w="4428" w:type="dxa"/>
            <w:shd w:val="clear" w:color="auto" w:fill="auto"/>
          </w:tcPr>
          <w:p w14:paraId="0C5F9EFA" w14:textId="77777777" w:rsidR="007F07D6" w:rsidRDefault="007F07D6">
            <w:r>
              <w:t>Specifies the computer manufacturer model name as it appears in the machine BIOS</w:t>
            </w:r>
          </w:p>
        </w:tc>
      </w:tr>
      <w:tr w:rsidR="007F07D6" w14:paraId="21D82693" w14:textId="77777777" w:rsidTr="007F07D6">
        <w:tc>
          <w:tcPr>
            <w:tcW w:w="4428" w:type="dxa"/>
            <w:shd w:val="clear" w:color="auto" w:fill="auto"/>
          </w:tcPr>
          <w:p w14:paraId="1F0473C2" w14:textId="77777777" w:rsidR="007F07D6" w:rsidRDefault="007F07D6">
            <w:r>
              <w:t>Compliance Status Details</w:t>
            </w:r>
          </w:p>
        </w:tc>
        <w:tc>
          <w:tcPr>
            <w:tcW w:w="4428" w:type="dxa"/>
            <w:shd w:val="clear" w:color="auto" w:fill="auto"/>
          </w:tcPr>
          <w:p w14:paraId="08D9AD40" w14:textId="77777777" w:rsidR="007F07D6" w:rsidRDefault="007F07D6">
            <w:r>
              <w:t>Lists the error and status messages of the compliance state of the machine in accordance to the policy specified</w:t>
            </w:r>
          </w:p>
        </w:tc>
      </w:tr>
      <w:tr w:rsidR="007F07D6" w14:paraId="02F12604" w14:textId="77777777" w:rsidTr="007F07D6">
        <w:tc>
          <w:tcPr>
            <w:tcW w:w="4428" w:type="dxa"/>
            <w:shd w:val="clear" w:color="auto" w:fill="auto"/>
          </w:tcPr>
          <w:p w14:paraId="7C4CA353" w14:textId="77777777" w:rsidR="007F07D6" w:rsidRDefault="007F07D6">
            <w:r>
              <w:t>Last Contact</w:t>
            </w:r>
          </w:p>
        </w:tc>
        <w:tc>
          <w:tcPr>
            <w:tcW w:w="4428" w:type="dxa"/>
            <w:shd w:val="clear" w:color="auto" w:fill="auto"/>
          </w:tcPr>
          <w:p w14:paraId="2322A3C3" w14:textId="77777777" w:rsidR="007F07D6" w:rsidRDefault="007F07D6">
            <w:r>
              <w:t>Indicates the date and time of the last time the machine contacted the server to report compliance status.  This time is configurable (see MBAM policy settings)</w:t>
            </w:r>
          </w:p>
        </w:tc>
      </w:tr>
    </w:tbl>
    <w:p w14:paraId="784C2770" w14:textId="77777777" w:rsidR="007F07D6" w:rsidRDefault="007F07D6">
      <w:pPr>
        <w:pStyle w:val="TableSpacing"/>
      </w:pPr>
    </w:p>
    <w:p w14:paraId="1C91F88A" w14:textId="77777777" w:rsidR="007F07D6" w:rsidRDefault="007F07D6">
      <w:r>
        <w:t>Table: Compliance Report Drive Fields</w:t>
      </w:r>
    </w:p>
    <w:p w14:paraId="26F8927D"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6"/>
        <w:gridCol w:w="4406"/>
      </w:tblGrid>
      <w:tr w:rsidR="007F07D6" w14:paraId="0A957EF8"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29187C69" w14:textId="77777777" w:rsidR="007F07D6" w:rsidRPr="007F07D6" w:rsidRDefault="007F07D6" w:rsidP="007F07D6">
            <w:pPr>
              <w:keepNext/>
              <w:rPr>
                <w:b/>
                <w:sz w:val="18"/>
                <w:szCs w:val="18"/>
              </w:rPr>
            </w:pPr>
            <w:r w:rsidRPr="007F07D6">
              <w:rPr>
                <w:b/>
                <w:sz w:val="18"/>
                <w:szCs w:val="18"/>
              </w:rPr>
              <w:t>Column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B69880F" w14:textId="77777777" w:rsidR="007F07D6" w:rsidRPr="007F07D6" w:rsidRDefault="007F07D6" w:rsidP="007F07D6">
            <w:pPr>
              <w:keepNext/>
              <w:rPr>
                <w:b/>
                <w:sz w:val="18"/>
                <w:szCs w:val="18"/>
              </w:rPr>
            </w:pPr>
            <w:r w:rsidRPr="007F07D6">
              <w:rPr>
                <w:b/>
                <w:sz w:val="18"/>
                <w:szCs w:val="18"/>
              </w:rPr>
              <w:t>Description</w:t>
            </w:r>
          </w:p>
        </w:tc>
      </w:tr>
      <w:tr w:rsidR="007F07D6" w14:paraId="79DADBC2" w14:textId="77777777" w:rsidTr="007F07D6">
        <w:tc>
          <w:tcPr>
            <w:tcW w:w="4428" w:type="dxa"/>
            <w:shd w:val="clear" w:color="auto" w:fill="auto"/>
          </w:tcPr>
          <w:p w14:paraId="2434A991" w14:textId="77777777" w:rsidR="007F07D6" w:rsidRDefault="007F07D6">
            <w:r>
              <w:t>Drive Letter</w:t>
            </w:r>
          </w:p>
        </w:tc>
        <w:tc>
          <w:tcPr>
            <w:tcW w:w="4428" w:type="dxa"/>
            <w:shd w:val="clear" w:color="auto" w:fill="auto"/>
          </w:tcPr>
          <w:p w14:paraId="1359DF5E" w14:textId="77777777" w:rsidR="007F07D6" w:rsidRDefault="007F07D6">
            <w:r>
              <w:t>Indicates the computer drive letter that has been assigned to the particular drive by the user.</w:t>
            </w:r>
          </w:p>
        </w:tc>
      </w:tr>
      <w:tr w:rsidR="007F07D6" w14:paraId="696783AF" w14:textId="77777777" w:rsidTr="007F07D6">
        <w:tc>
          <w:tcPr>
            <w:tcW w:w="4428" w:type="dxa"/>
            <w:shd w:val="clear" w:color="auto" w:fill="auto"/>
          </w:tcPr>
          <w:p w14:paraId="5C2D8DAC" w14:textId="77777777" w:rsidR="007F07D6" w:rsidRDefault="007F07D6">
            <w:r>
              <w:t>Drive Type</w:t>
            </w:r>
          </w:p>
        </w:tc>
        <w:tc>
          <w:tcPr>
            <w:tcW w:w="4428" w:type="dxa"/>
            <w:shd w:val="clear" w:color="auto" w:fill="auto"/>
          </w:tcPr>
          <w:p w14:paraId="5AA0E469" w14:textId="77777777" w:rsidR="007F07D6" w:rsidRDefault="007F07D6">
            <w:r>
              <w:t>Indicates the type of drive.  Valid values are Operating System Drive and Fixed Data Drive.  These are physical drives not logical volumes.</w:t>
            </w:r>
          </w:p>
        </w:tc>
      </w:tr>
      <w:tr w:rsidR="007F07D6" w14:paraId="45F2A312" w14:textId="77777777" w:rsidTr="007F07D6">
        <w:tc>
          <w:tcPr>
            <w:tcW w:w="4428" w:type="dxa"/>
            <w:shd w:val="clear" w:color="auto" w:fill="auto"/>
          </w:tcPr>
          <w:p w14:paraId="4333ADDC" w14:textId="77777777" w:rsidR="007F07D6" w:rsidRDefault="007F07D6">
            <w:r>
              <w:t>Cypher Strength</w:t>
            </w:r>
          </w:p>
        </w:tc>
        <w:tc>
          <w:tcPr>
            <w:tcW w:w="4428" w:type="dxa"/>
            <w:shd w:val="clear" w:color="auto" w:fill="auto"/>
          </w:tcPr>
          <w:p w14:paraId="30A1B03B" w14:textId="77777777" w:rsidR="007F07D6" w:rsidRDefault="007F07D6">
            <w:r>
              <w:t>Indicates the Cipher Strength selected by the Administrator during MBAM policy specification.</w:t>
            </w:r>
          </w:p>
        </w:tc>
      </w:tr>
      <w:tr w:rsidR="007F07D6" w14:paraId="45C296D5" w14:textId="77777777" w:rsidTr="007F07D6">
        <w:tc>
          <w:tcPr>
            <w:tcW w:w="4428" w:type="dxa"/>
            <w:shd w:val="clear" w:color="auto" w:fill="auto"/>
          </w:tcPr>
          <w:p w14:paraId="0866C900" w14:textId="77777777" w:rsidR="007F07D6" w:rsidRDefault="007F07D6">
            <w:r>
              <w:t>Protector Type</w:t>
            </w:r>
          </w:p>
        </w:tc>
        <w:tc>
          <w:tcPr>
            <w:tcW w:w="4428" w:type="dxa"/>
            <w:shd w:val="clear" w:color="auto" w:fill="auto"/>
          </w:tcPr>
          <w:p w14:paraId="6A39C835" w14:textId="77777777" w:rsidR="007F07D6" w:rsidRDefault="007F07D6">
            <w:r>
              <w:t>Indicates the type of protector selected via policy used to encrypt an OS or Fixed volume.  The valid protector types on an O/S are TPM or TPM+PIN and for a Fixed Data Volume is Password.</w:t>
            </w:r>
          </w:p>
        </w:tc>
      </w:tr>
      <w:tr w:rsidR="007F07D6" w14:paraId="3EDDABCA" w14:textId="77777777" w:rsidTr="007F07D6">
        <w:tc>
          <w:tcPr>
            <w:tcW w:w="4428" w:type="dxa"/>
            <w:shd w:val="clear" w:color="auto" w:fill="auto"/>
          </w:tcPr>
          <w:p w14:paraId="552153B4" w14:textId="77777777" w:rsidR="007F07D6" w:rsidRDefault="007F07D6">
            <w:r>
              <w:lastRenderedPageBreak/>
              <w:t>Protector State</w:t>
            </w:r>
          </w:p>
        </w:tc>
        <w:tc>
          <w:tcPr>
            <w:tcW w:w="4428" w:type="dxa"/>
            <w:shd w:val="clear" w:color="auto" w:fill="auto"/>
          </w:tcPr>
          <w:p w14:paraId="7A94F090" w14:textId="77777777" w:rsidR="007F07D6" w:rsidRDefault="007F07D6">
            <w:r>
              <w:t xml:space="preserve">Indicates that the computer being managed by MBAM has enabled the protector type specified in the policy.  The valid states are ON or OFF.  </w:t>
            </w:r>
          </w:p>
        </w:tc>
      </w:tr>
      <w:tr w:rsidR="007F07D6" w14:paraId="28BC3928" w14:textId="77777777" w:rsidTr="007F07D6">
        <w:tc>
          <w:tcPr>
            <w:tcW w:w="4428" w:type="dxa"/>
            <w:shd w:val="clear" w:color="auto" w:fill="auto"/>
          </w:tcPr>
          <w:p w14:paraId="59143860" w14:textId="77777777" w:rsidR="007F07D6" w:rsidRDefault="007F07D6">
            <w:r>
              <w:t>Encryption State</w:t>
            </w:r>
          </w:p>
        </w:tc>
        <w:tc>
          <w:tcPr>
            <w:tcW w:w="4428" w:type="dxa"/>
            <w:shd w:val="clear" w:color="auto" w:fill="auto"/>
          </w:tcPr>
          <w:p w14:paraId="77C3AC77" w14:textId="77777777" w:rsidR="007F07D6" w:rsidRDefault="007F07D6">
            <w:r>
              <w:t>Indicates the encryption state of the drive.  Valid states are Encrypted, Not Encrypted, and Encrypting.</w:t>
            </w:r>
          </w:p>
        </w:tc>
      </w:tr>
      <w:tr w:rsidR="007F07D6" w14:paraId="55A772F6" w14:textId="77777777" w:rsidTr="007F07D6">
        <w:tc>
          <w:tcPr>
            <w:tcW w:w="4428" w:type="dxa"/>
            <w:shd w:val="clear" w:color="auto" w:fill="auto"/>
          </w:tcPr>
          <w:p w14:paraId="57E98AF9" w14:textId="77777777" w:rsidR="007F07D6" w:rsidRDefault="007F07D6">
            <w:r>
              <w:t>Compliance Status</w:t>
            </w:r>
          </w:p>
        </w:tc>
        <w:tc>
          <w:tcPr>
            <w:tcW w:w="4428" w:type="dxa"/>
            <w:shd w:val="clear" w:color="auto" w:fill="auto"/>
          </w:tcPr>
          <w:p w14:paraId="35854B53" w14:textId="77777777" w:rsidR="007F07D6" w:rsidRDefault="007F07D6">
            <w:r>
              <w:t>An indication of two states; Non-Compliant and Compliant in accordance with the policy specified for the drive.</w:t>
            </w:r>
          </w:p>
        </w:tc>
      </w:tr>
      <w:tr w:rsidR="007F07D6" w14:paraId="6D2F3CF2" w14:textId="77777777" w:rsidTr="007F07D6">
        <w:tc>
          <w:tcPr>
            <w:tcW w:w="4428" w:type="dxa"/>
            <w:shd w:val="clear" w:color="auto" w:fill="auto"/>
          </w:tcPr>
          <w:p w14:paraId="13F22FF8" w14:textId="77777777" w:rsidR="007F07D6" w:rsidRDefault="007F07D6">
            <w:r>
              <w:t>Compliance Status Details</w:t>
            </w:r>
          </w:p>
        </w:tc>
        <w:tc>
          <w:tcPr>
            <w:tcW w:w="4428" w:type="dxa"/>
            <w:shd w:val="clear" w:color="auto" w:fill="auto"/>
          </w:tcPr>
          <w:p w14:paraId="4D270673" w14:textId="77777777" w:rsidR="007F07D6" w:rsidRDefault="007F07D6">
            <w:r>
              <w:t>Lists the error and status messages of the compliance state of the machine in accordance to the policy specified</w:t>
            </w:r>
          </w:p>
        </w:tc>
      </w:tr>
    </w:tbl>
    <w:p w14:paraId="48420195" w14:textId="77777777" w:rsidR="007F07D6" w:rsidRDefault="007F07D6">
      <w:pPr>
        <w:pStyle w:val="TableSpacing"/>
      </w:pPr>
    </w:p>
    <w:p w14:paraId="274379BC" w14:textId="77777777" w:rsidR="007F07D6" w:rsidRDefault="007F07D6">
      <w:r>
        <w:rPr>
          <w:rStyle w:val="Bold"/>
        </w:rPr>
        <w:t>Hardware Audit Report</w:t>
      </w:r>
      <w:r>
        <w:t xml:space="preserve">   Use this report type to audit changes to the Hardware Compatibility status of specific computer makes and models. You can use different filters to narrow your search results, for example, which user made the change and what kind of change occurred. Each state change is tracked by user and date &amp; time. The Hardware Type is automatically populated by the MBAM agent running on the client computer, this report tracks user changes to the information collected directly from the MBAM managed computer.  The typical type of administrative change is changing from Compatible to incompatible; however the administrator can also update any field.</w:t>
      </w:r>
    </w:p>
    <w:p w14:paraId="62A1FB82" w14:textId="77777777" w:rsidR="007F07D6" w:rsidRDefault="007F07D6">
      <w:r>
        <w:t>Table: Hardware Audit Report fields</w:t>
      </w:r>
    </w:p>
    <w:p w14:paraId="7B3A9EBD"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4"/>
        <w:gridCol w:w="4408"/>
      </w:tblGrid>
      <w:tr w:rsidR="007F07D6" w14:paraId="31A75FDC"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12E8A3D0" w14:textId="77777777" w:rsidR="007F07D6" w:rsidRPr="007F07D6" w:rsidRDefault="007F07D6" w:rsidP="007F07D6">
            <w:pPr>
              <w:keepNext/>
              <w:rPr>
                <w:b/>
                <w:sz w:val="18"/>
                <w:szCs w:val="18"/>
              </w:rPr>
            </w:pPr>
            <w:r w:rsidRPr="007F07D6">
              <w:rPr>
                <w:b/>
                <w:sz w:val="18"/>
                <w:szCs w:val="18"/>
              </w:rPr>
              <w:t>Column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01E10C74" w14:textId="77777777" w:rsidR="007F07D6" w:rsidRPr="007F07D6" w:rsidRDefault="007F07D6" w:rsidP="007F07D6">
            <w:pPr>
              <w:keepNext/>
              <w:rPr>
                <w:b/>
                <w:sz w:val="18"/>
                <w:szCs w:val="18"/>
              </w:rPr>
            </w:pPr>
            <w:r w:rsidRPr="007F07D6">
              <w:rPr>
                <w:b/>
                <w:sz w:val="18"/>
                <w:szCs w:val="18"/>
              </w:rPr>
              <w:t>Description</w:t>
            </w:r>
          </w:p>
        </w:tc>
      </w:tr>
      <w:tr w:rsidR="007F07D6" w14:paraId="223C1C01" w14:textId="77777777" w:rsidTr="007F07D6">
        <w:tc>
          <w:tcPr>
            <w:tcW w:w="4428" w:type="dxa"/>
            <w:shd w:val="clear" w:color="auto" w:fill="auto"/>
          </w:tcPr>
          <w:p w14:paraId="7D154AB8" w14:textId="77777777" w:rsidR="007F07D6" w:rsidRDefault="007F07D6">
            <w:r>
              <w:t>Date and Time</w:t>
            </w:r>
          </w:p>
        </w:tc>
        <w:tc>
          <w:tcPr>
            <w:tcW w:w="4428" w:type="dxa"/>
            <w:shd w:val="clear" w:color="auto" w:fill="auto"/>
          </w:tcPr>
          <w:p w14:paraId="34E076D8" w14:textId="77777777" w:rsidR="007F07D6" w:rsidRDefault="007F07D6">
            <w:r>
              <w:t>Indicates the date and time that a change was made to the Hardware Type.  There is at least one entry for every unique hardware type that was reported by MBAM.</w:t>
            </w:r>
          </w:p>
        </w:tc>
      </w:tr>
      <w:tr w:rsidR="007F07D6" w14:paraId="048C32A2" w14:textId="77777777" w:rsidTr="007F07D6">
        <w:tc>
          <w:tcPr>
            <w:tcW w:w="4428" w:type="dxa"/>
            <w:shd w:val="clear" w:color="auto" w:fill="auto"/>
          </w:tcPr>
          <w:p w14:paraId="770B1C8A" w14:textId="77777777" w:rsidR="007F07D6" w:rsidRDefault="007F07D6">
            <w:r>
              <w:t>User</w:t>
            </w:r>
          </w:p>
        </w:tc>
        <w:tc>
          <w:tcPr>
            <w:tcW w:w="4428" w:type="dxa"/>
            <w:shd w:val="clear" w:color="auto" w:fill="auto"/>
          </w:tcPr>
          <w:p w14:paraId="0052D399" w14:textId="77777777" w:rsidR="007F07D6" w:rsidRDefault="007F07D6">
            <w:r>
              <w:t>Indicates the Administrative user that has made the change for the particular entry.</w:t>
            </w:r>
          </w:p>
        </w:tc>
      </w:tr>
      <w:tr w:rsidR="007F07D6" w14:paraId="70791F17" w14:textId="77777777" w:rsidTr="007F07D6">
        <w:tc>
          <w:tcPr>
            <w:tcW w:w="4428" w:type="dxa"/>
            <w:shd w:val="clear" w:color="auto" w:fill="auto"/>
          </w:tcPr>
          <w:p w14:paraId="117F1E1D" w14:textId="77777777" w:rsidR="007F07D6" w:rsidRDefault="007F07D6">
            <w:r>
              <w:t>Change Type</w:t>
            </w:r>
          </w:p>
        </w:tc>
        <w:tc>
          <w:tcPr>
            <w:tcW w:w="4428" w:type="dxa"/>
            <w:shd w:val="clear" w:color="auto" w:fill="auto"/>
          </w:tcPr>
          <w:p w14:paraId="54B2F54B" w14:textId="77777777" w:rsidR="007F07D6" w:rsidRDefault="007F07D6">
            <w:r>
              <w:t>Indicates the type of change that was made by the administrative user to the hardware type information.  Valid values are Addition (new entry), Update (of an existing entry), or Deletion (of an existing entry).</w:t>
            </w:r>
          </w:p>
        </w:tc>
      </w:tr>
      <w:tr w:rsidR="007F07D6" w14:paraId="310623C0" w14:textId="77777777" w:rsidTr="007F07D6">
        <w:tc>
          <w:tcPr>
            <w:tcW w:w="4428" w:type="dxa"/>
            <w:shd w:val="clear" w:color="auto" w:fill="auto"/>
          </w:tcPr>
          <w:p w14:paraId="71AA999B" w14:textId="77777777" w:rsidR="007F07D6" w:rsidRDefault="007F07D6">
            <w:r>
              <w:t>Original Value</w:t>
            </w:r>
          </w:p>
        </w:tc>
        <w:tc>
          <w:tcPr>
            <w:tcW w:w="4428" w:type="dxa"/>
            <w:shd w:val="clear" w:color="auto" w:fill="auto"/>
          </w:tcPr>
          <w:p w14:paraId="38D3D103" w14:textId="77777777" w:rsidR="007F07D6" w:rsidRDefault="007F07D6">
            <w:r>
              <w:t xml:space="preserve">Indicates the value of the hardware type </w:t>
            </w:r>
            <w:proofErr w:type="gramStart"/>
            <w:r>
              <w:t>specification  before</w:t>
            </w:r>
            <w:proofErr w:type="gramEnd"/>
            <w:r>
              <w:t xml:space="preserve"> a change was made.</w:t>
            </w:r>
          </w:p>
        </w:tc>
      </w:tr>
      <w:tr w:rsidR="007F07D6" w14:paraId="3F7B913B" w14:textId="77777777" w:rsidTr="007F07D6">
        <w:tc>
          <w:tcPr>
            <w:tcW w:w="4428" w:type="dxa"/>
            <w:shd w:val="clear" w:color="auto" w:fill="auto"/>
          </w:tcPr>
          <w:p w14:paraId="5396576A" w14:textId="77777777" w:rsidR="007F07D6" w:rsidRDefault="007F07D6">
            <w:r>
              <w:lastRenderedPageBreak/>
              <w:t>Current Value</w:t>
            </w:r>
          </w:p>
        </w:tc>
        <w:tc>
          <w:tcPr>
            <w:tcW w:w="4428" w:type="dxa"/>
            <w:shd w:val="clear" w:color="auto" w:fill="auto"/>
          </w:tcPr>
          <w:p w14:paraId="49A44F1B" w14:textId="77777777" w:rsidR="007F07D6" w:rsidRDefault="007F07D6">
            <w:r>
              <w:t>Indicates the value of the hardware type specification after a change was made.</w:t>
            </w:r>
          </w:p>
        </w:tc>
      </w:tr>
    </w:tbl>
    <w:p w14:paraId="027F56C9" w14:textId="77777777" w:rsidR="007F07D6" w:rsidRDefault="007F07D6">
      <w:pPr>
        <w:pStyle w:val="TableSpacing"/>
      </w:pPr>
    </w:p>
    <w:p w14:paraId="6A310208" w14:textId="77777777" w:rsidR="007F07D6" w:rsidRDefault="007F07D6">
      <w:r>
        <w:rPr>
          <w:rStyle w:val="Bold"/>
        </w:rPr>
        <w:t>Recovery Audit Report</w:t>
      </w:r>
      <w:r>
        <w:t xml:space="preserve">   Use this report type to audit users who have requested access to recovery keys. The report offers several filters based on the desired filtering criteria. The user can filter on a specific type of user, either a helpdesk user or an end-user, whether the request failed or was successful, the specific type of key requested, and a date range that the retrieval occurred.  This will allow the administrator to produce contextual reports based on need.</w:t>
      </w:r>
    </w:p>
    <w:p w14:paraId="7527E2C5" w14:textId="77777777" w:rsidR="007F07D6" w:rsidRDefault="007F07D6">
      <w:r>
        <w:t>Table: Recovery Audit Report fields</w:t>
      </w:r>
    </w:p>
    <w:p w14:paraId="163385B2"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5"/>
        <w:gridCol w:w="4407"/>
      </w:tblGrid>
      <w:tr w:rsidR="007F07D6" w14:paraId="77E9A5C6"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19CC751" w14:textId="77777777" w:rsidR="007F07D6" w:rsidRPr="007F07D6" w:rsidRDefault="007F07D6" w:rsidP="007F07D6">
            <w:pPr>
              <w:keepNext/>
              <w:rPr>
                <w:b/>
                <w:sz w:val="18"/>
                <w:szCs w:val="18"/>
              </w:rPr>
            </w:pPr>
            <w:r w:rsidRPr="007F07D6">
              <w:rPr>
                <w:b/>
                <w:sz w:val="18"/>
                <w:szCs w:val="18"/>
              </w:rPr>
              <w:t>Column 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06975D79" w14:textId="77777777" w:rsidR="007F07D6" w:rsidRPr="007F07D6" w:rsidRDefault="007F07D6" w:rsidP="007F07D6">
            <w:pPr>
              <w:keepNext/>
              <w:rPr>
                <w:b/>
                <w:sz w:val="18"/>
                <w:szCs w:val="18"/>
              </w:rPr>
            </w:pPr>
            <w:r w:rsidRPr="007F07D6">
              <w:rPr>
                <w:b/>
                <w:sz w:val="18"/>
                <w:szCs w:val="18"/>
              </w:rPr>
              <w:t>Description</w:t>
            </w:r>
          </w:p>
        </w:tc>
      </w:tr>
      <w:tr w:rsidR="007F07D6" w14:paraId="3E37BFA4" w14:textId="77777777" w:rsidTr="007F07D6">
        <w:tc>
          <w:tcPr>
            <w:tcW w:w="4428" w:type="dxa"/>
            <w:shd w:val="clear" w:color="auto" w:fill="auto"/>
          </w:tcPr>
          <w:p w14:paraId="59898D52" w14:textId="77777777" w:rsidR="007F07D6" w:rsidRDefault="007F07D6">
            <w:r>
              <w:t>Request Date and Time</w:t>
            </w:r>
          </w:p>
        </w:tc>
        <w:tc>
          <w:tcPr>
            <w:tcW w:w="4428" w:type="dxa"/>
            <w:shd w:val="clear" w:color="auto" w:fill="auto"/>
          </w:tcPr>
          <w:p w14:paraId="0CFF6E51" w14:textId="77777777" w:rsidR="007F07D6" w:rsidRDefault="007F07D6">
            <w:r>
              <w:t>Indicates the date and time that a key retrieval request was made by an end user or help desk user.</w:t>
            </w:r>
          </w:p>
        </w:tc>
      </w:tr>
      <w:tr w:rsidR="007F07D6" w14:paraId="13FA403A" w14:textId="77777777" w:rsidTr="007F07D6">
        <w:tc>
          <w:tcPr>
            <w:tcW w:w="4428" w:type="dxa"/>
            <w:shd w:val="clear" w:color="auto" w:fill="auto"/>
          </w:tcPr>
          <w:p w14:paraId="7BBFC27A" w14:textId="77777777" w:rsidR="007F07D6" w:rsidRDefault="007F07D6">
            <w:r>
              <w:t>Request Status</w:t>
            </w:r>
          </w:p>
        </w:tc>
        <w:tc>
          <w:tcPr>
            <w:tcW w:w="4428" w:type="dxa"/>
            <w:shd w:val="clear" w:color="auto" w:fill="auto"/>
          </w:tcPr>
          <w:p w14:paraId="0694C29A" w14:textId="77777777" w:rsidR="007F07D6" w:rsidRDefault="007F07D6">
            <w:r>
              <w:t>Indicates that the request was either Successful (the key was retrieved), or Failed (the key was not retrieved).</w:t>
            </w:r>
          </w:p>
        </w:tc>
      </w:tr>
      <w:tr w:rsidR="007F07D6" w14:paraId="046BDF79" w14:textId="77777777" w:rsidTr="007F07D6">
        <w:tc>
          <w:tcPr>
            <w:tcW w:w="4428" w:type="dxa"/>
            <w:shd w:val="clear" w:color="auto" w:fill="auto"/>
          </w:tcPr>
          <w:p w14:paraId="027E9FFB" w14:textId="77777777" w:rsidR="007F07D6" w:rsidRDefault="007F07D6">
            <w:r>
              <w:t>Helpdesk User</w:t>
            </w:r>
          </w:p>
        </w:tc>
        <w:tc>
          <w:tcPr>
            <w:tcW w:w="4428" w:type="dxa"/>
            <w:shd w:val="clear" w:color="auto" w:fill="auto"/>
          </w:tcPr>
          <w:p w14:paraId="4ECC086B" w14:textId="77777777" w:rsidR="007F07D6" w:rsidRDefault="007F07D6">
            <w:r>
              <w:t>Indicates the Help Desk user that has initiated the request for key retrieval. Note if the helpdesk user retrieves the key on behalf on an end-user, the End User field will be blank.</w:t>
            </w:r>
          </w:p>
        </w:tc>
      </w:tr>
      <w:tr w:rsidR="007F07D6" w14:paraId="0EAC25C2" w14:textId="77777777" w:rsidTr="007F07D6">
        <w:tc>
          <w:tcPr>
            <w:tcW w:w="4428" w:type="dxa"/>
            <w:shd w:val="clear" w:color="auto" w:fill="auto"/>
          </w:tcPr>
          <w:p w14:paraId="3968CCF8" w14:textId="77777777" w:rsidR="007F07D6" w:rsidRDefault="007F07D6">
            <w:r>
              <w:t>User</w:t>
            </w:r>
          </w:p>
        </w:tc>
        <w:tc>
          <w:tcPr>
            <w:tcW w:w="4428" w:type="dxa"/>
            <w:shd w:val="clear" w:color="auto" w:fill="auto"/>
          </w:tcPr>
          <w:p w14:paraId="048C1FC9" w14:textId="77777777" w:rsidR="007F07D6" w:rsidRDefault="007F07D6">
            <w:r>
              <w:t>Indicates the end-user that has initiated the request for key retrieval.</w:t>
            </w:r>
          </w:p>
        </w:tc>
      </w:tr>
      <w:tr w:rsidR="007F07D6" w14:paraId="07B1DB3C" w14:textId="77777777" w:rsidTr="007F07D6">
        <w:tc>
          <w:tcPr>
            <w:tcW w:w="4428" w:type="dxa"/>
            <w:shd w:val="clear" w:color="auto" w:fill="auto"/>
          </w:tcPr>
          <w:p w14:paraId="7D313EBE" w14:textId="77777777" w:rsidR="007F07D6" w:rsidRDefault="007F07D6">
            <w:r>
              <w:t>Key Type</w:t>
            </w:r>
          </w:p>
        </w:tc>
        <w:tc>
          <w:tcPr>
            <w:tcW w:w="4428" w:type="dxa"/>
            <w:shd w:val="clear" w:color="auto" w:fill="auto"/>
          </w:tcPr>
          <w:p w14:paraId="6540F2DC" w14:textId="77777777" w:rsidR="007F07D6" w:rsidRDefault="007F07D6">
            <w:r>
              <w:t>Indicates the type of key that was requested by either the helpdesk user or the end user.  The three types of keys MBAM collects are; Recovery Key Password (used to recovery a computer in recovery mode); Recovery Key ID (used to recover a computer in recovery mode on behalf of another user), and TPM Password Hash (used to recover a computer with a locked TPM).</w:t>
            </w:r>
          </w:p>
        </w:tc>
      </w:tr>
      <w:tr w:rsidR="007F07D6" w14:paraId="36A79CAD" w14:textId="77777777" w:rsidTr="007F07D6">
        <w:tc>
          <w:tcPr>
            <w:tcW w:w="4428" w:type="dxa"/>
            <w:shd w:val="clear" w:color="auto" w:fill="auto"/>
          </w:tcPr>
          <w:p w14:paraId="4D344332" w14:textId="77777777" w:rsidR="007F07D6" w:rsidRDefault="007F07D6">
            <w:r>
              <w:t>Reason Description</w:t>
            </w:r>
          </w:p>
        </w:tc>
        <w:tc>
          <w:tcPr>
            <w:tcW w:w="4428" w:type="dxa"/>
            <w:shd w:val="clear" w:color="auto" w:fill="auto"/>
          </w:tcPr>
          <w:p w14:paraId="6902AA0E" w14:textId="77777777" w:rsidR="007F07D6" w:rsidRDefault="007F07D6">
            <w:r>
              <w:t xml:space="preserve">Indicates the reason why the specified Key Type was requested by the Helpdesk user or the end user.  The reasons are specified in the Drive Recovery and Manage TPM features of the Administrative web site.  The valid entries are; user entered text or one of the following </w:t>
            </w:r>
            <w:r>
              <w:lastRenderedPageBreak/>
              <w:t xml:space="preserve">reason codes: </w:t>
            </w:r>
          </w:p>
          <w:p w14:paraId="2642D393"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Operating System Boot Order changed</w:t>
            </w:r>
          </w:p>
          <w:p w14:paraId="6CBB64DF"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BIOS Changed</w:t>
            </w:r>
          </w:p>
          <w:p w14:paraId="6C19C13C"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Operating System files modified</w:t>
            </w:r>
          </w:p>
          <w:p w14:paraId="33170F50"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Lost Startup-key</w:t>
            </w:r>
          </w:p>
          <w:p w14:paraId="16B334ED"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Lost PIN</w:t>
            </w:r>
          </w:p>
          <w:p w14:paraId="740218CC"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TPM Reset</w:t>
            </w:r>
          </w:p>
          <w:p w14:paraId="0F7E4CDD"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Lost Passphrase</w:t>
            </w:r>
          </w:p>
          <w:p w14:paraId="7B576C69"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Lost Smartcard</w:t>
            </w:r>
          </w:p>
          <w:p w14:paraId="63E6E5D6"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Reset PIN lockout</w:t>
            </w:r>
          </w:p>
          <w:p w14:paraId="2C0C3FF3"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Turn on TPM</w:t>
            </w:r>
          </w:p>
          <w:p w14:paraId="6CFE14C2"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Turn off TPM</w:t>
            </w:r>
          </w:p>
          <w:p w14:paraId="6A6F3B41"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Change TPM password</w:t>
            </w:r>
          </w:p>
          <w:p w14:paraId="4841124A"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rPr>
              <w:t></w:t>
            </w:r>
            <w:r w:rsidRPr="007F07D6">
              <w:rPr>
                <w:rFonts w:ascii="Symbol" w:hAnsi="Symbol"/>
                <w:b/>
              </w:rPr>
              <w:tab/>
            </w:r>
            <w:r>
              <w:t>Clear TPM</w:t>
            </w:r>
          </w:p>
          <w:p w14:paraId="03678D62" w14:textId="77777777" w:rsidR="007F07D6" w:rsidRDefault="007F07D6"/>
        </w:tc>
      </w:tr>
    </w:tbl>
    <w:p w14:paraId="57327BE7" w14:textId="77777777" w:rsidR="007F07D6" w:rsidRDefault="007F07D6">
      <w:pPr>
        <w:pStyle w:val="TableSpacing"/>
      </w:pPr>
    </w:p>
    <w:p w14:paraId="46C82BB4" w14:textId="77777777" w:rsidR="007F07D6" w:rsidRDefault="00AB4A7B">
      <w:pPr>
        <w:pStyle w:val="AlertLabel"/>
        <w:framePr w:wrap="notBeside"/>
      </w:pPr>
      <w:r>
        <w:rPr>
          <w:noProof/>
        </w:rPr>
        <w:pict w14:anchorId="5CA1CBAB">
          <v:shape id="Picture 4" o:spid="_x0000_i1087" type="#_x0000_t75" style="width:18pt;height:12pt;visibility:visible">
            <v:imagedata r:id="rId22" o:title=""/>
          </v:shape>
        </w:pict>
      </w:r>
      <w:r w:rsidR="007F07D6">
        <w:t xml:space="preserve">Note </w:t>
      </w:r>
    </w:p>
    <w:p w14:paraId="0841699E" w14:textId="77777777" w:rsidR="007F07D6" w:rsidRDefault="007F07D6">
      <w:pPr>
        <w:pStyle w:val="AlertText"/>
      </w:pPr>
      <w:r>
        <w:t xml:space="preserve">Report results can be saved to a file by clicking the </w:t>
      </w:r>
      <w:r>
        <w:rPr>
          <w:rStyle w:val="UI"/>
        </w:rPr>
        <w:t>Export</w:t>
      </w:r>
      <w:r>
        <w:t xml:space="preserve"> button on the reports menu </w:t>
      </w:r>
      <w:proofErr w:type="spellStart"/>
      <w:r>
        <w:t>bar.For</w:t>
      </w:r>
      <w:proofErr w:type="spellEnd"/>
      <w:r>
        <w:t xml:space="preserve"> additional details about how to run MBAM reports, see </w:t>
      </w:r>
      <w:hyperlink w:anchor="z99f1f9f7967b47028528ce3bcf2f6cb4" w:history="1">
        <w:r>
          <w:rPr>
            <w:rStyle w:val="Hyperlink"/>
          </w:rPr>
          <w:t>How to Manage Hardware Compatibility</w:t>
        </w:r>
      </w:hyperlink>
      <w:r>
        <w:t>.</w:t>
      </w:r>
    </w:p>
    <w:p w14:paraId="507D81FA" w14:textId="77777777" w:rsidR="007F07D6" w:rsidRDefault="007F07D6">
      <w:pPr>
        <w:pStyle w:val="Heading1"/>
      </w:pPr>
      <w:bookmarkStart w:id="252" w:name="_Toc295118897"/>
      <w:r>
        <w:t>How to Determine BitLocker Encryption State of Lost Computers</w:t>
      </w:r>
      <w:bookmarkStart w:id="253" w:name="z11218476bed74fb8babe4bf43dad405c"/>
      <w:bookmarkEnd w:id="252"/>
      <w:bookmarkEnd w:id="253"/>
    </w:p>
    <w:p w14:paraId="79F03AC5" w14:textId="77777777" w:rsidR="007F07D6" w:rsidRDefault="007F07D6">
      <w:r>
        <w:t xml:space="preserve">Microsoft BitLocker Administration and Monitoring (MBAM) </w:t>
      </w:r>
      <w:proofErr w:type="gramStart"/>
      <w:r>
        <w:t>includes</w:t>
      </w:r>
      <w:proofErr w:type="gramEnd"/>
      <w:r>
        <w:t xml:space="preserve"> the ability to track the last known encryption status of computers that were lost or stolen. The following procedure explains how to determine whether the volumes on a computer are encrypted if there is a loss or theft.</w:t>
      </w:r>
    </w:p>
    <w:p w14:paraId="100B8770" w14:textId="77777777" w:rsidR="007F07D6" w:rsidRDefault="00AB4A7B">
      <w:pPr>
        <w:pStyle w:val="ProcedureTitle"/>
        <w:framePr w:wrap="notBeside"/>
      </w:pPr>
      <w:r>
        <w:rPr>
          <w:noProof/>
        </w:rPr>
        <w:pict w14:anchorId="532E0E56">
          <v:shape id="Picture 110" o:spid="_x0000_i1088" type="#_x0000_t75" style="width:12pt;height:12pt;visibility:visible">
            <v:imagedata r:id="rId29" o:title=""/>
          </v:shape>
        </w:pict>
      </w:r>
      <w:r w:rsidR="007F07D6">
        <w:t>How to Determine the BitLocker Encryption State of Lost Computers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2B4F0DE6" w14:textId="77777777" w:rsidTr="007F07D6">
        <w:tc>
          <w:tcPr>
            <w:tcW w:w="8856" w:type="dxa"/>
            <w:shd w:val="clear" w:color="auto" w:fill="auto"/>
          </w:tcPr>
          <w:p w14:paraId="25578E82" w14:textId="77777777" w:rsidR="007F07D6" w:rsidRDefault="007F07D6" w:rsidP="007F07D6">
            <w:pPr>
              <w:pStyle w:val="NumberedList1"/>
              <w:numPr>
                <w:ilvl w:val="0"/>
                <w:numId w:val="0"/>
              </w:numPr>
              <w:tabs>
                <w:tab w:val="left" w:pos="360"/>
              </w:tabs>
              <w:spacing w:line="260" w:lineRule="exact"/>
              <w:ind w:left="360" w:hanging="360"/>
            </w:pPr>
            <w:r>
              <w:t>1.</w:t>
            </w:r>
            <w:r>
              <w:tab/>
              <w:t>Open a web browser and open the BitLocker Administration and Monitoring management console.</w:t>
            </w:r>
          </w:p>
          <w:p w14:paraId="2B02DB42" w14:textId="77777777" w:rsidR="007F07D6" w:rsidRDefault="00AB4A7B">
            <w:pPr>
              <w:pStyle w:val="AlertLabelinList1"/>
              <w:framePr w:wrap="notBeside"/>
            </w:pPr>
            <w:r>
              <w:rPr>
                <w:noProof/>
              </w:rPr>
              <w:pict w14:anchorId="09AB5F23">
                <v:shape id="Picture 58" o:spid="_x0000_i1089" type="#_x0000_t75" style="width:18pt;height:12pt;visibility:visible">
                  <v:imagedata r:id="rId22" o:title=""/>
                </v:shape>
              </w:pict>
            </w:r>
            <w:r w:rsidR="007F07D6">
              <w:t xml:space="preserve">Note </w:t>
            </w:r>
          </w:p>
          <w:p w14:paraId="27A23823" w14:textId="77777777" w:rsidR="007F07D6" w:rsidRDefault="007F07D6">
            <w:pPr>
              <w:pStyle w:val="AlertTextinList1"/>
            </w:pPr>
            <w:r>
              <w:t xml:space="preserve">Note: The default address for the BitLocker Administration and Monitoring management console is http:// </w:t>
            </w:r>
            <w:r>
              <w:rPr>
                <w:rStyle w:val="Placeholder"/>
              </w:rPr>
              <w:t>&lt;</w:t>
            </w:r>
            <w:commentRangeStart w:id="254"/>
            <w:proofErr w:type="spellStart"/>
            <w:r>
              <w:rPr>
                <w:rStyle w:val="Placeholder"/>
              </w:rPr>
              <w:t>machinename</w:t>
            </w:r>
            <w:commentRangeEnd w:id="254"/>
            <w:proofErr w:type="spellEnd"/>
            <w:r w:rsidR="00101CB2">
              <w:rPr>
                <w:rStyle w:val="CommentReference"/>
              </w:rPr>
              <w:commentReference w:id="254"/>
            </w:r>
            <w:r>
              <w:rPr>
                <w:rStyle w:val="Placeholder"/>
              </w:rPr>
              <w:t>&gt;.</w:t>
            </w:r>
          </w:p>
          <w:p w14:paraId="1550634B" w14:textId="77777777" w:rsidR="007F07D6" w:rsidRDefault="007F07D6" w:rsidP="007F07D6">
            <w:pPr>
              <w:pStyle w:val="NumberedList1"/>
              <w:numPr>
                <w:ilvl w:val="0"/>
                <w:numId w:val="0"/>
              </w:numPr>
              <w:tabs>
                <w:tab w:val="left" w:pos="360"/>
              </w:tabs>
              <w:spacing w:line="260" w:lineRule="exact"/>
              <w:ind w:left="360" w:hanging="360"/>
            </w:pPr>
            <w:r>
              <w:t>2.</w:t>
            </w:r>
            <w:r>
              <w:tab/>
              <w:t xml:space="preserve">Selects the </w:t>
            </w:r>
            <w:r>
              <w:rPr>
                <w:rStyle w:val="UI"/>
              </w:rPr>
              <w:t>Report</w:t>
            </w:r>
            <w:r>
              <w:t xml:space="preserve"> node from the navigation pane and select the </w:t>
            </w:r>
            <w:r>
              <w:rPr>
                <w:rStyle w:val="UI"/>
              </w:rPr>
              <w:t>Computer Compliance Report</w:t>
            </w:r>
            <w:r>
              <w:t>.</w:t>
            </w:r>
          </w:p>
          <w:p w14:paraId="47FE0026" w14:textId="77777777" w:rsidR="007F07D6" w:rsidRDefault="007F07D6" w:rsidP="007F07D6">
            <w:pPr>
              <w:pStyle w:val="NumberedList1"/>
              <w:numPr>
                <w:ilvl w:val="0"/>
                <w:numId w:val="0"/>
              </w:numPr>
              <w:tabs>
                <w:tab w:val="left" w:pos="360"/>
              </w:tabs>
              <w:spacing w:line="260" w:lineRule="exact"/>
              <w:ind w:left="360" w:hanging="360"/>
            </w:pPr>
            <w:r>
              <w:lastRenderedPageBreak/>
              <w:t>3.</w:t>
            </w:r>
            <w:r>
              <w:tab/>
              <w:t xml:space="preserve">Use the filter fields in the right-side pane to narrow the search results, and then click </w:t>
            </w:r>
            <w:r>
              <w:rPr>
                <w:rStyle w:val="UI"/>
              </w:rPr>
              <w:t>Search</w:t>
            </w:r>
            <w:r>
              <w:t>. Results will be shown below your search query.</w:t>
            </w:r>
          </w:p>
          <w:p w14:paraId="76588BB7" w14:textId="77777777" w:rsidR="007F07D6" w:rsidRDefault="007F07D6" w:rsidP="007F07D6">
            <w:pPr>
              <w:pStyle w:val="NumberedList1"/>
              <w:numPr>
                <w:ilvl w:val="0"/>
                <w:numId w:val="0"/>
              </w:numPr>
              <w:tabs>
                <w:tab w:val="left" w:pos="360"/>
              </w:tabs>
              <w:spacing w:line="260" w:lineRule="exact"/>
              <w:ind w:left="360" w:hanging="360"/>
            </w:pPr>
            <w:r>
              <w:t>4.</w:t>
            </w:r>
            <w:r>
              <w:tab/>
              <w:t>Take the appropriate action as determined by your policy regarding lost devices.</w:t>
            </w:r>
          </w:p>
          <w:p w14:paraId="3DF4EA7C" w14:textId="77777777" w:rsidR="007F07D6" w:rsidRDefault="00AB4A7B">
            <w:pPr>
              <w:pStyle w:val="AlertLabelinList1"/>
              <w:framePr w:wrap="notBeside"/>
            </w:pPr>
            <w:r>
              <w:rPr>
                <w:noProof/>
              </w:rPr>
              <w:pict w14:anchorId="18C843E1">
                <v:shape id="Picture 57" o:spid="_x0000_i1090" type="#_x0000_t75" style="width:18pt;height:12pt;visibility:visible">
                  <v:imagedata r:id="rId22" o:title=""/>
                </v:shape>
              </w:pict>
            </w:r>
            <w:r w:rsidR="007F07D6">
              <w:t xml:space="preserve">Note </w:t>
            </w:r>
          </w:p>
          <w:p w14:paraId="77D46C63" w14:textId="77777777" w:rsidR="007F07D6" w:rsidRDefault="007F07D6">
            <w:pPr>
              <w:pStyle w:val="AlertTextinList1"/>
            </w:pPr>
            <w:r>
              <w:t>Device compliance is determined by the deployed BitLocker policies, so verification of deployed policies is recommended when attempting to determine the BitLocker encryption state of the device.</w:t>
            </w:r>
          </w:p>
        </w:tc>
      </w:tr>
    </w:tbl>
    <w:p w14:paraId="12D4F4D1" w14:textId="77777777" w:rsidR="007F07D6" w:rsidRDefault="007F07D6"/>
    <w:p w14:paraId="0EC0BB9D" w14:textId="77777777" w:rsidR="007F07D6" w:rsidRDefault="007F07D6">
      <w:pPr>
        <w:pStyle w:val="Heading1"/>
      </w:pPr>
      <w:bookmarkStart w:id="255" w:name="_Toc295118898"/>
      <w:r>
        <w:t>How to Recover an Encrypted Drive</w:t>
      </w:r>
      <w:bookmarkStart w:id="256" w:name="z9b4a2fb5e2604f05b3997a638d1d216c"/>
      <w:bookmarkEnd w:id="255"/>
      <w:bookmarkEnd w:id="256"/>
    </w:p>
    <w:p w14:paraId="12EA26AB" w14:textId="77777777" w:rsidR="007F07D6" w:rsidRDefault="007F07D6">
      <w:r>
        <w:t>The Encrypted Drive Recovery features of Microsoft BitLocker Administration and Monitoring (MBAM) ensure the capture and storage of data and availability of tools required to access a BitLocker-protected volume when BitLocker goes into recovery mode. A BitLocker-protected volume will go into recovery mode in the case of a lost or forgotten PIN or password, or if the Trusted Module Platform (TPM) chip detects changes to the computer’s BIOS or startup files.</w:t>
      </w:r>
    </w:p>
    <w:p w14:paraId="3BDA1D2D" w14:textId="77777777" w:rsidR="007F07D6" w:rsidRDefault="007F07D6">
      <w:r>
        <w:t>This document covers how to access the centralized key recovery data system that can provide a recovery password, as long as a recovery password ID and associated user identifier are supplied.</w:t>
      </w:r>
    </w:p>
    <w:p w14:paraId="399E23E3" w14:textId="77777777" w:rsidR="007F07D6" w:rsidRDefault="00AB4A7B">
      <w:pPr>
        <w:pStyle w:val="ProcedureTitle"/>
        <w:framePr w:wrap="notBeside"/>
      </w:pPr>
      <w:r>
        <w:rPr>
          <w:noProof/>
        </w:rPr>
        <w:pict w14:anchorId="2D75C7E6">
          <v:shape id="Picture 109" o:spid="_x0000_i1091" type="#_x0000_t75" style="width:12pt;height:12pt;visibility:visible">
            <v:imagedata r:id="rId29" o:title=""/>
          </v:shape>
        </w:pict>
      </w:r>
      <w:r w:rsidR="007F07D6">
        <w:t>How to Recover an Encrypted Drive</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182A313B" w14:textId="77777777" w:rsidTr="007F07D6">
        <w:tc>
          <w:tcPr>
            <w:tcW w:w="8856" w:type="dxa"/>
            <w:shd w:val="clear" w:color="auto" w:fill="auto"/>
          </w:tcPr>
          <w:p w14:paraId="02D37B75" w14:textId="77777777" w:rsidR="007F07D6" w:rsidRDefault="007F07D6" w:rsidP="007F07D6">
            <w:pPr>
              <w:pStyle w:val="NumberedList1"/>
              <w:numPr>
                <w:ilvl w:val="0"/>
                <w:numId w:val="0"/>
              </w:numPr>
              <w:tabs>
                <w:tab w:val="left" w:pos="360"/>
              </w:tabs>
              <w:spacing w:line="260" w:lineRule="exact"/>
              <w:ind w:left="360" w:hanging="360"/>
            </w:pPr>
            <w:r>
              <w:t>1.</w:t>
            </w:r>
            <w:r>
              <w:tab/>
              <w:t>Open a web browser and browse to the Microsoft BitLocker Administration and Monitoring website.</w:t>
            </w:r>
          </w:p>
          <w:p w14:paraId="0633EFA1" w14:textId="77777777" w:rsidR="007F07D6" w:rsidRDefault="007F07D6" w:rsidP="007F07D6">
            <w:pPr>
              <w:pStyle w:val="NumberedList1"/>
              <w:numPr>
                <w:ilvl w:val="0"/>
                <w:numId w:val="0"/>
              </w:numPr>
              <w:tabs>
                <w:tab w:val="left" w:pos="360"/>
              </w:tabs>
              <w:spacing w:line="260" w:lineRule="exact"/>
              <w:ind w:left="360" w:hanging="360"/>
            </w:pPr>
            <w:r>
              <w:t>2.</w:t>
            </w:r>
            <w:r>
              <w:tab/>
              <w:t xml:space="preserve">In the left navigation bar, select </w:t>
            </w:r>
            <w:r>
              <w:rPr>
                <w:rStyle w:val="UI"/>
              </w:rPr>
              <w:t>Drive Recovery</w:t>
            </w:r>
            <w:r>
              <w:t>. This opens the “Recover access to an encrypted drive” webpage.</w:t>
            </w:r>
          </w:p>
          <w:p w14:paraId="117CA8D8" w14:textId="77777777" w:rsidR="007F07D6" w:rsidRDefault="007F07D6" w:rsidP="007F07D6">
            <w:pPr>
              <w:pStyle w:val="NumberedList1"/>
              <w:numPr>
                <w:ilvl w:val="0"/>
                <w:numId w:val="0"/>
              </w:numPr>
              <w:tabs>
                <w:tab w:val="left" w:pos="360"/>
              </w:tabs>
              <w:spacing w:line="260" w:lineRule="exact"/>
              <w:ind w:left="360" w:hanging="360"/>
            </w:pPr>
            <w:r>
              <w:t>3.</w:t>
            </w:r>
            <w:r>
              <w:tab/>
              <w:t xml:space="preserve">Enter the Window Logon domain and user name of the user to view recovery information and the first eight </w:t>
            </w:r>
            <w:commentRangeStart w:id="257"/>
            <w:r>
              <w:t>digits</w:t>
            </w:r>
            <w:commentRangeEnd w:id="257"/>
            <w:r w:rsidR="00101CB2">
              <w:rPr>
                <w:rStyle w:val="CommentReference"/>
              </w:rPr>
              <w:commentReference w:id="257"/>
            </w:r>
            <w:r>
              <w:t xml:space="preserve"> of the recovery key ID. Select one of the predefined options in the </w:t>
            </w:r>
            <w:r>
              <w:rPr>
                <w:rStyle w:val="UI"/>
              </w:rPr>
              <w:t>Reason for Drive Unlock</w:t>
            </w:r>
            <w:r>
              <w:t xml:space="preserve"> drop-down menu. Click </w:t>
            </w:r>
            <w:r>
              <w:rPr>
                <w:rStyle w:val="UI"/>
              </w:rPr>
              <w:t>Submit</w:t>
            </w:r>
            <w:r>
              <w:t>.</w:t>
            </w:r>
          </w:p>
          <w:p w14:paraId="76661729" w14:textId="77777777" w:rsidR="007F07D6" w:rsidRDefault="00AB4A7B">
            <w:pPr>
              <w:pStyle w:val="AlertLabelinList1"/>
              <w:framePr w:wrap="notBeside"/>
            </w:pPr>
            <w:r>
              <w:rPr>
                <w:noProof/>
              </w:rPr>
              <w:pict w14:anchorId="1F6EC399">
                <v:shape id="Picture 56" o:spid="_x0000_i1092" type="#_x0000_t75" style="width:18pt;height:12pt;visibility:visible">
                  <v:imagedata r:id="rId22" o:title=""/>
                </v:shape>
              </w:pict>
            </w:r>
            <w:r w:rsidR="007F07D6">
              <w:t xml:space="preserve">Note </w:t>
            </w:r>
          </w:p>
          <w:p w14:paraId="45937365" w14:textId="77777777" w:rsidR="007F07D6" w:rsidRDefault="007F07D6">
            <w:pPr>
              <w:pStyle w:val="AlertTextinList1"/>
            </w:pPr>
            <w:r>
              <w:t>If you are an MBAM Advanced Helpdesk user, the user domain and user ID fields are not required.</w:t>
            </w:r>
          </w:p>
          <w:p w14:paraId="44BED6B6" w14:textId="77777777" w:rsidR="007F07D6" w:rsidRDefault="007F07D6" w:rsidP="007F07D6">
            <w:pPr>
              <w:pStyle w:val="NumberedList1"/>
              <w:numPr>
                <w:ilvl w:val="0"/>
                <w:numId w:val="0"/>
              </w:numPr>
              <w:tabs>
                <w:tab w:val="left" w:pos="360"/>
              </w:tabs>
              <w:spacing w:line="260" w:lineRule="exact"/>
              <w:ind w:left="360" w:hanging="360"/>
            </w:pPr>
            <w:r>
              <w:t>4.</w:t>
            </w:r>
            <w:r>
              <w:tab/>
              <w:t xml:space="preserve">Microsoft BitLocker Administration and Monitoring will return the following: </w:t>
            </w:r>
          </w:p>
          <w:p w14:paraId="683FE8F8" w14:textId="77777777" w:rsidR="007F07D6" w:rsidRDefault="007F07D6" w:rsidP="007F07D6">
            <w:pPr>
              <w:pStyle w:val="NumberedList2"/>
              <w:numPr>
                <w:ilvl w:val="0"/>
                <w:numId w:val="0"/>
              </w:numPr>
              <w:tabs>
                <w:tab w:val="left" w:pos="720"/>
              </w:tabs>
              <w:spacing w:line="260" w:lineRule="exact"/>
              <w:ind w:left="720" w:hanging="360"/>
            </w:pPr>
            <w:r>
              <w:t>a.</w:t>
            </w:r>
            <w:r>
              <w:tab/>
              <w:t>An error message if no matching recovery password is found</w:t>
            </w:r>
          </w:p>
          <w:p w14:paraId="76D95EA9" w14:textId="77777777" w:rsidR="007F07D6" w:rsidRDefault="007F07D6" w:rsidP="007F07D6">
            <w:pPr>
              <w:pStyle w:val="NumberedList2"/>
              <w:numPr>
                <w:ilvl w:val="0"/>
                <w:numId w:val="0"/>
              </w:numPr>
              <w:tabs>
                <w:tab w:val="left" w:pos="720"/>
              </w:tabs>
              <w:spacing w:line="260" w:lineRule="exact"/>
              <w:ind w:left="720" w:hanging="360"/>
            </w:pPr>
            <w:r>
              <w:t>b.</w:t>
            </w:r>
            <w:r>
              <w:tab/>
              <w:t>Multiple possible matches if the user has multiple matching recovery passwords</w:t>
            </w:r>
          </w:p>
          <w:p w14:paraId="0C11812B" w14:textId="77777777" w:rsidR="007F07D6" w:rsidRDefault="007F07D6" w:rsidP="007F07D6">
            <w:pPr>
              <w:pStyle w:val="NumberedList2"/>
              <w:numPr>
                <w:ilvl w:val="0"/>
                <w:numId w:val="0"/>
              </w:numPr>
              <w:tabs>
                <w:tab w:val="left" w:pos="720"/>
              </w:tabs>
              <w:spacing w:line="260" w:lineRule="exact"/>
              <w:ind w:left="720" w:hanging="360"/>
            </w:pPr>
            <w:r>
              <w:t>c.</w:t>
            </w:r>
            <w:r>
              <w:tab/>
              <w:t>The recovery password and recovery package for the submitted user</w:t>
            </w:r>
          </w:p>
          <w:p w14:paraId="16950732" w14:textId="77777777" w:rsidR="007F07D6" w:rsidRDefault="00AB4A7B">
            <w:pPr>
              <w:pStyle w:val="AlertLabelinList2"/>
              <w:framePr w:wrap="notBeside"/>
            </w:pPr>
            <w:r>
              <w:rPr>
                <w:noProof/>
              </w:rPr>
              <w:pict w14:anchorId="35B45C81">
                <v:shape id="Picture 71" o:spid="_x0000_i1093" type="#_x0000_t75" style="width:18pt;height:12pt;visibility:visible">
                  <v:imagedata r:id="rId22" o:title=""/>
                </v:shape>
              </w:pict>
            </w:r>
            <w:r w:rsidR="007F07D6">
              <w:t xml:space="preserve">Note </w:t>
            </w:r>
          </w:p>
          <w:p w14:paraId="6E41C1F5" w14:textId="77777777" w:rsidR="007F07D6" w:rsidRDefault="007F07D6">
            <w:pPr>
              <w:pStyle w:val="AlertTextinList2"/>
            </w:pPr>
            <w:r>
              <w:t xml:space="preserve">If you are recovering a damaged drive, the recovery package option will provide BitLocker with critical information necessary to attempt to recover the </w:t>
            </w:r>
            <w:r>
              <w:lastRenderedPageBreak/>
              <w:t>drive.</w:t>
            </w:r>
          </w:p>
          <w:p w14:paraId="6BBAC811" w14:textId="77777777" w:rsidR="007F07D6" w:rsidRDefault="007F07D6" w:rsidP="007F07D6">
            <w:pPr>
              <w:pStyle w:val="NumberedList1"/>
              <w:numPr>
                <w:ilvl w:val="0"/>
                <w:numId w:val="0"/>
              </w:numPr>
              <w:tabs>
                <w:tab w:val="left" w:pos="360"/>
              </w:tabs>
              <w:spacing w:line="260" w:lineRule="exact"/>
              <w:ind w:left="360" w:hanging="360"/>
            </w:pPr>
            <w:r>
              <w:t>5.</w:t>
            </w:r>
            <w:r>
              <w:tab/>
              <w:t xml:space="preserve">After the recovery password and recovery package is retrieved, the recovery password is displayed. The password can be copied by clicking </w:t>
            </w:r>
            <w:r>
              <w:rPr>
                <w:rStyle w:val="UI"/>
              </w:rPr>
              <w:t>Copy Key</w:t>
            </w:r>
            <w:r>
              <w:t xml:space="preserve">, and then you can paste the recovery password into an email message. Or, you can save the recovery password to a file by clicking </w:t>
            </w:r>
            <w:r>
              <w:rPr>
                <w:rStyle w:val="UI"/>
              </w:rPr>
              <w:t>Save</w:t>
            </w:r>
            <w:r>
              <w:t>.</w:t>
            </w:r>
          </w:p>
          <w:p w14:paraId="779A1BF3" w14:textId="77777777" w:rsidR="007F07D6" w:rsidRDefault="007F07D6" w:rsidP="007F07D6">
            <w:pPr>
              <w:pStyle w:val="NumberedList1"/>
              <w:numPr>
                <w:ilvl w:val="0"/>
                <w:numId w:val="0"/>
              </w:numPr>
              <w:tabs>
                <w:tab w:val="left" w:pos="360"/>
              </w:tabs>
              <w:spacing w:line="260" w:lineRule="exact"/>
              <w:ind w:left="360" w:hanging="360"/>
            </w:pPr>
            <w:r>
              <w:t>6.</w:t>
            </w:r>
            <w:r>
              <w:tab/>
              <w:t>As soon as the user inputs the recovery password into their system or uses the recovery package, the drive will be unlocked.</w:t>
            </w:r>
          </w:p>
          <w:p w14:paraId="6E2F2925" w14:textId="77777777" w:rsidR="007F07D6" w:rsidRDefault="00AB4A7B">
            <w:pPr>
              <w:pStyle w:val="AlertLabelinList1"/>
              <w:framePr w:wrap="notBeside"/>
            </w:pPr>
            <w:r>
              <w:rPr>
                <w:noProof/>
              </w:rPr>
              <w:pict w14:anchorId="32CD41B8">
                <v:shape id="Picture 55" o:spid="_x0000_i1094" type="#_x0000_t75" style="width:18pt;height:12pt;visibility:visible">
                  <v:imagedata r:id="rId22" o:title=""/>
                </v:shape>
              </w:pict>
            </w:r>
            <w:r w:rsidR="007F07D6">
              <w:t xml:space="preserve">Note </w:t>
            </w:r>
          </w:p>
          <w:p w14:paraId="224A51A0" w14:textId="77777777" w:rsidR="007F07D6" w:rsidRDefault="007F07D6">
            <w:pPr>
              <w:pStyle w:val="AlertTextinList1"/>
            </w:pPr>
            <w:commentRangeStart w:id="258"/>
            <w:r>
              <w:t>If a single-use recovery key is used to recover a system, that recovery key cannot be used again.</w:t>
            </w:r>
            <w:commentRangeEnd w:id="258"/>
            <w:r w:rsidR="00EF7C39">
              <w:rPr>
                <w:rStyle w:val="CommentReference"/>
              </w:rPr>
              <w:commentReference w:id="258"/>
            </w:r>
          </w:p>
        </w:tc>
      </w:tr>
    </w:tbl>
    <w:p w14:paraId="25AF7090" w14:textId="77777777" w:rsidR="007F07D6" w:rsidRDefault="007F07D6"/>
    <w:p w14:paraId="567E0CC4" w14:textId="77777777" w:rsidR="007F07D6" w:rsidRDefault="007F07D6">
      <w:pPr>
        <w:pStyle w:val="Heading1"/>
      </w:pPr>
      <w:bookmarkStart w:id="259" w:name="_Toc295118899"/>
      <w:r>
        <w:t>How to Recover a Corrupted Drive</w:t>
      </w:r>
      <w:bookmarkStart w:id="260" w:name="zad61a1f0ee824761a62a8b32a4b2cc1b"/>
      <w:bookmarkEnd w:id="259"/>
      <w:bookmarkEnd w:id="260"/>
    </w:p>
    <w:p w14:paraId="3CBCADD8" w14:textId="77777777" w:rsidR="007F07D6" w:rsidRDefault="007F07D6">
      <w:r>
        <w:t>To recover a corrupted drive protected by BitLocker, a Microsoft BitLocker Administration and Monitoring (MBAM) help desk user will need to create a recovery key package file. This package file can then be copied to the computer containing the corrupted drive and used to recover the drive. Use the following procedure for detailed steps on how to do this.</w:t>
      </w:r>
    </w:p>
    <w:p w14:paraId="2D660DDD" w14:textId="77777777" w:rsidR="007F07D6" w:rsidRDefault="00AB4A7B">
      <w:pPr>
        <w:pStyle w:val="ProcedureTitle"/>
        <w:framePr w:wrap="notBeside"/>
      </w:pPr>
      <w:r>
        <w:rPr>
          <w:noProof/>
        </w:rPr>
        <w:pict w14:anchorId="632E99D0">
          <v:shape id="Picture 108" o:spid="_x0000_i1095" type="#_x0000_t75" style="width:12pt;height:12pt;visibility:visible">
            <v:imagedata r:id="rId29" o:title=""/>
          </v:shape>
        </w:pict>
      </w:r>
      <w:r w:rsidR="007F07D6">
        <w:t>Recovering a Corrupted Drive</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58524884" w14:textId="77777777" w:rsidTr="007F07D6">
        <w:tc>
          <w:tcPr>
            <w:tcW w:w="8856" w:type="dxa"/>
            <w:shd w:val="clear" w:color="auto" w:fill="auto"/>
          </w:tcPr>
          <w:p w14:paraId="3F2E9B52" w14:textId="77777777" w:rsidR="007F07D6" w:rsidRDefault="007F07D6" w:rsidP="007F07D6">
            <w:pPr>
              <w:pStyle w:val="NumberedList1"/>
              <w:numPr>
                <w:ilvl w:val="0"/>
                <w:numId w:val="0"/>
              </w:numPr>
              <w:tabs>
                <w:tab w:val="left" w:pos="360"/>
              </w:tabs>
              <w:spacing w:line="260" w:lineRule="exact"/>
              <w:ind w:left="360" w:hanging="360"/>
            </w:pPr>
            <w:r>
              <w:t>1.</w:t>
            </w:r>
            <w:r>
              <w:tab/>
              <w:t>To create the recovery key package necessary to recover a corrupted drive, open a web browser and go to the MBAM console web page.</w:t>
            </w:r>
          </w:p>
          <w:p w14:paraId="7A096FED" w14:textId="77777777" w:rsidR="007F07D6" w:rsidRDefault="007F07D6" w:rsidP="007F07D6">
            <w:pPr>
              <w:pStyle w:val="NumberedList1"/>
              <w:numPr>
                <w:ilvl w:val="0"/>
                <w:numId w:val="0"/>
              </w:numPr>
              <w:tabs>
                <w:tab w:val="left" w:pos="360"/>
              </w:tabs>
              <w:spacing w:line="260" w:lineRule="exact"/>
              <w:ind w:left="360" w:hanging="360"/>
            </w:pPr>
            <w:r>
              <w:t>2.</w:t>
            </w:r>
            <w:r>
              <w:tab/>
              <w:t xml:space="preserve">Select </w:t>
            </w:r>
            <w:r>
              <w:rPr>
                <w:rStyle w:val="UI"/>
              </w:rPr>
              <w:t>Drive Recovery</w:t>
            </w:r>
            <w:r>
              <w:t xml:space="preserve"> from the left-side navigation pane. Enter the user’s domain name, user name, reason for unlocking the drive, and the user’s recovery password ID.</w:t>
            </w:r>
          </w:p>
          <w:p w14:paraId="5717E0D1" w14:textId="77777777" w:rsidR="007F07D6" w:rsidRDefault="00AB4A7B">
            <w:pPr>
              <w:pStyle w:val="AlertLabelinList1"/>
              <w:framePr w:wrap="notBeside"/>
            </w:pPr>
            <w:r>
              <w:rPr>
                <w:noProof/>
              </w:rPr>
              <w:pict w14:anchorId="75C6F503">
                <v:shape id="Picture 54" o:spid="_x0000_i1096" type="#_x0000_t75" style="width:18pt;height:12pt;visibility:visible">
                  <v:imagedata r:id="rId22" o:title=""/>
                </v:shape>
              </w:pict>
            </w:r>
            <w:r w:rsidR="007F07D6">
              <w:t xml:space="preserve">Note </w:t>
            </w:r>
          </w:p>
          <w:p w14:paraId="4A18865F" w14:textId="77777777" w:rsidR="007F07D6" w:rsidRDefault="007F07D6">
            <w:pPr>
              <w:pStyle w:val="AlertTextinList1"/>
            </w:pPr>
            <w:r>
              <w:t>If you are a member of the Help Desk Administrators role, you do not need to enter the user’s domain name or user name.</w:t>
            </w:r>
          </w:p>
          <w:p w14:paraId="29E7B930" w14:textId="77777777" w:rsidR="007F07D6" w:rsidRDefault="007F07D6" w:rsidP="007F07D6">
            <w:pPr>
              <w:pStyle w:val="NumberedList1"/>
              <w:numPr>
                <w:ilvl w:val="0"/>
                <w:numId w:val="0"/>
              </w:numPr>
              <w:tabs>
                <w:tab w:val="left" w:pos="360"/>
              </w:tabs>
              <w:spacing w:line="260" w:lineRule="exact"/>
              <w:ind w:left="360" w:hanging="360"/>
            </w:pPr>
            <w:r>
              <w:t>3.</w:t>
            </w:r>
            <w:r>
              <w:tab/>
              <w:t xml:space="preserve">Click </w:t>
            </w:r>
            <w:r>
              <w:rPr>
                <w:rStyle w:val="UI"/>
              </w:rPr>
              <w:t>Submit</w:t>
            </w:r>
            <w:r>
              <w:t>. The recovery key will be displayed.</w:t>
            </w:r>
          </w:p>
          <w:p w14:paraId="39B835A3" w14:textId="77777777" w:rsidR="007F07D6" w:rsidRDefault="007F07D6" w:rsidP="007F07D6">
            <w:pPr>
              <w:pStyle w:val="NumberedList1"/>
              <w:numPr>
                <w:ilvl w:val="0"/>
                <w:numId w:val="0"/>
              </w:numPr>
              <w:tabs>
                <w:tab w:val="left" w:pos="360"/>
              </w:tabs>
              <w:spacing w:line="260" w:lineRule="exact"/>
              <w:ind w:left="360" w:hanging="360"/>
            </w:pPr>
            <w:r>
              <w:t>4.</w:t>
            </w:r>
            <w:r>
              <w:tab/>
              <w:t xml:space="preserve">Click </w:t>
            </w:r>
            <w:r>
              <w:rPr>
                <w:rStyle w:val="UI"/>
              </w:rPr>
              <w:t>Save</w:t>
            </w:r>
            <w:r>
              <w:t xml:space="preserve"> and then select </w:t>
            </w:r>
            <w:r>
              <w:rPr>
                <w:rStyle w:val="UI"/>
              </w:rPr>
              <w:t>Recovery Key Package</w:t>
            </w:r>
            <w:r>
              <w:t>. The recovery key package will be created on your computer.</w:t>
            </w:r>
          </w:p>
          <w:p w14:paraId="6AEE87D4" w14:textId="77777777" w:rsidR="007F07D6" w:rsidRDefault="007F07D6" w:rsidP="007F07D6">
            <w:pPr>
              <w:pStyle w:val="NumberedList1"/>
              <w:numPr>
                <w:ilvl w:val="0"/>
                <w:numId w:val="0"/>
              </w:numPr>
              <w:tabs>
                <w:tab w:val="left" w:pos="360"/>
              </w:tabs>
              <w:spacing w:line="260" w:lineRule="exact"/>
              <w:ind w:left="360" w:hanging="360"/>
            </w:pPr>
            <w:r>
              <w:t>5.</w:t>
            </w:r>
            <w:r>
              <w:tab/>
              <w:t>Copy the recovery key package to the computer containing the corrupted drive.</w:t>
            </w:r>
          </w:p>
          <w:p w14:paraId="5BDDB325" w14:textId="77777777" w:rsidR="007F07D6" w:rsidRDefault="007F07D6" w:rsidP="007F07D6">
            <w:pPr>
              <w:pStyle w:val="NumberedList1"/>
              <w:numPr>
                <w:ilvl w:val="0"/>
                <w:numId w:val="0"/>
              </w:numPr>
              <w:tabs>
                <w:tab w:val="left" w:pos="360"/>
              </w:tabs>
              <w:spacing w:line="260" w:lineRule="exact"/>
              <w:ind w:left="360" w:hanging="360"/>
            </w:pPr>
            <w:r>
              <w:t>6.</w:t>
            </w:r>
            <w:r>
              <w:tab/>
              <w:t xml:space="preserve">Open an elevated command prompt. To do this, click </w:t>
            </w:r>
            <w:r>
              <w:rPr>
                <w:rStyle w:val="UI"/>
              </w:rPr>
              <w:t>Start</w:t>
            </w:r>
            <w:r>
              <w:t xml:space="preserve"> and type </w:t>
            </w:r>
            <w:r>
              <w:rPr>
                <w:rStyle w:val="CodeEmbedded"/>
              </w:rPr>
              <w:t>cmd</w:t>
            </w:r>
            <w:r>
              <w:t xml:space="preserve"> in the </w:t>
            </w:r>
            <w:r>
              <w:rPr>
                <w:rStyle w:val="UI"/>
              </w:rPr>
              <w:t>Search programs and files box</w:t>
            </w:r>
            <w:r>
              <w:t xml:space="preserve">. Right click cmd.exe and select </w:t>
            </w:r>
            <w:r>
              <w:rPr>
                <w:rStyle w:val="UI"/>
              </w:rPr>
              <w:t>Run as Administrator</w:t>
            </w:r>
            <w:r>
              <w:t>.</w:t>
            </w:r>
          </w:p>
          <w:p w14:paraId="632E7844" w14:textId="77777777" w:rsidR="007F07D6" w:rsidRDefault="007F07D6" w:rsidP="007F07D6">
            <w:pPr>
              <w:pStyle w:val="NumberedList1"/>
              <w:numPr>
                <w:ilvl w:val="0"/>
                <w:numId w:val="0"/>
              </w:numPr>
              <w:tabs>
                <w:tab w:val="left" w:pos="360"/>
              </w:tabs>
              <w:spacing w:line="260" w:lineRule="exact"/>
              <w:ind w:left="360" w:hanging="360"/>
            </w:pPr>
            <w:r>
              <w:t>7.</w:t>
            </w:r>
            <w:r>
              <w:tab/>
              <w:t>At the command prompt, type the following:</w:t>
            </w:r>
          </w:p>
          <w:p w14:paraId="08C8C324" w14:textId="77777777" w:rsidR="007F07D6" w:rsidRDefault="007F07D6">
            <w:pPr>
              <w:pStyle w:val="TextinList1"/>
            </w:pPr>
            <w:r>
              <w:rPr>
                <w:rStyle w:val="CodeEmbedded"/>
              </w:rPr>
              <w:t>repair-bde &lt;fixed drive&gt; &lt;corrupted drive&gt; -kp &lt;location of keypackage&gt; -rp &lt;recovery password&gt;</w:t>
            </w:r>
            <w:r>
              <w:t xml:space="preserve"> </w:t>
            </w:r>
          </w:p>
          <w:p w14:paraId="18F2E7EA" w14:textId="77777777" w:rsidR="007F07D6" w:rsidRDefault="00AB4A7B">
            <w:pPr>
              <w:pStyle w:val="AlertLabelinList1"/>
              <w:framePr w:wrap="notBeside"/>
            </w:pPr>
            <w:r>
              <w:rPr>
                <w:noProof/>
              </w:rPr>
              <w:pict w14:anchorId="11D71905">
                <v:shape id="Picture 53" o:spid="_x0000_i1097" type="#_x0000_t75" style="width:18pt;height:12pt;visibility:visible">
                  <v:imagedata r:id="rId22" o:title=""/>
                </v:shape>
              </w:pict>
            </w:r>
            <w:r w:rsidR="007F07D6">
              <w:t xml:space="preserve">Note </w:t>
            </w:r>
          </w:p>
          <w:p w14:paraId="39B7B973" w14:textId="77777777" w:rsidR="007F07D6" w:rsidRDefault="007F07D6">
            <w:pPr>
              <w:pStyle w:val="AlertTextinList1"/>
            </w:pPr>
            <w:r>
              <w:t xml:space="preserve">Replace &lt;fixed drive&gt; with an available hard drive that has free space equal or </w:t>
            </w:r>
            <w:r>
              <w:lastRenderedPageBreak/>
              <w:t>larger than the data on the corrupted drive. Data on the corrupted drive will be recovered and moved to the specified hard drive.</w:t>
            </w:r>
          </w:p>
        </w:tc>
      </w:tr>
    </w:tbl>
    <w:p w14:paraId="67B4E4B0" w14:textId="77777777" w:rsidR="007F07D6" w:rsidRDefault="007F07D6"/>
    <w:p w14:paraId="21B633FE" w14:textId="77777777" w:rsidR="007F07D6" w:rsidRDefault="007F07D6">
      <w:pPr>
        <w:pStyle w:val="Heading1"/>
      </w:pPr>
      <w:bookmarkStart w:id="261" w:name="_Toc295118900"/>
      <w:r>
        <w:t>How to Recover a Moved Drive</w:t>
      </w:r>
      <w:bookmarkStart w:id="262" w:name="zde8790df6f2f4678b90d1d3a8cdc92fa"/>
      <w:bookmarkEnd w:id="261"/>
      <w:bookmarkEnd w:id="262"/>
    </w:p>
    <w:p w14:paraId="65F55B02" w14:textId="078C830F" w:rsidR="007F07D6" w:rsidRDefault="007F07D6">
      <w:r>
        <w:t xml:space="preserve">When you move a Microsoft BitLocker Administration and Monitoring (MBAM) encrypted operating system drive to another computer, the drive will not accept the PIN used in </w:t>
      </w:r>
      <w:ins w:id="263" w:author="Author">
        <w:r w:rsidR="00760F32">
          <w:t xml:space="preserve">a </w:t>
        </w:r>
      </w:ins>
      <w:r>
        <w:t>previous computer because of the change to the Trusted Platform Module (TPM) chip. You will need a way to get the recovery key ID to retrieve the recovery password in order to use the moved drive. Use the following procedure to recover a drive that has been moved.</w:t>
      </w:r>
    </w:p>
    <w:p w14:paraId="10B13D5D" w14:textId="77777777" w:rsidR="007F07D6" w:rsidRDefault="007F07D6">
      <w:pPr>
        <w:pStyle w:val="Heading2"/>
      </w:pPr>
      <w:bookmarkStart w:id="264" w:name="_Toc295118901"/>
      <w:r>
        <w:t>Recovering a Moved Drive</w:t>
      </w:r>
      <w:bookmarkEnd w:id="264"/>
    </w:p>
    <w:p w14:paraId="7A8BBFE5" w14:textId="77777777" w:rsidR="007F07D6" w:rsidRDefault="00AB4A7B">
      <w:pPr>
        <w:pStyle w:val="ProcedureTitle"/>
        <w:framePr w:wrap="notBeside"/>
      </w:pPr>
      <w:r>
        <w:rPr>
          <w:noProof/>
        </w:rPr>
        <w:pict w14:anchorId="62FA4736">
          <v:shape id="Picture 107" o:spid="_x0000_i1098"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5BCE6613" w14:textId="77777777" w:rsidTr="007F07D6">
        <w:tc>
          <w:tcPr>
            <w:tcW w:w="8856" w:type="dxa"/>
            <w:shd w:val="clear" w:color="auto" w:fill="auto"/>
          </w:tcPr>
          <w:p w14:paraId="5E4DAD59" w14:textId="77777777" w:rsidR="007F07D6" w:rsidRDefault="007F07D6" w:rsidP="007F07D6">
            <w:pPr>
              <w:pStyle w:val="NumberedList1"/>
              <w:numPr>
                <w:ilvl w:val="0"/>
                <w:numId w:val="0"/>
              </w:numPr>
              <w:tabs>
                <w:tab w:val="left" w:pos="360"/>
              </w:tabs>
              <w:spacing w:line="260" w:lineRule="exact"/>
              <w:ind w:left="360" w:hanging="360"/>
            </w:pPr>
            <w:r>
              <w:t>1.</w:t>
            </w:r>
            <w:r>
              <w:tab/>
              <w:t>Start the computer containing the moved drive in Windows recovery environment (WinRE) mode, or start the computer with Microsoft Diagnostic and Recovery Tool 6.5 (MS DaRT).</w:t>
            </w:r>
          </w:p>
          <w:p w14:paraId="65002498" w14:textId="77777777" w:rsidR="007F07D6" w:rsidRDefault="007F07D6" w:rsidP="007F07D6">
            <w:pPr>
              <w:pStyle w:val="NumberedList1"/>
              <w:numPr>
                <w:ilvl w:val="0"/>
                <w:numId w:val="0"/>
              </w:numPr>
              <w:tabs>
                <w:tab w:val="left" w:pos="360"/>
              </w:tabs>
              <w:spacing w:line="260" w:lineRule="exact"/>
              <w:ind w:left="360" w:hanging="360"/>
            </w:pPr>
            <w:r>
              <w:t>2.</w:t>
            </w:r>
            <w:r>
              <w:tab/>
              <w:t>Once the computer has been started with WinRE or MS DaRT, it will treat the moved operating system drive as a data drive. It will then display the drive’s recovery password ID and ask for the recovery password.</w:t>
            </w:r>
          </w:p>
          <w:p w14:paraId="5188BF52" w14:textId="77777777" w:rsidR="007F07D6" w:rsidRDefault="00AB4A7B">
            <w:pPr>
              <w:pStyle w:val="AlertLabelinList1"/>
              <w:framePr w:wrap="notBeside"/>
            </w:pPr>
            <w:r>
              <w:rPr>
                <w:noProof/>
              </w:rPr>
              <w:pict w14:anchorId="066F0385">
                <v:shape id="Picture 52" o:spid="_x0000_i1099" type="#_x0000_t75" style="width:18pt;height:12pt;visibility:visible">
                  <v:imagedata r:id="rId22" o:title=""/>
                </v:shape>
              </w:pict>
            </w:r>
            <w:r w:rsidR="007F07D6">
              <w:t xml:space="preserve">Note </w:t>
            </w:r>
          </w:p>
          <w:p w14:paraId="0620A068" w14:textId="77777777" w:rsidR="007F07D6" w:rsidRDefault="007F07D6">
            <w:pPr>
              <w:pStyle w:val="AlertTextinList1"/>
            </w:pPr>
            <w:r>
              <w:t xml:space="preserve">In some cases, you may click </w:t>
            </w:r>
            <w:r>
              <w:rPr>
                <w:rStyle w:val="UI"/>
              </w:rPr>
              <w:t>I forget the PIN</w:t>
            </w:r>
            <w:r>
              <w:t xml:space="preserve"> during the startup process and enter the recovery mode, which will also display the recovery key ID.</w:t>
            </w:r>
          </w:p>
          <w:p w14:paraId="2CB673AC" w14:textId="77777777" w:rsidR="007F07D6" w:rsidRDefault="007F07D6" w:rsidP="007F07D6">
            <w:pPr>
              <w:pStyle w:val="NumberedList1"/>
              <w:numPr>
                <w:ilvl w:val="0"/>
                <w:numId w:val="0"/>
              </w:numPr>
              <w:tabs>
                <w:tab w:val="left" w:pos="360"/>
              </w:tabs>
              <w:spacing w:line="260" w:lineRule="exact"/>
              <w:ind w:left="360" w:hanging="360"/>
            </w:pPr>
            <w:r>
              <w:t>3.</w:t>
            </w:r>
            <w:r>
              <w:tab/>
              <w:t>Use the recovery key ID to retrieve the recovery password and unlock the drive from the MBAM console web site.</w:t>
            </w:r>
          </w:p>
          <w:p w14:paraId="6E8068AB" w14:textId="77777777" w:rsidR="007F07D6" w:rsidRDefault="007F07D6" w:rsidP="007F07D6">
            <w:pPr>
              <w:pStyle w:val="NumberedList1"/>
              <w:numPr>
                <w:ilvl w:val="0"/>
                <w:numId w:val="0"/>
              </w:numPr>
              <w:tabs>
                <w:tab w:val="left" w:pos="360"/>
              </w:tabs>
              <w:spacing w:line="260" w:lineRule="exact"/>
              <w:ind w:left="360" w:hanging="360"/>
            </w:pPr>
            <w:r>
              <w:t>4.</w:t>
            </w:r>
            <w:r>
              <w:tab/>
              <w:t>If the moved drive was configured to use a TPM chip on the original computer, you must take additional steps after unlocking the drive and completing the start process. In WinRE mode, open a command prompt and use the ‘manage-</w:t>
            </w:r>
            <w:proofErr w:type="spellStart"/>
            <w:r>
              <w:t>bde</w:t>
            </w:r>
            <w:proofErr w:type="spellEnd"/>
            <w:r>
              <w:t>’ tool to decrypt the drive, this is the only way to remove the TPM+PIN protector without the original TPM chip.</w:t>
            </w:r>
          </w:p>
          <w:p w14:paraId="4F3C6A7F" w14:textId="77777777" w:rsidR="007F07D6" w:rsidRDefault="007F07D6" w:rsidP="007F07D6">
            <w:pPr>
              <w:pStyle w:val="NumberedList1"/>
              <w:numPr>
                <w:ilvl w:val="0"/>
                <w:numId w:val="0"/>
              </w:numPr>
              <w:tabs>
                <w:tab w:val="left" w:pos="360"/>
              </w:tabs>
              <w:spacing w:line="260" w:lineRule="exact"/>
              <w:ind w:left="360" w:hanging="360"/>
            </w:pPr>
            <w:r>
              <w:t>5.</w:t>
            </w:r>
            <w:r>
              <w:tab/>
              <w:t>Once this is complete, start the system normally. The MBAM agent will now enforce the policy to encrypt the drive with the new computer’s TPM + PIN.</w:t>
            </w:r>
          </w:p>
        </w:tc>
      </w:tr>
    </w:tbl>
    <w:p w14:paraId="182EBBE0" w14:textId="77777777" w:rsidR="007F07D6" w:rsidRDefault="007F07D6"/>
    <w:p w14:paraId="53EA331A" w14:textId="77777777" w:rsidR="007F07D6" w:rsidRDefault="007F07D6">
      <w:pPr>
        <w:pStyle w:val="Heading1"/>
      </w:pPr>
      <w:bookmarkStart w:id="265" w:name="_Toc295118902"/>
      <w:r>
        <w:t>How to Utilize Single Use Recovery Keys</w:t>
      </w:r>
      <w:bookmarkStart w:id="266" w:name="zd296ec32193b43349c98ad4d624cb2f6"/>
      <w:bookmarkEnd w:id="265"/>
      <w:bookmarkEnd w:id="266"/>
    </w:p>
    <w:p w14:paraId="5AB74529" w14:textId="77777777" w:rsidR="007F07D6" w:rsidRDefault="007F07D6">
      <w:r>
        <w:t xml:space="preserve">The Microsoft BitLocker Administration and Monitoring (MBAM) Recovery Password feature allows a BitLocker encrypted device to be unlocked without the main protector type that may be </w:t>
      </w:r>
      <w:r>
        <w:lastRenderedPageBreak/>
        <w:t>used, for example TPM+PIN or just PIN. As useful as this is, the limitation for this feature is it can be reused by the user with no control from the MBAM administrators. If a user gets the Recovery Password and saves it or leaves a copy on their desk, it could allow a malicious user to reuse the Recovery Password on the computer to bypass the BitLocker protection.</w:t>
      </w:r>
    </w:p>
    <w:p w14:paraId="43E51222" w14:textId="77777777" w:rsidR="007F07D6" w:rsidRDefault="007F07D6">
      <w:r>
        <w:t>This topic details how you can use the Single Use Recovery Key feature of MBAM to mitigate this risk.</w:t>
      </w:r>
    </w:p>
    <w:p w14:paraId="45F56CD5" w14:textId="77777777" w:rsidR="007F07D6" w:rsidRDefault="00AB4A7B">
      <w:pPr>
        <w:pStyle w:val="ProcedureTitle"/>
        <w:framePr w:wrap="notBeside"/>
      </w:pPr>
      <w:r>
        <w:rPr>
          <w:noProof/>
        </w:rPr>
        <w:pict w14:anchorId="0E71483B">
          <v:shape id="Picture 106" o:spid="_x0000_i1100" type="#_x0000_t75" style="width:12pt;height:12pt;visibility:visible">
            <v:imagedata r:id="rId29" o:title=""/>
          </v:shape>
        </w:pict>
      </w:r>
      <w:commentRangeStart w:id="267"/>
      <w:r w:rsidR="007F07D6">
        <w:t>How to Utilize Single Use Recovery Keys</w:t>
      </w:r>
      <w:commentRangeEnd w:id="267"/>
      <w:r w:rsidR="00142DE6">
        <w:rPr>
          <w:rStyle w:val="CommentReference"/>
          <w:b w:val="0"/>
        </w:rPr>
        <w:commentReference w:id="267"/>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0FF17BF6" w14:textId="77777777" w:rsidTr="007F07D6">
        <w:tc>
          <w:tcPr>
            <w:tcW w:w="8856" w:type="dxa"/>
            <w:shd w:val="clear" w:color="auto" w:fill="auto"/>
          </w:tcPr>
          <w:p w14:paraId="735CEFFB" w14:textId="77777777" w:rsidR="007F07D6" w:rsidRPr="00237A4B" w:rsidRDefault="007F07D6" w:rsidP="007F07D6">
            <w:pPr>
              <w:pStyle w:val="NumberedList1"/>
              <w:numPr>
                <w:ilvl w:val="0"/>
                <w:numId w:val="0"/>
              </w:numPr>
              <w:tabs>
                <w:tab w:val="left" w:pos="360"/>
              </w:tabs>
              <w:spacing w:line="260" w:lineRule="exact"/>
              <w:ind w:left="360" w:hanging="360"/>
              <w:rPr>
                <w:strike/>
                <w:rPrChange w:id="268" w:author="Author">
                  <w:rPr/>
                </w:rPrChange>
              </w:rPr>
            </w:pPr>
            <w:r>
              <w:t>1.</w:t>
            </w:r>
            <w:r>
              <w:tab/>
              <w:t xml:space="preserve">When a BitLocker protected drive is put into Recovery Mode, the user will need a Recovery Key in order to unlock the drive. Normally, this Recovery Key could be used again in the future to unlock the drive. To prevent this Microsoft BitLocker Administration and Monitoring can be configured to utilize Single Use Recovery keys that expire upon use. </w:t>
            </w:r>
            <w:commentRangeStart w:id="269"/>
            <w:r w:rsidRPr="00237A4B">
              <w:rPr>
                <w:strike/>
                <w:rPrChange w:id="270" w:author="Author">
                  <w:rPr/>
                </w:rPrChange>
              </w:rPr>
              <w:t>To do this, you must configure and deploy the following Group Policies:</w:t>
            </w:r>
          </w:p>
          <w:p w14:paraId="4F6F70C3" w14:textId="77777777" w:rsidR="007F07D6" w:rsidRPr="00237A4B" w:rsidRDefault="007F07D6" w:rsidP="007F07D6">
            <w:pPr>
              <w:pStyle w:val="BulletedList2"/>
              <w:numPr>
                <w:ilvl w:val="0"/>
                <w:numId w:val="0"/>
              </w:numPr>
              <w:tabs>
                <w:tab w:val="left" w:pos="720"/>
              </w:tabs>
              <w:spacing w:line="260" w:lineRule="exact"/>
              <w:ind w:left="720" w:hanging="360"/>
              <w:rPr>
                <w:strike/>
                <w:rPrChange w:id="271" w:author="Author">
                  <w:rPr/>
                </w:rPrChange>
              </w:rPr>
            </w:pPr>
            <w:r w:rsidRPr="00237A4B">
              <w:rPr>
                <w:rFonts w:ascii="Symbol" w:hAnsi="Symbol"/>
                <w:strike/>
                <w:rPrChange w:id="272" w:author="Author">
                  <w:rPr>
                    <w:rFonts w:ascii="Symbol" w:hAnsi="Symbol"/>
                  </w:rPr>
                </w:rPrChange>
              </w:rPr>
              <w:t></w:t>
            </w:r>
            <w:r w:rsidRPr="00237A4B">
              <w:rPr>
                <w:rFonts w:ascii="Symbol" w:hAnsi="Symbol"/>
                <w:strike/>
                <w:rPrChange w:id="273" w:author="Author">
                  <w:rPr>
                    <w:rFonts w:ascii="Symbol" w:hAnsi="Symbol"/>
                  </w:rPr>
                </w:rPrChange>
              </w:rPr>
              <w:tab/>
            </w:r>
            <w:r w:rsidRPr="00237A4B">
              <w:rPr>
                <w:strike/>
                <w:rPrChange w:id="274" w:author="Author">
                  <w:rPr/>
                </w:rPrChange>
              </w:rPr>
              <w:t>Enable Single Use Recovery Password</w:t>
            </w:r>
          </w:p>
          <w:p w14:paraId="0145B6FF" w14:textId="77777777" w:rsidR="007F07D6" w:rsidRPr="00237A4B" w:rsidRDefault="007F07D6" w:rsidP="007F07D6">
            <w:pPr>
              <w:pStyle w:val="BulletedList2"/>
              <w:numPr>
                <w:ilvl w:val="0"/>
                <w:numId w:val="0"/>
              </w:numPr>
              <w:tabs>
                <w:tab w:val="left" w:pos="720"/>
              </w:tabs>
              <w:spacing w:line="260" w:lineRule="exact"/>
              <w:ind w:left="720" w:hanging="360"/>
              <w:rPr>
                <w:strike/>
                <w:rPrChange w:id="275" w:author="Author">
                  <w:rPr/>
                </w:rPrChange>
              </w:rPr>
            </w:pPr>
            <w:r w:rsidRPr="00237A4B">
              <w:rPr>
                <w:rFonts w:ascii="Symbol" w:hAnsi="Symbol"/>
                <w:strike/>
                <w:rPrChange w:id="276" w:author="Author">
                  <w:rPr>
                    <w:rFonts w:ascii="Symbol" w:hAnsi="Symbol"/>
                  </w:rPr>
                </w:rPrChange>
              </w:rPr>
              <w:t></w:t>
            </w:r>
            <w:r w:rsidRPr="00237A4B">
              <w:rPr>
                <w:rFonts w:ascii="Symbol" w:hAnsi="Symbol"/>
                <w:strike/>
                <w:rPrChange w:id="277" w:author="Author">
                  <w:rPr>
                    <w:rFonts w:ascii="Symbol" w:hAnsi="Symbol"/>
                  </w:rPr>
                </w:rPrChange>
              </w:rPr>
              <w:tab/>
            </w:r>
            <w:r w:rsidRPr="00237A4B">
              <w:rPr>
                <w:strike/>
                <w:rPrChange w:id="278" w:author="Author">
                  <w:rPr/>
                </w:rPrChange>
              </w:rPr>
              <w:t>Enable PIN change prompt after OS Recovered</w:t>
            </w:r>
          </w:p>
          <w:p w14:paraId="6A89F30E" w14:textId="77777777" w:rsidR="007F07D6" w:rsidRPr="00237A4B" w:rsidRDefault="007F07D6" w:rsidP="007F07D6">
            <w:pPr>
              <w:pStyle w:val="BulletedList2"/>
              <w:numPr>
                <w:ilvl w:val="0"/>
                <w:numId w:val="0"/>
              </w:numPr>
              <w:tabs>
                <w:tab w:val="left" w:pos="720"/>
              </w:tabs>
              <w:spacing w:line="260" w:lineRule="exact"/>
              <w:ind w:left="720" w:hanging="360"/>
              <w:rPr>
                <w:strike/>
                <w:rPrChange w:id="279" w:author="Author">
                  <w:rPr/>
                </w:rPrChange>
              </w:rPr>
            </w:pPr>
            <w:r w:rsidRPr="00237A4B">
              <w:rPr>
                <w:rFonts w:ascii="Symbol" w:hAnsi="Symbol"/>
                <w:strike/>
                <w:rPrChange w:id="280" w:author="Author">
                  <w:rPr>
                    <w:rFonts w:ascii="Symbol" w:hAnsi="Symbol"/>
                  </w:rPr>
                </w:rPrChange>
              </w:rPr>
              <w:t></w:t>
            </w:r>
            <w:r w:rsidRPr="00237A4B">
              <w:rPr>
                <w:rFonts w:ascii="Symbol" w:hAnsi="Symbol"/>
                <w:strike/>
                <w:rPrChange w:id="281" w:author="Author">
                  <w:rPr>
                    <w:rFonts w:ascii="Symbol" w:hAnsi="Symbol"/>
                  </w:rPr>
                </w:rPrChange>
              </w:rPr>
              <w:tab/>
            </w:r>
            <w:r w:rsidRPr="00237A4B">
              <w:rPr>
                <w:strike/>
                <w:rPrChange w:id="282" w:author="Author">
                  <w:rPr/>
                </w:rPrChange>
              </w:rPr>
              <w:t>Configure Key Expiration Period for Data Volumes.</w:t>
            </w:r>
          </w:p>
          <w:p w14:paraId="493E568C" w14:textId="77777777" w:rsidR="007F07D6" w:rsidRPr="00237A4B" w:rsidRDefault="00AB4A7B">
            <w:pPr>
              <w:pStyle w:val="AlertLabelinList1"/>
              <w:framePr w:wrap="notBeside"/>
              <w:rPr>
                <w:strike/>
                <w:rPrChange w:id="283" w:author="Author">
                  <w:rPr/>
                </w:rPrChange>
              </w:rPr>
            </w:pPr>
            <w:r>
              <w:rPr>
                <w:strike/>
              </w:rPr>
              <w:pict w14:anchorId="55C6643F">
                <v:shape id="Picture 51" o:spid="_x0000_i1101" type="#_x0000_t75" style="width:18pt;height:12pt;visibility:visible">
                  <v:imagedata r:id="rId22" o:title=""/>
                </v:shape>
              </w:pict>
            </w:r>
            <w:r w:rsidR="007F07D6" w:rsidRPr="00237A4B">
              <w:rPr>
                <w:strike/>
                <w:rPrChange w:id="284" w:author="Author">
                  <w:rPr>
                    <w:b w:val="0"/>
                  </w:rPr>
                </w:rPrChange>
              </w:rPr>
              <w:t xml:space="preserve">Note </w:t>
            </w:r>
          </w:p>
          <w:p w14:paraId="778B24D4" w14:textId="77777777" w:rsidR="007F07D6" w:rsidRPr="00237A4B" w:rsidRDefault="007F07D6">
            <w:pPr>
              <w:pStyle w:val="AlertTextinList1"/>
              <w:rPr>
                <w:strike/>
                <w:rPrChange w:id="285" w:author="Author">
                  <w:rPr/>
                </w:rPrChange>
              </w:rPr>
            </w:pPr>
            <w:r w:rsidRPr="00237A4B">
              <w:rPr>
                <w:strike/>
                <w:rPrChange w:id="286" w:author="Author">
                  <w:rPr/>
                </w:rPrChange>
              </w:rPr>
              <w:t xml:space="preserve">See </w:t>
            </w:r>
            <w:r w:rsidR="000D443B" w:rsidRPr="00237A4B">
              <w:rPr>
                <w:strike/>
                <w:rPrChange w:id="287" w:author="Author">
                  <w:rPr>
                    <w:rStyle w:val="Hyperlink"/>
                  </w:rPr>
                </w:rPrChange>
              </w:rPr>
              <w:fldChar w:fldCharType="begin"/>
            </w:r>
            <w:r w:rsidR="000D443B" w:rsidRPr="00237A4B">
              <w:rPr>
                <w:strike/>
                <w:rPrChange w:id="288" w:author="Author">
                  <w:rPr/>
                </w:rPrChange>
              </w:rPr>
              <w:instrText xml:space="preserve"> HYPERLINK \l "z48a45d7492674f14b43c6c1f38f8ed39" </w:instrText>
            </w:r>
            <w:r w:rsidR="000D443B" w:rsidRPr="00237A4B">
              <w:rPr>
                <w:strike/>
                <w:rPrChange w:id="289" w:author="Author">
                  <w:rPr>
                    <w:rStyle w:val="Hyperlink"/>
                  </w:rPr>
                </w:rPrChange>
              </w:rPr>
              <w:fldChar w:fldCharType="separate"/>
            </w:r>
            <w:r w:rsidRPr="00237A4B">
              <w:rPr>
                <w:rStyle w:val="Hyperlink"/>
                <w:strike/>
                <w:rPrChange w:id="290" w:author="Author">
                  <w:rPr>
                    <w:rStyle w:val="Hyperlink"/>
                  </w:rPr>
                </w:rPrChange>
              </w:rPr>
              <w:t>Planning and Configuring Group Policy for MBAM</w:t>
            </w:r>
            <w:r w:rsidR="000D443B" w:rsidRPr="00237A4B">
              <w:rPr>
                <w:rStyle w:val="Hyperlink"/>
                <w:strike/>
                <w:rPrChange w:id="291" w:author="Author">
                  <w:rPr>
                    <w:rStyle w:val="Hyperlink"/>
                  </w:rPr>
                </w:rPrChange>
              </w:rPr>
              <w:fldChar w:fldCharType="end"/>
            </w:r>
            <w:r w:rsidRPr="00237A4B">
              <w:rPr>
                <w:strike/>
                <w:rPrChange w:id="292" w:author="Author">
                  <w:rPr/>
                </w:rPrChange>
              </w:rPr>
              <w:t xml:space="preserve"> for details on the above policies.</w:t>
            </w:r>
          </w:p>
          <w:p w14:paraId="3010CF67" w14:textId="77777777" w:rsidR="007F07D6" w:rsidRDefault="007F07D6" w:rsidP="007F07D6">
            <w:pPr>
              <w:pStyle w:val="NumberedList1"/>
              <w:numPr>
                <w:ilvl w:val="0"/>
                <w:numId w:val="0"/>
              </w:numPr>
              <w:tabs>
                <w:tab w:val="left" w:pos="360"/>
              </w:tabs>
              <w:spacing w:line="260" w:lineRule="exact"/>
              <w:ind w:left="360" w:hanging="360"/>
            </w:pPr>
            <w:r w:rsidRPr="00237A4B">
              <w:rPr>
                <w:strike/>
                <w:rPrChange w:id="293" w:author="Author">
                  <w:rPr/>
                </w:rPrChange>
              </w:rPr>
              <w:t>2.</w:t>
            </w:r>
            <w:r w:rsidRPr="00237A4B">
              <w:rPr>
                <w:strike/>
                <w:rPrChange w:id="294" w:author="Author">
                  <w:rPr/>
                </w:rPrChange>
              </w:rPr>
              <w:tab/>
              <w:t xml:space="preserve">Once the appropriate Group Policies have been deployed, Microsoft BitLocker Administration and Monitoring administrators can provide users with a Recovery Key that will expire once it is used. For detailed steps on how to recover a BitLocker protected drive, see </w:t>
            </w:r>
            <w:r w:rsidR="000D443B" w:rsidRPr="00237A4B">
              <w:rPr>
                <w:strike/>
                <w:rPrChange w:id="295" w:author="Author">
                  <w:rPr>
                    <w:rStyle w:val="Hyperlink"/>
                  </w:rPr>
                </w:rPrChange>
              </w:rPr>
              <w:fldChar w:fldCharType="begin"/>
            </w:r>
            <w:r w:rsidR="000D443B">
              <w:instrText xml:space="preserve"> HYPERLINK \l "z9b4a2fb5e2604f05b3997a638d1d216c" </w:instrText>
            </w:r>
            <w:r w:rsidR="000D443B" w:rsidRPr="00237A4B">
              <w:rPr>
                <w:strike/>
                <w:rPrChange w:id="296" w:author="Author">
                  <w:rPr>
                    <w:rStyle w:val="Hyperlink"/>
                  </w:rPr>
                </w:rPrChange>
              </w:rPr>
              <w:fldChar w:fldCharType="separate"/>
            </w:r>
            <w:r w:rsidRPr="00237A4B">
              <w:rPr>
                <w:rStyle w:val="Hyperlink"/>
                <w:strike/>
                <w:rPrChange w:id="297" w:author="Author">
                  <w:rPr>
                    <w:rStyle w:val="Hyperlink"/>
                  </w:rPr>
                </w:rPrChange>
              </w:rPr>
              <w:t>How to Recover an Encrypted Drive</w:t>
            </w:r>
            <w:r w:rsidR="000D443B" w:rsidRPr="00237A4B">
              <w:rPr>
                <w:rStyle w:val="Hyperlink"/>
                <w:strike/>
                <w:rPrChange w:id="298" w:author="Author">
                  <w:rPr>
                    <w:rStyle w:val="Hyperlink"/>
                  </w:rPr>
                </w:rPrChange>
              </w:rPr>
              <w:fldChar w:fldCharType="end"/>
            </w:r>
            <w:commentRangeEnd w:id="269"/>
            <w:r w:rsidR="00142DE6" w:rsidRPr="009D0890">
              <w:rPr>
                <w:rStyle w:val="CommentReference"/>
                <w:strike/>
                <w:rPrChange w:id="299" w:author="Author">
                  <w:rPr>
                    <w:rStyle w:val="CommentReference"/>
                  </w:rPr>
                </w:rPrChange>
              </w:rPr>
              <w:commentReference w:id="269"/>
            </w:r>
            <w:r w:rsidRPr="009D0890">
              <w:rPr>
                <w:strike/>
                <w:rPrChange w:id="300" w:author="Author">
                  <w:rPr/>
                </w:rPrChange>
              </w:rPr>
              <w:t>.</w:t>
            </w:r>
          </w:p>
        </w:tc>
      </w:tr>
    </w:tbl>
    <w:p w14:paraId="3E2D422B" w14:textId="77777777" w:rsidR="007F07D6" w:rsidRDefault="007F07D6"/>
    <w:p w14:paraId="69502F21" w14:textId="77777777" w:rsidR="007F07D6" w:rsidRDefault="007F07D6">
      <w:pPr>
        <w:pStyle w:val="Heading1"/>
      </w:pPr>
      <w:bookmarkStart w:id="301" w:name="_Toc295118903"/>
      <w:r>
        <w:t>How to Reset a TPM Lockout</w:t>
      </w:r>
      <w:bookmarkStart w:id="302" w:name="zff3f16b3da84484b8c84ade2b6a8723d"/>
      <w:bookmarkEnd w:id="301"/>
      <w:bookmarkEnd w:id="302"/>
    </w:p>
    <w:p w14:paraId="442CF814" w14:textId="77777777" w:rsidR="007F07D6" w:rsidRDefault="007F07D6">
      <w:r>
        <w:t xml:space="preserve">The Encrypted Drive Recovery feature of Microsoft BitLocker Administration and Monitoring (MBAM) ensures the capture and storage of data and availability of tools required to manage TPM. This topic covers how to access the centralized Key Recovery data system in the MBAM Management Console, which can provide a Trusted Platform Module (TPM) owner password file as long as a computer ID and associated user identifier are supplied. </w:t>
      </w:r>
    </w:p>
    <w:p w14:paraId="0C35F11C" w14:textId="77777777" w:rsidR="007F07D6" w:rsidRDefault="007F07D6">
      <w:r>
        <w:t xml:space="preserve">A TPM lockout can happen </w:t>
      </w:r>
      <w:commentRangeStart w:id="303"/>
      <w:r w:rsidRPr="00237A4B">
        <w:rPr>
          <w:strike/>
          <w:rPrChange w:id="304" w:author="Author">
            <w:rPr/>
          </w:rPrChange>
        </w:rPr>
        <w:t>if the TPM chip detects changes to the computer’s BIOS or startup files, or if the hard drive has been moved to a different computer</w:t>
      </w:r>
      <w:commentRangeEnd w:id="303"/>
      <w:r w:rsidR="005350CB" w:rsidRPr="009D0890">
        <w:rPr>
          <w:rStyle w:val="CommentReference"/>
          <w:strike/>
          <w:rPrChange w:id="305" w:author="Author">
            <w:rPr>
              <w:rStyle w:val="CommentReference"/>
            </w:rPr>
          </w:rPrChange>
        </w:rPr>
        <w:commentReference w:id="303"/>
      </w:r>
      <w:r>
        <w:t>.</w:t>
      </w:r>
    </w:p>
    <w:p w14:paraId="0C6F6A7C" w14:textId="77777777" w:rsidR="007F07D6" w:rsidRDefault="00AB4A7B">
      <w:pPr>
        <w:pStyle w:val="ProcedureTitle"/>
        <w:framePr w:wrap="notBeside"/>
      </w:pPr>
      <w:r>
        <w:rPr>
          <w:noProof/>
        </w:rPr>
        <w:pict w14:anchorId="2F62C566">
          <v:shape id="Picture 105" o:spid="_x0000_i1102" type="#_x0000_t75" style="width:12pt;height:12pt;visibility:visible">
            <v:imagedata r:id="rId29" o:title=""/>
          </v:shape>
        </w:pict>
      </w:r>
      <w:r w:rsidR="007F07D6">
        <w:t>How to Reset a TPM Lockout</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B0377C2" w14:textId="77777777" w:rsidTr="007F07D6">
        <w:tc>
          <w:tcPr>
            <w:tcW w:w="8856" w:type="dxa"/>
            <w:shd w:val="clear" w:color="auto" w:fill="auto"/>
          </w:tcPr>
          <w:p w14:paraId="2954CA13" w14:textId="77777777" w:rsidR="007F07D6" w:rsidRDefault="007F07D6" w:rsidP="007F07D6">
            <w:pPr>
              <w:pStyle w:val="NumberedList1"/>
              <w:numPr>
                <w:ilvl w:val="0"/>
                <w:numId w:val="0"/>
              </w:numPr>
              <w:tabs>
                <w:tab w:val="left" w:pos="360"/>
              </w:tabs>
              <w:spacing w:line="260" w:lineRule="exact"/>
              <w:ind w:left="360" w:hanging="360"/>
            </w:pPr>
            <w:r>
              <w:t>1.</w:t>
            </w:r>
            <w:r>
              <w:tab/>
              <w:t xml:space="preserve">Open a web browser and go to the MBAM Management website. </w:t>
            </w:r>
          </w:p>
          <w:p w14:paraId="34D90921" w14:textId="77777777" w:rsidR="007F07D6" w:rsidRDefault="007F07D6" w:rsidP="007F07D6">
            <w:pPr>
              <w:pStyle w:val="NumberedList1"/>
              <w:numPr>
                <w:ilvl w:val="0"/>
                <w:numId w:val="0"/>
              </w:numPr>
              <w:tabs>
                <w:tab w:val="left" w:pos="360"/>
              </w:tabs>
              <w:spacing w:line="260" w:lineRule="exact"/>
              <w:ind w:left="360" w:hanging="360"/>
            </w:pPr>
            <w:r>
              <w:t>2.</w:t>
            </w:r>
            <w:r>
              <w:tab/>
              <w:t xml:space="preserve">In the left-side navigation pane, select </w:t>
            </w:r>
            <w:r>
              <w:rPr>
                <w:rStyle w:val="UI"/>
              </w:rPr>
              <w:t>Manage TPM</w:t>
            </w:r>
            <w:r>
              <w:t xml:space="preserve">. This will bring up the </w:t>
            </w:r>
            <w:r>
              <w:rPr>
                <w:rStyle w:val="UI"/>
              </w:rPr>
              <w:t>Manage TPM</w:t>
            </w:r>
            <w:r>
              <w:t xml:space="preserve"> page. </w:t>
            </w:r>
          </w:p>
          <w:p w14:paraId="054002BF" w14:textId="77777777" w:rsidR="007F07D6" w:rsidRDefault="007F07D6" w:rsidP="007F07D6">
            <w:pPr>
              <w:pStyle w:val="NumberedList1"/>
              <w:numPr>
                <w:ilvl w:val="0"/>
                <w:numId w:val="0"/>
              </w:numPr>
              <w:tabs>
                <w:tab w:val="left" w:pos="360"/>
              </w:tabs>
              <w:spacing w:line="260" w:lineRule="exact"/>
              <w:ind w:left="360" w:hanging="360"/>
            </w:pPr>
            <w:r>
              <w:lastRenderedPageBreak/>
              <w:t>3.</w:t>
            </w:r>
            <w:r>
              <w:tab/>
              <w:t xml:space="preserve">Enter the fully qualified domain name for the computer and the computer name and enter the user’s Windows logon domain and user name of the user to retrieve the TPM owner password file. Select one of the predefined options in the </w:t>
            </w:r>
            <w:r>
              <w:rPr>
                <w:rStyle w:val="UI"/>
              </w:rPr>
              <w:t>Reason for requesting TPM owner password file</w:t>
            </w:r>
            <w:r>
              <w:t xml:space="preserve"> drop-down menu. Click </w:t>
            </w:r>
            <w:r>
              <w:rPr>
                <w:rStyle w:val="UI"/>
              </w:rPr>
              <w:t>Submit</w:t>
            </w:r>
            <w:r>
              <w:t>.</w:t>
            </w:r>
          </w:p>
          <w:p w14:paraId="03B5FF01" w14:textId="4B451A22" w:rsidR="007F07D6" w:rsidRDefault="007F07D6" w:rsidP="007F07D6">
            <w:pPr>
              <w:pStyle w:val="NumberedList1"/>
              <w:numPr>
                <w:ilvl w:val="0"/>
                <w:numId w:val="0"/>
              </w:numPr>
              <w:tabs>
                <w:tab w:val="left" w:pos="360"/>
              </w:tabs>
              <w:spacing w:line="260" w:lineRule="exact"/>
              <w:ind w:left="360" w:hanging="360"/>
            </w:pPr>
            <w:r>
              <w:t>4.</w:t>
            </w:r>
            <w:r>
              <w:tab/>
              <w:t>Microsoft BitLocker Administration and Monitoring will return</w:t>
            </w:r>
            <w:ins w:id="306" w:author="Author">
              <w:r w:rsidR="00760F32">
                <w:t xml:space="preserve"> one of</w:t>
              </w:r>
            </w:ins>
            <w:r>
              <w:t xml:space="preserve"> the following: </w:t>
            </w:r>
          </w:p>
          <w:p w14:paraId="780483E1" w14:textId="77777777" w:rsidR="007F07D6" w:rsidRDefault="007F07D6" w:rsidP="007F07D6">
            <w:pPr>
              <w:pStyle w:val="NumberedList2"/>
              <w:numPr>
                <w:ilvl w:val="0"/>
                <w:numId w:val="0"/>
              </w:numPr>
              <w:tabs>
                <w:tab w:val="left" w:pos="720"/>
              </w:tabs>
              <w:spacing w:line="260" w:lineRule="exact"/>
              <w:ind w:left="720" w:hanging="360"/>
            </w:pPr>
            <w:r>
              <w:t>a.</w:t>
            </w:r>
            <w:r>
              <w:tab/>
              <w:t>An error message if no matching TPM owner password file is found</w:t>
            </w:r>
          </w:p>
          <w:p w14:paraId="6044499E" w14:textId="77777777" w:rsidR="007F07D6" w:rsidRDefault="007F07D6" w:rsidP="007F07D6">
            <w:pPr>
              <w:pStyle w:val="NumberedList2"/>
              <w:numPr>
                <w:ilvl w:val="0"/>
                <w:numId w:val="0"/>
              </w:numPr>
              <w:tabs>
                <w:tab w:val="left" w:pos="720"/>
              </w:tabs>
              <w:spacing w:line="260" w:lineRule="exact"/>
              <w:ind w:left="720" w:hanging="360"/>
            </w:pPr>
            <w:r>
              <w:t>b.</w:t>
            </w:r>
            <w:r>
              <w:tab/>
              <w:t>The TPM owner password file for the submitted computer</w:t>
            </w:r>
          </w:p>
          <w:p w14:paraId="36C92E68" w14:textId="77777777" w:rsidR="007F07D6" w:rsidRDefault="00AB4A7B">
            <w:pPr>
              <w:pStyle w:val="AlertLabelinList1"/>
              <w:framePr w:wrap="notBeside"/>
            </w:pPr>
            <w:r>
              <w:rPr>
                <w:noProof/>
              </w:rPr>
              <w:pict w14:anchorId="37A2E137">
                <v:shape id="Picture 50" o:spid="_x0000_i1103" type="#_x0000_t75" style="width:18pt;height:12pt;visibility:visible">
                  <v:imagedata r:id="rId22" o:title=""/>
                </v:shape>
              </w:pict>
            </w:r>
            <w:r w:rsidR="007F07D6">
              <w:t xml:space="preserve">Note </w:t>
            </w:r>
          </w:p>
          <w:p w14:paraId="5F0616DC" w14:textId="77777777" w:rsidR="007F07D6" w:rsidRDefault="007F07D6">
            <w:pPr>
              <w:pStyle w:val="AlertTextinList1"/>
            </w:pPr>
            <w:r>
              <w:t>If you are an Advanced Helpdesk user then the user domain and user ID fields are not required</w:t>
            </w:r>
          </w:p>
          <w:p w14:paraId="07A7CFEA" w14:textId="77777777" w:rsidR="007F07D6" w:rsidRDefault="007F07D6" w:rsidP="007F07D6">
            <w:pPr>
              <w:pStyle w:val="NumberedList1"/>
              <w:numPr>
                <w:ilvl w:val="0"/>
                <w:numId w:val="0"/>
              </w:numPr>
              <w:tabs>
                <w:tab w:val="left" w:pos="360"/>
              </w:tabs>
              <w:spacing w:line="260" w:lineRule="exact"/>
              <w:ind w:left="360" w:hanging="360"/>
            </w:pPr>
            <w:r>
              <w:t>5.</w:t>
            </w:r>
            <w:r>
              <w:tab/>
              <w:t xml:space="preserve">After the TPM owner password is retrieved, the owner password hash will be displayed. The password can be saved to a file by clicking the </w:t>
            </w:r>
            <w:r>
              <w:rPr>
                <w:rStyle w:val="UI"/>
              </w:rPr>
              <w:t>Save</w:t>
            </w:r>
            <w:r>
              <w:t xml:space="preserve"> </w:t>
            </w:r>
            <w:commentRangeStart w:id="307"/>
            <w:r>
              <w:t>button</w:t>
            </w:r>
            <w:commentRangeEnd w:id="307"/>
            <w:r w:rsidR="00101CB2">
              <w:rPr>
                <w:rStyle w:val="CommentReference"/>
              </w:rPr>
              <w:commentReference w:id="307"/>
            </w:r>
            <w:r>
              <w:t xml:space="preserve">. </w:t>
            </w:r>
          </w:p>
          <w:p w14:paraId="4BDFFD41" w14:textId="77777777" w:rsidR="007F07D6" w:rsidRDefault="007F07D6" w:rsidP="007F07D6">
            <w:pPr>
              <w:pStyle w:val="NumberedList1"/>
              <w:numPr>
                <w:ilvl w:val="0"/>
                <w:numId w:val="0"/>
              </w:numPr>
              <w:tabs>
                <w:tab w:val="left" w:pos="360"/>
              </w:tabs>
              <w:spacing w:line="260" w:lineRule="exact"/>
              <w:ind w:left="360" w:hanging="360"/>
            </w:pPr>
            <w:r>
              <w:t>6.</w:t>
            </w:r>
            <w:r>
              <w:tab/>
              <w:t xml:space="preserve">The user will run the TPM management console and select the </w:t>
            </w:r>
            <w:r>
              <w:rPr>
                <w:rStyle w:val="UI"/>
              </w:rPr>
              <w:t>Reset TPM lockout</w:t>
            </w:r>
            <w:r>
              <w:t xml:space="preserve"> option and provide the TPM owner password file to reset the TPM lockout.</w:t>
            </w:r>
          </w:p>
        </w:tc>
      </w:tr>
    </w:tbl>
    <w:p w14:paraId="7F1642D0" w14:textId="77777777" w:rsidR="007F07D6" w:rsidRDefault="007F07D6"/>
    <w:p w14:paraId="140E10CA" w14:textId="77777777" w:rsidR="007F07D6" w:rsidRDefault="007F07D6">
      <w:pPr>
        <w:pStyle w:val="Heading1"/>
      </w:pPr>
      <w:bookmarkStart w:id="308" w:name="_Toc295118904"/>
      <w:r>
        <w:t>How to Manage Hardware Compatibility</w:t>
      </w:r>
      <w:bookmarkStart w:id="309" w:name="z99f1f9f7967b47028528ce3bcf2f6cb4"/>
      <w:bookmarkEnd w:id="308"/>
      <w:bookmarkEnd w:id="309"/>
    </w:p>
    <w:p w14:paraId="7AA6C628" w14:textId="1E0EB1FB" w:rsidR="007F07D6" w:rsidRPr="00237A4B" w:rsidRDefault="007F07D6">
      <w:pPr>
        <w:rPr>
          <w:strike/>
          <w:rPrChange w:id="310" w:author="Author">
            <w:rPr/>
          </w:rPrChange>
        </w:rPr>
      </w:pPr>
      <w:r>
        <w:t xml:space="preserve">Microsoft BitLocker Administration and Monitoring (MBAM) can collect information on model and </w:t>
      </w:r>
      <w:commentRangeStart w:id="311"/>
      <w:r>
        <w:t>make</w:t>
      </w:r>
      <w:commentRangeEnd w:id="311"/>
      <w:r w:rsidR="004A799F">
        <w:rPr>
          <w:rStyle w:val="CommentReference"/>
        </w:rPr>
        <w:commentReference w:id="311"/>
      </w:r>
      <w:r>
        <w:t xml:space="preserve"> of client computers if you deploy the “Allow Hardware Compatibility Checking” Group Policy. If this policy is configured, once the MBAM client has been deployed on a client computer, the Microsoft BitLocker Administration and Monitoring agent will report the model information of the computer to the MBAM server. </w:t>
      </w:r>
      <w:commentRangeStart w:id="312"/>
      <w:r w:rsidRPr="00237A4B">
        <w:rPr>
          <w:strike/>
          <w:rPrChange w:id="313" w:author="Author">
            <w:rPr/>
          </w:rPrChange>
        </w:rPr>
        <w:t xml:space="preserve">The frequency that the client reports to the server can be managed within the “Allow Hardware Compatibility Checking” </w:t>
      </w:r>
      <w:commentRangeStart w:id="314"/>
      <w:r w:rsidRPr="00237A4B">
        <w:rPr>
          <w:strike/>
          <w:rPrChange w:id="315" w:author="Author">
            <w:rPr/>
          </w:rPrChange>
        </w:rPr>
        <w:t>policy</w:t>
      </w:r>
      <w:commentRangeEnd w:id="314"/>
      <w:r w:rsidR="0094360B">
        <w:rPr>
          <w:rStyle w:val="CommentReference"/>
        </w:rPr>
        <w:commentReference w:id="314"/>
      </w:r>
      <w:r w:rsidRPr="009D0890">
        <w:rPr>
          <w:strike/>
          <w:rPrChange w:id="316" w:author="Author">
            <w:rPr/>
          </w:rPrChange>
        </w:rPr>
        <w:t>.</w:t>
      </w:r>
      <w:commentRangeEnd w:id="312"/>
      <w:r w:rsidR="005350CB">
        <w:rPr>
          <w:rStyle w:val="CommentReference"/>
        </w:rPr>
        <w:commentReference w:id="312"/>
      </w:r>
    </w:p>
    <w:p w14:paraId="6B0CF63F" w14:textId="77777777" w:rsidR="007F07D6" w:rsidRDefault="00AB4A7B">
      <w:pPr>
        <w:pStyle w:val="ProcedureTitle"/>
        <w:framePr w:wrap="notBeside"/>
      </w:pPr>
      <w:r>
        <w:rPr>
          <w:noProof/>
        </w:rPr>
        <w:pict w14:anchorId="61115007">
          <v:shape id="Picture 104" o:spid="_x0000_i1104" type="#_x0000_t75" style="width:12pt;height:12pt;visibility:visible">
            <v:imagedata r:id="rId29" o:title=""/>
          </v:shape>
        </w:pict>
      </w:r>
      <w:commentRangeStart w:id="317"/>
      <w:r w:rsidR="007F07D6">
        <w:t>How to Manage Hardware Compatibility</w:t>
      </w:r>
      <w:commentRangeEnd w:id="317"/>
      <w:r w:rsidR="00C06BA6">
        <w:rPr>
          <w:rStyle w:val="CommentReference"/>
          <w:b w:val="0"/>
        </w:rPr>
        <w:commentReference w:id="317"/>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0669315F" w14:textId="77777777" w:rsidTr="007F07D6">
        <w:tc>
          <w:tcPr>
            <w:tcW w:w="8856" w:type="dxa"/>
            <w:shd w:val="clear" w:color="auto" w:fill="auto"/>
          </w:tcPr>
          <w:p w14:paraId="6B4FC9B1" w14:textId="77777777" w:rsidR="007F07D6" w:rsidRDefault="007F07D6" w:rsidP="007F07D6">
            <w:pPr>
              <w:pStyle w:val="NumberedList1"/>
              <w:numPr>
                <w:ilvl w:val="0"/>
                <w:numId w:val="0"/>
              </w:numPr>
              <w:tabs>
                <w:tab w:val="left" w:pos="360"/>
              </w:tabs>
              <w:spacing w:line="260" w:lineRule="exact"/>
              <w:ind w:left="360" w:hanging="360"/>
            </w:pPr>
            <w:r>
              <w:t>1.</w:t>
            </w:r>
            <w:r>
              <w:tab/>
              <w:t xml:space="preserve">Open a web browser and browse to the Microsoft BitLocker Administration and Monitoring web site. Select </w:t>
            </w:r>
            <w:r>
              <w:rPr>
                <w:rStyle w:val="UI"/>
              </w:rPr>
              <w:t>Hardware</w:t>
            </w:r>
            <w:r>
              <w:t xml:space="preserve"> in the left menu bar.</w:t>
            </w:r>
          </w:p>
          <w:p w14:paraId="6EF98069" w14:textId="790F8532" w:rsidR="007F07D6" w:rsidRDefault="007F07D6" w:rsidP="007F07D6">
            <w:pPr>
              <w:pStyle w:val="NumberedList1"/>
              <w:numPr>
                <w:ilvl w:val="0"/>
                <w:numId w:val="0"/>
              </w:numPr>
              <w:tabs>
                <w:tab w:val="left" w:pos="360"/>
              </w:tabs>
              <w:spacing w:line="260" w:lineRule="exact"/>
              <w:ind w:left="360" w:hanging="360"/>
            </w:pPr>
            <w:r>
              <w:t>2.</w:t>
            </w:r>
            <w:r>
              <w:tab/>
              <w:t xml:space="preserve">In the right side pane, click </w:t>
            </w:r>
            <w:r>
              <w:rPr>
                <w:rStyle w:val="UI"/>
              </w:rPr>
              <w:t>Advanced Search</w:t>
            </w:r>
            <w:r>
              <w:t xml:space="preserve"> and filter to display a list of all computer models with a </w:t>
            </w:r>
            <w:r>
              <w:rPr>
                <w:rStyle w:val="UI"/>
              </w:rPr>
              <w:t xml:space="preserve">Capability </w:t>
            </w:r>
            <w:r>
              <w:t xml:space="preserve">status of </w:t>
            </w:r>
            <w:r>
              <w:rPr>
                <w:rStyle w:val="UI"/>
              </w:rPr>
              <w:t>Unknown</w:t>
            </w:r>
            <w:r>
              <w:t xml:space="preserve">. A list of computer models matching the search criteria is </w:t>
            </w:r>
            <w:commentRangeStart w:id="318"/>
            <w:r>
              <w:t>returned</w:t>
            </w:r>
            <w:commentRangeEnd w:id="318"/>
            <w:r w:rsidR="00447AB4">
              <w:rPr>
                <w:rStyle w:val="CommentReference"/>
              </w:rPr>
              <w:commentReference w:id="318"/>
            </w:r>
            <w:r>
              <w:t>.</w:t>
            </w:r>
          </w:p>
          <w:p w14:paraId="74C038BF" w14:textId="77777777" w:rsidR="007F07D6" w:rsidRDefault="007F07D6" w:rsidP="007F07D6">
            <w:pPr>
              <w:pStyle w:val="NumberedList1"/>
              <w:numPr>
                <w:ilvl w:val="0"/>
                <w:numId w:val="0"/>
              </w:numPr>
              <w:tabs>
                <w:tab w:val="left" w:pos="360"/>
              </w:tabs>
              <w:spacing w:line="260" w:lineRule="exact"/>
              <w:ind w:left="360" w:hanging="360"/>
            </w:pPr>
            <w:r>
              <w:t>3.</w:t>
            </w:r>
            <w:r>
              <w:tab/>
              <w:t xml:space="preserve">Review each unknown hardware configuration to determine whether the configuration should be set to </w:t>
            </w:r>
            <w:r>
              <w:rPr>
                <w:rStyle w:val="UI"/>
              </w:rPr>
              <w:t>Compatible</w:t>
            </w:r>
            <w:r>
              <w:t xml:space="preserve"> or </w:t>
            </w:r>
            <w:r>
              <w:rPr>
                <w:rStyle w:val="UI"/>
              </w:rPr>
              <w:t>Incompatible</w:t>
            </w:r>
            <w:r>
              <w:t>.</w:t>
            </w:r>
          </w:p>
          <w:p w14:paraId="0D4DFA4A" w14:textId="77777777" w:rsidR="007F07D6" w:rsidRDefault="007F07D6" w:rsidP="007F07D6">
            <w:pPr>
              <w:pStyle w:val="NumberedList1"/>
              <w:numPr>
                <w:ilvl w:val="0"/>
                <w:numId w:val="0"/>
              </w:numPr>
              <w:tabs>
                <w:tab w:val="left" w:pos="360"/>
              </w:tabs>
              <w:spacing w:line="260" w:lineRule="exact"/>
              <w:ind w:left="360" w:hanging="360"/>
            </w:pPr>
            <w:r>
              <w:t>4.</w:t>
            </w:r>
            <w:r>
              <w:tab/>
              <w:t xml:space="preserve">Select one or more rows, and click either </w:t>
            </w:r>
            <w:r>
              <w:rPr>
                <w:rStyle w:val="UI"/>
              </w:rPr>
              <w:t>Set Compatible</w:t>
            </w:r>
            <w:r>
              <w:t xml:space="preserve"> or </w:t>
            </w:r>
            <w:r>
              <w:rPr>
                <w:rStyle w:val="UI"/>
              </w:rPr>
              <w:t>Set Incompatible</w:t>
            </w:r>
            <w:r>
              <w:t xml:space="preserve"> to set the BitLocker compatibility, as appropriate, for the selected computer models. If set to </w:t>
            </w:r>
            <w:r>
              <w:rPr>
                <w:rStyle w:val="UI"/>
              </w:rPr>
              <w:t>Compatible</w:t>
            </w:r>
            <w:r>
              <w:t xml:space="preserve">, BitLocker attempts to enforce drive encryption policy on computers that match the supported model. If set to </w:t>
            </w:r>
            <w:r>
              <w:rPr>
                <w:rStyle w:val="UI"/>
              </w:rPr>
              <w:t>Incompatible</w:t>
            </w:r>
            <w:r>
              <w:t>, BitLocker will not enforce drive encryption policy on those computers.</w:t>
            </w:r>
          </w:p>
          <w:p w14:paraId="0387A8F3" w14:textId="77777777" w:rsidR="007F07D6" w:rsidRDefault="007F07D6" w:rsidP="007F07D6">
            <w:pPr>
              <w:pStyle w:val="NumberedList1"/>
              <w:numPr>
                <w:ilvl w:val="0"/>
                <w:numId w:val="0"/>
              </w:numPr>
              <w:tabs>
                <w:tab w:val="left" w:pos="360"/>
              </w:tabs>
              <w:spacing w:line="260" w:lineRule="exact"/>
              <w:ind w:left="360" w:hanging="360"/>
            </w:pPr>
            <w:r>
              <w:t>5.</w:t>
            </w:r>
            <w:r>
              <w:tab/>
              <w:t xml:space="preserve">Administrators should monitor the hardware compatibility list on a regular basis to review new models discovered by the Microsoft BitLocker Administration and </w:t>
            </w:r>
            <w:proofErr w:type="gramStart"/>
            <w:r>
              <w:t>Monitoring  agent</w:t>
            </w:r>
            <w:proofErr w:type="gramEnd"/>
            <w:r>
              <w:t xml:space="preserve"> </w:t>
            </w:r>
            <w:r>
              <w:lastRenderedPageBreak/>
              <w:t xml:space="preserve">and then update their compatibility setting to </w:t>
            </w:r>
            <w:r>
              <w:rPr>
                <w:rStyle w:val="UI"/>
              </w:rPr>
              <w:t>Compatible</w:t>
            </w:r>
            <w:r>
              <w:t xml:space="preserve"> or </w:t>
            </w:r>
            <w:r>
              <w:rPr>
                <w:rStyle w:val="UI"/>
              </w:rPr>
              <w:t>Incompatible</w:t>
            </w:r>
            <w:r>
              <w:t xml:space="preserve"> as appropriate.</w:t>
            </w:r>
          </w:p>
        </w:tc>
      </w:tr>
    </w:tbl>
    <w:p w14:paraId="0C97BABE" w14:textId="77777777" w:rsidR="007F07D6" w:rsidRDefault="007F07D6"/>
    <w:p w14:paraId="33E3CB76" w14:textId="77777777" w:rsidR="007F07D6" w:rsidRDefault="007F07D6">
      <w:pPr>
        <w:pStyle w:val="Heading1"/>
      </w:pPr>
      <w:bookmarkStart w:id="319" w:name="_Toc295118905"/>
      <w:r>
        <w:t>How to Manage User and Computer Exemptions</w:t>
      </w:r>
      <w:bookmarkStart w:id="320" w:name="z9af95067d20743bfacf7a63e63a25370"/>
      <w:bookmarkEnd w:id="319"/>
      <w:bookmarkEnd w:id="320"/>
    </w:p>
    <w:p w14:paraId="45014FCC" w14:textId="77777777" w:rsidR="007F07D6" w:rsidRDefault="007F07D6">
      <w:r>
        <w:t>Microsoft BitLocker Administration and Monitoring (MBAM) can grant two forms of exemption from BitLocker protection, computer exemption and user exemption</w:t>
      </w:r>
      <w:commentRangeStart w:id="321"/>
      <w:r>
        <w:t>. Computer exemption is normally used if your organization has older computer hardware that does not support BitLocker</w:t>
      </w:r>
      <w:commentRangeEnd w:id="321"/>
      <w:r w:rsidR="00C512FE">
        <w:rPr>
          <w:rStyle w:val="CommentReference"/>
        </w:rPr>
        <w:commentReference w:id="321"/>
      </w:r>
      <w:r>
        <w:t>. Your organization can also manage BitLocker protection by exempting users</w:t>
      </w:r>
      <w:commentRangeStart w:id="322"/>
      <w:r>
        <w:t>, if local laws or business reasons require it. Because BitLocker policy is applied to the computer, we recommend that you control BitLocker protection by exempting computers.</w:t>
      </w:r>
      <w:commentRangeEnd w:id="322"/>
      <w:r w:rsidR="009D4821">
        <w:rPr>
          <w:rStyle w:val="CommentReference"/>
        </w:rPr>
        <w:commentReference w:id="322"/>
      </w:r>
    </w:p>
    <w:p w14:paraId="5E5F2E75" w14:textId="77777777" w:rsidR="007F07D6" w:rsidRDefault="007F07D6">
      <w:r>
        <w:t>To exempt users from BitLocker protection, an organization will need to create an infrastructure to support exempted users, such as providing the user with a phone number, webpage, or mailing address to request exemption. Also, an exempt user will have to be added to a security group for Group Policy created specifically for exempted users. When members of this security group sign on to a computer, the user Group Policy shows that the user is exempted from BitLocker protection. The user policy overwrites the computer policy, and the computer will remain exempt from BitLocker protected. However, if the computer is already BitLocker-protected, the user exemption policy has no effect.</w:t>
      </w:r>
    </w:p>
    <w:p w14:paraId="0486272F" w14:textId="77777777" w:rsidR="007F07D6" w:rsidRDefault="007F07D6">
      <w:r>
        <w:t>The following table shows how BitLocker protection is applied based on how exemptions are set.</w:t>
      </w:r>
    </w:p>
    <w:p w14:paraId="2999E009"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886"/>
        <w:gridCol w:w="2963"/>
        <w:gridCol w:w="2963"/>
      </w:tblGrid>
      <w:tr w:rsidR="007F07D6" w14:paraId="6A48DE05"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F348852" w14:textId="77777777" w:rsidR="007F07D6" w:rsidRPr="007F07D6" w:rsidRDefault="007F07D6" w:rsidP="007F07D6">
            <w:pPr>
              <w:keepNext/>
              <w:rPr>
                <w:b/>
                <w:sz w:val="18"/>
                <w:szCs w:val="18"/>
              </w:rPr>
            </w:pPr>
            <w:r w:rsidRPr="007F07D6">
              <w:rPr>
                <w:b/>
                <w:sz w:val="18"/>
                <w:szCs w:val="18"/>
              </w:rPr>
              <w:t>User Status</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6D5E7D77" w14:textId="77777777" w:rsidR="007F07D6" w:rsidRPr="007F07D6" w:rsidRDefault="007F07D6" w:rsidP="007F07D6">
            <w:pPr>
              <w:keepNext/>
              <w:rPr>
                <w:b/>
                <w:sz w:val="18"/>
                <w:szCs w:val="18"/>
              </w:rPr>
            </w:pPr>
            <w:r w:rsidRPr="007F07D6">
              <w:rPr>
                <w:b/>
                <w:sz w:val="18"/>
                <w:szCs w:val="18"/>
              </w:rPr>
              <w:t>Computer Not Exempt</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00299A" w14:textId="77777777" w:rsidR="007F07D6" w:rsidRPr="007F07D6" w:rsidRDefault="007F07D6" w:rsidP="007F07D6">
            <w:pPr>
              <w:keepNext/>
              <w:rPr>
                <w:b/>
                <w:sz w:val="18"/>
                <w:szCs w:val="18"/>
              </w:rPr>
            </w:pPr>
            <w:r w:rsidRPr="007F07D6">
              <w:rPr>
                <w:b/>
                <w:sz w:val="18"/>
                <w:szCs w:val="18"/>
              </w:rPr>
              <w:t>Computer Exempt</w:t>
            </w:r>
          </w:p>
        </w:tc>
      </w:tr>
      <w:tr w:rsidR="007F07D6" w14:paraId="2A757525" w14:textId="77777777" w:rsidTr="007F07D6">
        <w:tc>
          <w:tcPr>
            <w:tcW w:w="4428" w:type="dxa"/>
            <w:shd w:val="clear" w:color="auto" w:fill="auto"/>
          </w:tcPr>
          <w:p w14:paraId="087A674C" w14:textId="77777777" w:rsidR="007F07D6" w:rsidRDefault="007F07D6">
            <w:r>
              <w:rPr>
                <w:rStyle w:val="UI"/>
              </w:rPr>
              <w:t>User not exempt</w:t>
            </w:r>
          </w:p>
        </w:tc>
        <w:tc>
          <w:tcPr>
            <w:tcW w:w="4428" w:type="dxa"/>
            <w:shd w:val="clear" w:color="auto" w:fill="auto"/>
          </w:tcPr>
          <w:p w14:paraId="5AD97D4A" w14:textId="77777777" w:rsidR="007F07D6" w:rsidRDefault="007F07D6">
            <w:r>
              <w:t>BitLocker protection is enforced on computer</w:t>
            </w:r>
          </w:p>
        </w:tc>
        <w:tc>
          <w:tcPr>
            <w:tcW w:w="4428" w:type="dxa"/>
            <w:shd w:val="clear" w:color="auto" w:fill="auto"/>
          </w:tcPr>
          <w:p w14:paraId="64A85FF0" w14:textId="77777777" w:rsidR="007F07D6" w:rsidRDefault="007F07D6">
            <w:r>
              <w:t xml:space="preserve"> BitLocker protection is not enforced on computer</w:t>
            </w:r>
          </w:p>
        </w:tc>
      </w:tr>
      <w:tr w:rsidR="007F07D6" w14:paraId="1D037262" w14:textId="77777777" w:rsidTr="007F07D6">
        <w:tc>
          <w:tcPr>
            <w:tcW w:w="4428" w:type="dxa"/>
            <w:shd w:val="clear" w:color="auto" w:fill="auto"/>
          </w:tcPr>
          <w:p w14:paraId="771BE90D" w14:textId="77777777" w:rsidR="007F07D6" w:rsidRDefault="007F07D6">
            <w:r>
              <w:rPr>
                <w:rStyle w:val="UI"/>
              </w:rPr>
              <w:t>User exempt</w:t>
            </w:r>
          </w:p>
        </w:tc>
        <w:tc>
          <w:tcPr>
            <w:tcW w:w="4428" w:type="dxa"/>
            <w:shd w:val="clear" w:color="auto" w:fill="auto"/>
          </w:tcPr>
          <w:p w14:paraId="04C8850C" w14:textId="77777777" w:rsidR="007F07D6" w:rsidRDefault="007F07D6">
            <w:r>
              <w:t xml:space="preserve"> BitLocker protection is not enforced on computer</w:t>
            </w:r>
          </w:p>
        </w:tc>
        <w:tc>
          <w:tcPr>
            <w:tcW w:w="4428" w:type="dxa"/>
            <w:shd w:val="clear" w:color="auto" w:fill="auto"/>
          </w:tcPr>
          <w:p w14:paraId="1BA4D170" w14:textId="77777777" w:rsidR="007F07D6" w:rsidRDefault="007F07D6">
            <w:r>
              <w:t xml:space="preserve"> BitLocker protection is not enforced on computer</w:t>
            </w:r>
          </w:p>
        </w:tc>
      </w:tr>
    </w:tbl>
    <w:p w14:paraId="2847D206" w14:textId="77777777" w:rsidR="007F07D6" w:rsidRDefault="007F07D6">
      <w:pPr>
        <w:pStyle w:val="TableSpacing"/>
      </w:pPr>
    </w:p>
    <w:p w14:paraId="66510166" w14:textId="77777777" w:rsidR="007F07D6" w:rsidRDefault="007F07D6">
      <w:pPr>
        <w:pStyle w:val="Heading2"/>
      </w:pPr>
      <w:bookmarkStart w:id="323" w:name="_Toc295118906"/>
      <w:r>
        <w:t xml:space="preserve">Managing </w:t>
      </w:r>
      <w:r w:rsidRPr="00237A4B">
        <w:rPr>
          <w:strike/>
          <w:rPrChange w:id="324" w:author="Author">
            <w:rPr>
              <w:b w:val="0"/>
              <w:sz w:val="20"/>
              <w:szCs w:val="20"/>
            </w:rPr>
          </w:rPrChange>
        </w:rPr>
        <w:t xml:space="preserve">Hardware and </w:t>
      </w:r>
      <w:commentRangeStart w:id="325"/>
      <w:r>
        <w:t>User</w:t>
      </w:r>
      <w:commentRangeEnd w:id="325"/>
      <w:r w:rsidR="006E0A2C">
        <w:rPr>
          <w:rStyle w:val="CommentReference"/>
          <w:b w:val="0"/>
          <w:sz w:val="20"/>
        </w:rPr>
        <w:commentReference w:id="325"/>
      </w:r>
      <w:r>
        <w:t xml:space="preserve"> Exemptions</w:t>
      </w:r>
      <w:bookmarkEnd w:id="323"/>
    </w:p>
    <w:p w14:paraId="4CAFA25C" w14:textId="77777777" w:rsidR="007F07D6" w:rsidRDefault="007F07D6"/>
    <w:p w14:paraId="08F48A61" w14:textId="77777777" w:rsidR="007F07D6" w:rsidRDefault="00AB4A7B">
      <w:pPr>
        <w:pStyle w:val="ProcedureTitle"/>
        <w:framePr w:wrap="notBeside"/>
      </w:pPr>
      <w:r>
        <w:rPr>
          <w:noProof/>
        </w:rPr>
        <w:pict w14:anchorId="320A3033">
          <v:shape id="Picture 103" o:spid="_x0000_i1105" type="#_x0000_t75" style="width:12pt;height:12pt;visibility:visible">
            <v:imagedata r:id="rId29" o:title=""/>
          </v:shape>
        </w:pict>
      </w:r>
      <w:r w:rsidR="007F07D6">
        <w:t>How to Exempt a Computer from BitLocker Protection</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4C780ED1" w14:textId="77777777" w:rsidTr="007F07D6">
        <w:tc>
          <w:tcPr>
            <w:tcW w:w="8856" w:type="dxa"/>
            <w:shd w:val="clear" w:color="auto" w:fill="auto"/>
          </w:tcPr>
          <w:p w14:paraId="286D4E62" w14:textId="77777777" w:rsidR="007F07D6" w:rsidRPr="00237A4B" w:rsidRDefault="007F07D6" w:rsidP="007F07D6">
            <w:pPr>
              <w:pStyle w:val="NumberedList1"/>
              <w:numPr>
                <w:ilvl w:val="0"/>
                <w:numId w:val="0"/>
              </w:numPr>
              <w:tabs>
                <w:tab w:val="left" w:pos="360"/>
              </w:tabs>
              <w:spacing w:line="260" w:lineRule="exact"/>
              <w:ind w:left="360" w:hanging="360"/>
              <w:rPr>
                <w:strike/>
                <w:rPrChange w:id="326" w:author="Author">
                  <w:rPr/>
                </w:rPrChange>
              </w:rPr>
            </w:pPr>
            <w:r>
              <w:t>1.</w:t>
            </w:r>
            <w:r>
              <w:tab/>
            </w:r>
            <w:commentRangeStart w:id="327"/>
            <w:r w:rsidRPr="00237A4B">
              <w:rPr>
                <w:strike/>
                <w:rPrChange w:id="328" w:author="Author">
                  <w:rPr/>
                </w:rPrChange>
              </w:rPr>
              <w:t xml:space="preserve">Open a web browser and go to the MBAM Management Console. Select </w:t>
            </w:r>
            <w:r w:rsidRPr="00237A4B">
              <w:rPr>
                <w:rStyle w:val="UI"/>
                <w:strike/>
                <w:rPrChange w:id="329" w:author="Author">
                  <w:rPr>
                    <w:rStyle w:val="UI"/>
                  </w:rPr>
                </w:rPrChange>
              </w:rPr>
              <w:t>Hardware</w:t>
            </w:r>
            <w:r w:rsidRPr="00237A4B">
              <w:rPr>
                <w:strike/>
                <w:rPrChange w:id="330" w:author="Author">
                  <w:rPr/>
                </w:rPrChange>
              </w:rPr>
              <w:t xml:space="preserve"> in the left side navigation pane. This will display the hardware compatibility list for your organization.</w:t>
            </w:r>
          </w:p>
          <w:p w14:paraId="0464C059" w14:textId="77777777" w:rsidR="007F07D6" w:rsidRPr="00237A4B" w:rsidRDefault="00AB4A7B">
            <w:pPr>
              <w:pStyle w:val="AlertLabelinList1"/>
              <w:framePr w:wrap="notBeside"/>
              <w:rPr>
                <w:strike/>
                <w:rPrChange w:id="331" w:author="Author">
                  <w:rPr/>
                </w:rPrChange>
              </w:rPr>
            </w:pPr>
            <w:r>
              <w:rPr>
                <w:strike/>
              </w:rPr>
              <w:pict w14:anchorId="1B0F6511">
                <v:shape id="Picture 49" o:spid="_x0000_i1106" type="#_x0000_t75" style="width:18pt;height:12pt;visibility:visible">
                  <v:imagedata r:id="rId22" o:title=""/>
                </v:shape>
              </w:pict>
            </w:r>
            <w:r w:rsidR="007F07D6" w:rsidRPr="00237A4B">
              <w:rPr>
                <w:strike/>
                <w:rPrChange w:id="332" w:author="Author">
                  <w:rPr>
                    <w:b w:val="0"/>
                  </w:rPr>
                </w:rPrChange>
              </w:rPr>
              <w:t xml:space="preserve">Note </w:t>
            </w:r>
          </w:p>
          <w:p w14:paraId="2833D965" w14:textId="77777777" w:rsidR="007F07D6" w:rsidRPr="00237A4B" w:rsidRDefault="007F07D6">
            <w:pPr>
              <w:pStyle w:val="AlertTextinList1"/>
              <w:rPr>
                <w:strike/>
                <w:rPrChange w:id="333" w:author="Author">
                  <w:rPr/>
                </w:rPrChange>
              </w:rPr>
            </w:pPr>
            <w:r w:rsidRPr="00237A4B">
              <w:rPr>
                <w:strike/>
                <w:rPrChange w:id="334" w:author="Author">
                  <w:rPr/>
                </w:rPrChange>
              </w:rPr>
              <w:lastRenderedPageBreak/>
              <w:t>You must be an MBAM administrator to view this page; otherwise you will receive an error page.</w:t>
            </w:r>
          </w:p>
          <w:p w14:paraId="6827C0F8" w14:textId="77777777" w:rsidR="007F07D6" w:rsidRPr="00237A4B" w:rsidRDefault="007F07D6" w:rsidP="007F07D6">
            <w:pPr>
              <w:pStyle w:val="NumberedList1"/>
              <w:numPr>
                <w:ilvl w:val="0"/>
                <w:numId w:val="0"/>
              </w:numPr>
              <w:tabs>
                <w:tab w:val="left" w:pos="360"/>
              </w:tabs>
              <w:spacing w:line="260" w:lineRule="exact"/>
              <w:ind w:left="360" w:hanging="360"/>
              <w:rPr>
                <w:strike/>
                <w:rPrChange w:id="335" w:author="Author">
                  <w:rPr/>
                </w:rPrChange>
              </w:rPr>
            </w:pPr>
            <w:r w:rsidRPr="00237A4B">
              <w:rPr>
                <w:strike/>
                <w:rPrChange w:id="336" w:author="Author">
                  <w:rPr/>
                </w:rPrChange>
              </w:rPr>
              <w:t>2.</w:t>
            </w:r>
            <w:r w:rsidRPr="00237A4B">
              <w:rPr>
                <w:strike/>
                <w:rPrChange w:id="337" w:author="Author">
                  <w:rPr/>
                </w:rPrChange>
              </w:rPr>
              <w:tab/>
              <w:t xml:space="preserve">Use the </w:t>
            </w:r>
            <w:r w:rsidRPr="00237A4B">
              <w:rPr>
                <w:rStyle w:val="UI"/>
                <w:strike/>
                <w:rPrChange w:id="338" w:author="Author">
                  <w:rPr>
                    <w:rStyle w:val="UI"/>
                  </w:rPr>
                </w:rPrChange>
              </w:rPr>
              <w:t>Search</w:t>
            </w:r>
            <w:r w:rsidRPr="00237A4B">
              <w:rPr>
                <w:strike/>
                <w:rPrChange w:id="339" w:author="Author">
                  <w:rPr/>
                </w:rPrChange>
              </w:rPr>
              <w:t xml:space="preserve"> field to locate the computer you want to exempt from BitLocker protection. You can search by Computer Manufacturer, Model name, Bios Maker, Bios Version, TPM Maker, TPM Version, and Capability Status to help narrow down the search results. </w:t>
            </w:r>
          </w:p>
          <w:p w14:paraId="5822DCA8" w14:textId="77777777" w:rsidR="007F07D6" w:rsidRDefault="007F07D6" w:rsidP="007F07D6">
            <w:pPr>
              <w:pStyle w:val="NumberedList1"/>
              <w:numPr>
                <w:ilvl w:val="0"/>
                <w:numId w:val="0"/>
              </w:numPr>
              <w:tabs>
                <w:tab w:val="left" w:pos="360"/>
              </w:tabs>
              <w:spacing w:line="260" w:lineRule="exact"/>
              <w:ind w:left="360" w:hanging="360"/>
            </w:pPr>
            <w:r w:rsidRPr="00237A4B">
              <w:rPr>
                <w:strike/>
                <w:rPrChange w:id="340" w:author="Author">
                  <w:rPr/>
                </w:rPrChange>
              </w:rPr>
              <w:t>3.</w:t>
            </w:r>
            <w:r w:rsidRPr="00237A4B">
              <w:rPr>
                <w:strike/>
                <w:rPrChange w:id="341" w:author="Author">
                  <w:rPr/>
                </w:rPrChange>
              </w:rPr>
              <w:tab/>
              <w:t xml:space="preserve">Once you’ve located the computer you want to exempt from BitLocker protection, click the arrow next to the status of the computer under the </w:t>
            </w:r>
            <w:r w:rsidRPr="00237A4B">
              <w:rPr>
                <w:rStyle w:val="UI"/>
                <w:strike/>
                <w:rPrChange w:id="342" w:author="Author">
                  <w:rPr>
                    <w:rStyle w:val="UI"/>
                  </w:rPr>
                </w:rPrChange>
              </w:rPr>
              <w:t>Status</w:t>
            </w:r>
            <w:r w:rsidRPr="00237A4B">
              <w:rPr>
                <w:strike/>
                <w:rPrChange w:id="343" w:author="Author">
                  <w:rPr/>
                </w:rPrChange>
              </w:rPr>
              <w:t xml:space="preserve"> column and select </w:t>
            </w:r>
            <w:r w:rsidRPr="00237A4B">
              <w:rPr>
                <w:rStyle w:val="UI"/>
                <w:strike/>
                <w:rPrChange w:id="344" w:author="Author">
                  <w:rPr>
                    <w:rStyle w:val="UI"/>
                  </w:rPr>
                </w:rPrChange>
              </w:rPr>
              <w:t>Incompatible</w:t>
            </w:r>
            <w:r w:rsidRPr="00237A4B">
              <w:rPr>
                <w:strike/>
                <w:rPrChange w:id="345" w:author="Author">
                  <w:rPr/>
                </w:rPrChange>
              </w:rPr>
              <w:t>. The computer will now be exempted from BitLocker protection</w:t>
            </w:r>
            <w:commentRangeEnd w:id="327"/>
            <w:r w:rsidR="006E0A2C">
              <w:rPr>
                <w:rStyle w:val="CommentReference"/>
              </w:rPr>
              <w:commentReference w:id="327"/>
            </w:r>
          </w:p>
        </w:tc>
      </w:tr>
    </w:tbl>
    <w:p w14:paraId="34DD5672" w14:textId="77777777" w:rsidR="007F07D6" w:rsidRDefault="00AB4A7B">
      <w:pPr>
        <w:pStyle w:val="ProcedureTitle"/>
        <w:framePr w:wrap="notBeside"/>
      </w:pPr>
      <w:r>
        <w:rPr>
          <w:noProof/>
        </w:rPr>
        <w:lastRenderedPageBreak/>
        <w:pict w14:anchorId="2AB6C815">
          <v:shape id="Picture 102" o:spid="_x0000_i1107" type="#_x0000_t75" style="width:12pt;height:12pt;visibility:visible">
            <v:imagedata r:id="rId29" o:title=""/>
          </v:shape>
        </w:pict>
      </w:r>
      <w:r w:rsidR="007F07D6">
        <w:t>How to Exempt a User from BitLocker Protection</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2810DF2B" w14:textId="77777777" w:rsidTr="007F07D6">
        <w:tc>
          <w:tcPr>
            <w:tcW w:w="8856" w:type="dxa"/>
            <w:shd w:val="clear" w:color="auto" w:fill="auto"/>
          </w:tcPr>
          <w:p w14:paraId="2A4A2A2F" w14:textId="77777777" w:rsidR="007F07D6" w:rsidRDefault="007F07D6" w:rsidP="007F07D6">
            <w:pPr>
              <w:pStyle w:val="NumberedList1"/>
              <w:numPr>
                <w:ilvl w:val="0"/>
                <w:numId w:val="0"/>
              </w:numPr>
              <w:tabs>
                <w:tab w:val="left" w:pos="360"/>
              </w:tabs>
              <w:spacing w:line="260" w:lineRule="exact"/>
              <w:ind w:left="360" w:hanging="360"/>
            </w:pPr>
            <w:r>
              <w:t>1.</w:t>
            </w:r>
            <w:r>
              <w:tab/>
              <w:t xml:space="preserve">In some cases, an organization may choose to control BitLocker exemption on a user basis. In this case, the user to be exempted must be added to a security group in Active Directory in order to bypass any computer-based BitLocker protection rules. </w:t>
            </w:r>
          </w:p>
          <w:p w14:paraId="7A410D96" w14:textId="77777777" w:rsidR="007F07D6" w:rsidRDefault="007F07D6" w:rsidP="007F07D6">
            <w:pPr>
              <w:pStyle w:val="NumberedList1"/>
              <w:numPr>
                <w:ilvl w:val="0"/>
                <w:numId w:val="0"/>
              </w:numPr>
              <w:tabs>
                <w:tab w:val="left" w:pos="360"/>
              </w:tabs>
              <w:spacing w:line="260" w:lineRule="exact"/>
              <w:ind w:left="360" w:hanging="360"/>
            </w:pPr>
            <w:r>
              <w:t>2.</w:t>
            </w:r>
            <w:r>
              <w:tab/>
              <w:t xml:space="preserve">Create a Group Policy object using the MBAM </w:t>
            </w:r>
            <w:hyperlink w:anchor="z48a45d7492674f14b43c6c1f38f8ed39" w:history="1">
              <w:r>
                <w:rPr>
                  <w:rStyle w:val="Hyperlink"/>
                </w:rPr>
                <w:t>Planning and Configuring Group Policy for MBAM</w:t>
              </w:r>
            </w:hyperlink>
            <w:r>
              <w:t xml:space="preserve"> and associate it with the Active Directory group created in the previous step.</w:t>
            </w:r>
          </w:p>
          <w:p w14:paraId="2CB31C65" w14:textId="77777777" w:rsidR="007F07D6" w:rsidRDefault="007F07D6" w:rsidP="007F07D6">
            <w:pPr>
              <w:pStyle w:val="NumberedList1"/>
              <w:numPr>
                <w:ilvl w:val="0"/>
                <w:numId w:val="0"/>
              </w:numPr>
              <w:tabs>
                <w:tab w:val="left" w:pos="360"/>
              </w:tabs>
              <w:spacing w:line="260" w:lineRule="exact"/>
              <w:ind w:left="360" w:hanging="360"/>
            </w:pPr>
            <w:r>
              <w:t>3.</w:t>
            </w:r>
            <w:r>
              <w:tab/>
              <w:t>Once a security group for BitLocker exempted users is created, add the user names of the users requesting exemption to this group. Once the users log on to a computer controlled by BitLocker, the MBAM client will check the User Exemption Policy setting and will suspend protection based on whether the user is part of the BitLocker exemption security group.</w:t>
            </w:r>
          </w:p>
          <w:p w14:paraId="6E550D8E" w14:textId="77777777" w:rsidR="007F07D6" w:rsidRDefault="00AB4A7B">
            <w:pPr>
              <w:pStyle w:val="AlertLabelinList1"/>
              <w:framePr w:wrap="notBeside"/>
            </w:pPr>
            <w:r>
              <w:rPr>
                <w:noProof/>
              </w:rPr>
              <w:pict w14:anchorId="01A60746">
                <v:shape id="Picture 48" o:spid="_x0000_i1108" type="#_x0000_t75" style="width:18pt;height:12pt;visibility:visible">
                  <v:imagedata r:id="rId22" o:title=""/>
                </v:shape>
              </w:pict>
            </w:r>
            <w:r w:rsidR="007F07D6">
              <w:t xml:space="preserve">Note </w:t>
            </w:r>
          </w:p>
          <w:p w14:paraId="4FF5E9A3" w14:textId="77777777" w:rsidR="007F07D6" w:rsidRDefault="007F07D6">
            <w:pPr>
              <w:pStyle w:val="AlertTextinList1"/>
            </w:pPr>
            <w:r>
              <w:t>Shared computer scenarios require special consideration when using user exemption. If a non-exempt user logs on to a computer shared with an exempt user, the computer may be encrypted.</w:t>
            </w:r>
          </w:p>
        </w:tc>
      </w:tr>
    </w:tbl>
    <w:p w14:paraId="2A4E3D01" w14:textId="77777777" w:rsidR="007F07D6" w:rsidRDefault="00AB4A7B">
      <w:pPr>
        <w:pStyle w:val="ProcedureTitle"/>
        <w:framePr w:wrap="notBeside"/>
      </w:pPr>
      <w:r>
        <w:rPr>
          <w:noProof/>
        </w:rPr>
        <w:pict w14:anchorId="7817E96C">
          <v:shape id="Picture 101" o:spid="_x0000_i1109" type="#_x0000_t75" style="width:12pt;height:12pt;visibility:visible">
            <v:imagedata r:id="rId29" o:title=""/>
          </v:shape>
        </w:pict>
      </w:r>
      <w:r w:rsidR="007F07D6">
        <w:t>How a User Requests Exemption from BitLocker Protection</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DC844D3" w14:textId="77777777" w:rsidTr="007F07D6">
        <w:tc>
          <w:tcPr>
            <w:tcW w:w="8856" w:type="dxa"/>
            <w:shd w:val="clear" w:color="auto" w:fill="auto"/>
          </w:tcPr>
          <w:p w14:paraId="168714AD" w14:textId="77777777" w:rsidR="007F07D6" w:rsidRDefault="007F07D6" w:rsidP="007F07D6">
            <w:pPr>
              <w:pStyle w:val="NumberedList1"/>
              <w:numPr>
                <w:ilvl w:val="0"/>
                <w:numId w:val="0"/>
              </w:numPr>
              <w:tabs>
                <w:tab w:val="left" w:pos="360"/>
              </w:tabs>
              <w:spacing w:line="260" w:lineRule="exact"/>
              <w:ind w:left="360" w:hanging="360"/>
            </w:pPr>
            <w:r>
              <w:t>1.</w:t>
            </w:r>
            <w:r>
              <w:tab/>
              <w:t>If you have deployed the User Exemption Policy template, a user can request exemption from BitLocker protection through the MBAM client.</w:t>
            </w:r>
          </w:p>
          <w:p w14:paraId="5730E4FF" w14:textId="77777777" w:rsidR="007F07D6" w:rsidRDefault="007F07D6" w:rsidP="007F07D6">
            <w:pPr>
              <w:pStyle w:val="NumberedList1"/>
              <w:numPr>
                <w:ilvl w:val="0"/>
                <w:numId w:val="0"/>
              </w:numPr>
              <w:tabs>
                <w:tab w:val="left" w:pos="360"/>
              </w:tabs>
              <w:spacing w:line="260" w:lineRule="exact"/>
              <w:ind w:left="360" w:hanging="360"/>
            </w:pPr>
            <w:r>
              <w:t>2.</w:t>
            </w:r>
            <w:r>
              <w:tab/>
              <w:t xml:space="preserve">Once the user logs on to a computer that has been marked as </w:t>
            </w:r>
            <w:r>
              <w:rPr>
                <w:rStyle w:val="UI"/>
              </w:rPr>
              <w:t>Compatible</w:t>
            </w:r>
            <w:r>
              <w:t xml:space="preserve"> in the MBAM Hardware Compatibility list, they will receive a notification that their computer is going to be encrypted. They can select </w:t>
            </w:r>
            <w:r>
              <w:rPr>
                <w:rStyle w:val="UI"/>
              </w:rPr>
              <w:t>Request Exemption</w:t>
            </w:r>
            <w:r>
              <w:t xml:space="preserve">, postpone the encryption by selecting </w:t>
            </w:r>
            <w:r>
              <w:rPr>
                <w:rStyle w:val="UI"/>
              </w:rPr>
              <w:t>Later</w:t>
            </w:r>
            <w:r>
              <w:t xml:space="preserve">, or select </w:t>
            </w:r>
            <w:r>
              <w:rPr>
                <w:rStyle w:val="UI"/>
              </w:rPr>
              <w:t>Start</w:t>
            </w:r>
            <w:r>
              <w:t xml:space="preserve"> to accept the BitLocker encryption.</w:t>
            </w:r>
          </w:p>
          <w:p w14:paraId="09CDF4AA" w14:textId="77777777" w:rsidR="007F07D6" w:rsidRDefault="00AB4A7B">
            <w:pPr>
              <w:pStyle w:val="AlertLabelinList1"/>
              <w:framePr w:wrap="notBeside"/>
            </w:pPr>
            <w:r>
              <w:rPr>
                <w:noProof/>
              </w:rPr>
              <w:pict w14:anchorId="10129A2B">
                <v:shape id="Picture 47" o:spid="_x0000_i1110" type="#_x0000_t75" style="width:18pt;height:12pt;visibility:visible">
                  <v:imagedata r:id="rId22" o:title=""/>
                </v:shape>
              </w:pict>
            </w:r>
            <w:r w:rsidR="007F07D6">
              <w:t xml:space="preserve">Note </w:t>
            </w:r>
          </w:p>
          <w:p w14:paraId="3D2FD20F" w14:textId="77777777" w:rsidR="007F07D6" w:rsidRDefault="007F07D6">
            <w:pPr>
              <w:pStyle w:val="AlertTextinList1"/>
            </w:pPr>
            <w:r>
              <w:t xml:space="preserve">Selecting </w:t>
            </w:r>
            <w:r>
              <w:rPr>
                <w:rStyle w:val="UI"/>
              </w:rPr>
              <w:t>Request Exemption</w:t>
            </w:r>
            <w:r>
              <w:t xml:space="preserve"> </w:t>
            </w:r>
            <w:commentRangeStart w:id="346"/>
            <w:r w:rsidRPr="00237A4B">
              <w:rPr>
                <w:strike/>
                <w:rPrChange w:id="347" w:author="Author">
                  <w:rPr/>
                </w:rPrChange>
              </w:rPr>
              <w:t xml:space="preserve">or </w:t>
            </w:r>
            <w:r w:rsidRPr="00237A4B">
              <w:rPr>
                <w:rStyle w:val="UI"/>
                <w:strike/>
                <w:rPrChange w:id="348" w:author="Author">
                  <w:rPr>
                    <w:rStyle w:val="UI"/>
                  </w:rPr>
                </w:rPrChange>
              </w:rPr>
              <w:t>Later</w:t>
            </w:r>
            <w:r>
              <w:t xml:space="preserve"> </w:t>
            </w:r>
            <w:commentRangeEnd w:id="346"/>
            <w:r w:rsidR="006E0A2C">
              <w:rPr>
                <w:rStyle w:val="CommentReference"/>
              </w:rPr>
              <w:commentReference w:id="346"/>
            </w:r>
            <w:r>
              <w:t>will postpone the BitLocker protection until the maximum time set in the User Exemption Policy.</w:t>
            </w:r>
          </w:p>
          <w:p w14:paraId="6E9A5B0B" w14:textId="2D163371" w:rsidR="007F07D6" w:rsidRDefault="007F07D6" w:rsidP="007F07D6">
            <w:pPr>
              <w:pStyle w:val="NumberedList1"/>
              <w:numPr>
                <w:ilvl w:val="0"/>
                <w:numId w:val="0"/>
              </w:numPr>
              <w:tabs>
                <w:tab w:val="left" w:pos="360"/>
              </w:tabs>
              <w:spacing w:line="260" w:lineRule="exact"/>
              <w:ind w:left="360" w:hanging="360"/>
            </w:pPr>
            <w:r>
              <w:t>3.</w:t>
            </w:r>
            <w:r>
              <w:tab/>
              <w:t xml:space="preserve">If the user selects </w:t>
            </w:r>
            <w:r>
              <w:rPr>
                <w:rStyle w:val="UI"/>
              </w:rPr>
              <w:t>Request Exemption</w:t>
            </w:r>
            <w:r>
              <w:t>, they will receive a notification telling them to contact your organization</w:t>
            </w:r>
            <w:ins w:id="349" w:author="Author">
              <w:r w:rsidR="009356D8">
                <w:t>’</w:t>
              </w:r>
            </w:ins>
            <w:r>
              <w:t xml:space="preserve">s BitLocker administration group. Depending on how the “Configure User Exemption Policy” is configured, the user will be provided with one or more of the following contact methods: </w:t>
            </w:r>
          </w:p>
          <w:p w14:paraId="32A3ADC8"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Phone Number</w:t>
            </w:r>
          </w:p>
          <w:p w14:paraId="4C4EA401"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lastRenderedPageBreak/>
              <w:t></w:t>
            </w:r>
            <w:r w:rsidRPr="007F07D6">
              <w:rPr>
                <w:rFonts w:ascii="Symbol" w:hAnsi="Symbol"/>
              </w:rPr>
              <w:tab/>
            </w:r>
            <w:r>
              <w:t>Webpage URL</w:t>
            </w:r>
          </w:p>
          <w:p w14:paraId="7FF685B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Mailing Address</w:t>
            </w:r>
          </w:p>
          <w:p w14:paraId="2F759986" w14:textId="3BFC9E67" w:rsidR="007F07D6" w:rsidRDefault="007F07D6">
            <w:pPr>
              <w:pStyle w:val="TextinList1"/>
            </w:pPr>
            <w:r>
              <w:t xml:space="preserve">Once the exemption request is received, the MBAM Administrator can </w:t>
            </w:r>
            <w:del w:id="350" w:author="Author">
              <w:r w:rsidDel="009356D8">
                <w:delText xml:space="preserve">take </w:delText>
              </w:r>
            </w:del>
            <w:r>
              <w:t>decide if it is appropriate to add the user to the BitLocker Exemption Active Directory group.</w:t>
            </w:r>
          </w:p>
          <w:p w14:paraId="4D8F78E1" w14:textId="77777777" w:rsidR="007F07D6" w:rsidRDefault="00AB4A7B">
            <w:pPr>
              <w:pStyle w:val="AlertLabelinList1"/>
              <w:framePr w:wrap="notBeside"/>
            </w:pPr>
            <w:r>
              <w:rPr>
                <w:noProof/>
              </w:rPr>
              <w:pict w14:anchorId="094B8632">
                <v:shape id="Picture 46" o:spid="_x0000_i1111" type="#_x0000_t75" style="width:18pt;height:12pt;visibility:visible">
                  <v:imagedata r:id="rId22" o:title=""/>
                </v:shape>
              </w:pict>
            </w:r>
            <w:r w:rsidR="007F07D6">
              <w:t xml:space="preserve">Note </w:t>
            </w:r>
          </w:p>
          <w:p w14:paraId="141D295B" w14:textId="548E39A4" w:rsidR="007F07D6" w:rsidRDefault="007F07D6">
            <w:pPr>
              <w:pStyle w:val="AlertTextinList1"/>
            </w:pPr>
            <w:r>
              <w:t>Once the postpone time limit set in the User Exemption Policy has expired, the user will not see options to request exemption</w:t>
            </w:r>
            <w:ins w:id="351" w:author="Author">
              <w:r w:rsidR="009356D8">
                <w:t xml:space="preserve"> to</w:t>
              </w:r>
            </w:ins>
            <w:r>
              <w:t xml:space="preserve"> </w:t>
            </w:r>
            <w:commentRangeStart w:id="352"/>
            <w:r w:rsidRPr="00237A4B">
              <w:rPr>
                <w:strike/>
                <w:rPrChange w:id="353" w:author="Author">
                  <w:rPr/>
                </w:rPrChange>
              </w:rPr>
              <w:t>or postpone</w:t>
            </w:r>
            <w:r>
              <w:t xml:space="preserve"> </w:t>
            </w:r>
            <w:commentRangeEnd w:id="352"/>
            <w:r w:rsidR="006E0A2C">
              <w:rPr>
                <w:rStyle w:val="CommentReference"/>
              </w:rPr>
              <w:commentReference w:id="352"/>
            </w:r>
            <w:r>
              <w:t>the encryption</w:t>
            </w:r>
            <w:ins w:id="354" w:author="Author">
              <w:r w:rsidR="009356D8">
                <w:t xml:space="preserve"> policy</w:t>
              </w:r>
            </w:ins>
            <w:r>
              <w:t>. At this point the user must contact the MBAM administrator directly to receive exemption from BitLocker Protection.</w:t>
            </w:r>
          </w:p>
        </w:tc>
      </w:tr>
    </w:tbl>
    <w:p w14:paraId="47053868" w14:textId="77777777" w:rsidR="007F07D6" w:rsidRDefault="007F07D6"/>
    <w:p w14:paraId="2E51BAE2" w14:textId="77777777" w:rsidR="007F07D6" w:rsidRDefault="007F07D6">
      <w:pPr>
        <w:pStyle w:val="Heading1"/>
      </w:pPr>
      <w:bookmarkStart w:id="355" w:name="_Toc295118907"/>
      <w:r>
        <w:t>How to Manage Roles for MBAM</w:t>
      </w:r>
      <w:bookmarkStart w:id="356" w:name="z0c83cce46b124a258d41f4b0fd0a32c3"/>
      <w:bookmarkEnd w:id="355"/>
      <w:bookmarkEnd w:id="356"/>
    </w:p>
    <w:p w14:paraId="107B466C" w14:textId="6F463BE4" w:rsidR="007F07D6" w:rsidRDefault="007F07D6">
      <w:r>
        <w:t>After Microsoft BitLocker Administration and Monitoring (MBAM) setup is complete</w:t>
      </w:r>
      <w:ins w:id="357" w:author="Author">
        <w:r w:rsidR="009356D8">
          <w:t>d</w:t>
        </w:r>
      </w:ins>
      <w:r>
        <w:t xml:space="preserve"> for all server components, administrative users will have to be granted access to one or more features. As a best practice, administrators who will manage or use MBAM features should be assigned to groups by using Active Directory.</w:t>
      </w:r>
    </w:p>
    <w:p w14:paraId="64495A4D" w14:textId="77777777" w:rsidR="007F07D6" w:rsidRDefault="00AB4A7B">
      <w:pPr>
        <w:pStyle w:val="ProcedureTitle"/>
        <w:framePr w:wrap="notBeside"/>
      </w:pPr>
      <w:r>
        <w:rPr>
          <w:noProof/>
        </w:rPr>
        <w:pict w14:anchorId="7B1AAFCE">
          <v:shape id="Picture 100" o:spid="_x0000_i1112" type="#_x0000_t75" style="width:12pt;height:12pt;visibility:visible">
            <v:imagedata r:id="rId29" o:title=""/>
          </v:shape>
        </w:pict>
      </w:r>
      <w:r w:rsidR="007F07D6">
        <w:t>How to Grant Access to MBAM Roles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1D23CA8D" w14:textId="77777777" w:rsidTr="007F07D6">
        <w:tc>
          <w:tcPr>
            <w:tcW w:w="8856" w:type="dxa"/>
            <w:shd w:val="clear" w:color="auto" w:fill="auto"/>
          </w:tcPr>
          <w:p w14:paraId="6D1A173C" w14:textId="77777777" w:rsidR="007F07D6" w:rsidRDefault="007F07D6" w:rsidP="007F07D6">
            <w:pPr>
              <w:pStyle w:val="NumberedList1"/>
              <w:numPr>
                <w:ilvl w:val="0"/>
                <w:numId w:val="0"/>
              </w:numPr>
              <w:tabs>
                <w:tab w:val="left" w:pos="360"/>
              </w:tabs>
              <w:spacing w:line="260" w:lineRule="exact"/>
              <w:ind w:left="360" w:hanging="360"/>
            </w:pPr>
            <w:r>
              <w:t>1.</w:t>
            </w:r>
            <w:r>
              <w:tab/>
              <w:t>Assign administrative users to groups in Active Directory Domain Services.</w:t>
            </w:r>
          </w:p>
          <w:p w14:paraId="1CFA3BC8" w14:textId="77777777" w:rsidR="007F07D6" w:rsidRDefault="007F07D6" w:rsidP="007F07D6">
            <w:pPr>
              <w:pStyle w:val="NumberedList1"/>
              <w:numPr>
                <w:ilvl w:val="0"/>
                <w:numId w:val="0"/>
              </w:numPr>
              <w:tabs>
                <w:tab w:val="left" w:pos="360"/>
              </w:tabs>
              <w:spacing w:line="260" w:lineRule="exact"/>
              <w:ind w:left="360" w:hanging="360"/>
            </w:pPr>
            <w:r>
              <w:t>2.</w:t>
            </w:r>
            <w:r>
              <w:tab/>
              <w:t xml:space="preserve">Add security groups to the roles for MBAM on the Microsoft BitLocker Administration and Monitoring server for the respective features. </w:t>
            </w:r>
          </w:p>
          <w:p w14:paraId="46D4192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System Administrators</w:t>
            </w:r>
            <w:r>
              <w:t xml:space="preserve"> have access to all Microsoft BitLocker Administration and Monitoring features in the MBAM Management Console</w:t>
            </w:r>
          </w:p>
          <w:p w14:paraId="51D6FC63"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Hardware Users</w:t>
            </w:r>
            <w:r>
              <w:t xml:space="preserve"> have access to </w:t>
            </w:r>
            <w:commentRangeStart w:id="358"/>
            <w:commentRangeStart w:id="359"/>
            <w:r w:rsidRPr="00237A4B">
              <w:rPr>
                <w:strike/>
                <w:rPrChange w:id="360" w:author="Author">
                  <w:rPr/>
                </w:rPrChange>
              </w:rPr>
              <w:t>some</w:t>
            </w:r>
            <w:commentRangeEnd w:id="358"/>
            <w:r w:rsidR="00FF4101">
              <w:rPr>
                <w:rStyle w:val="CommentReference"/>
              </w:rPr>
              <w:commentReference w:id="358"/>
            </w:r>
            <w:r w:rsidRPr="00237A4B">
              <w:rPr>
                <w:strike/>
                <w:rPrChange w:id="361" w:author="Author">
                  <w:rPr/>
                </w:rPrChange>
              </w:rPr>
              <w:t xml:space="preserve"> of</w:t>
            </w:r>
            <w:commentRangeEnd w:id="359"/>
            <w:r w:rsidR="006E0A2C">
              <w:rPr>
                <w:rStyle w:val="CommentReference"/>
              </w:rPr>
              <w:commentReference w:id="359"/>
            </w:r>
            <w:r>
              <w:t xml:space="preserve"> the Hardware Capability features in the MBAM Management Console</w:t>
            </w:r>
          </w:p>
          <w:p w14:paraId="3F9D336A"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Helpdesk Users</w:t>
            </w:r>
            <w:r>
              <w:t xml:space="preserve"> have access to the Manage TPM and Drive Recovery options in the MBAM Management Console, but must fill in all fields when using either option</w:t>
            </w:r>
          </w:p>
          <w:p w14:paraId="0CCA2DF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Report Users</w:t>
            </w:r>
            <w:r>
              <w:t xml:space="preserve"> have access to the Compliance and Audit reports in the MBAM Management Console</w:t>
            </w:r>
          </w:p>
          <w:p w14:paraId="435343D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rPr>
                <w:rStyle w:val="UI"/>
              </w:rPr>
              <w:t>MBAM Advanced Helpdesk Uses</w:t>
            </w:r>
            <w:r>
              <w:t xml:space="preserve"> have access to the Manage TPM and Drive Recovery options in the MBAM Management Console but are not required to fill in all fields when using either option </w:t>
            </w:r>
          </w:p>
          <w:p w14:paraId="6C5F3FE9" w14:textId="77777777" w:rsidR="007F07D6" w:rsidRDefault="007F07D6">
            <w:pPr>
              <w:pStyle w:val="TextinList1"/>
            </w:pPr>
            <w:r>
              <w:t xml:space="preserve">For more information about roles for Microsoft BitLocker Administration and Monitoring, see </w:t>
            </w:r>
            <w:hyperlink w:anchor="z962f2f48e80043f2ab25664a8a6298ee" w:history="1">
              <w:r>
                <w:rPr>
                  <w:rStyle w:val="Hyperlink"/>
                </w:rPr>
                <w:t>Planning Server Infrastructure for MBAM</w:t>
              </w:r>
            </w:hyperlink>
            <w:r>
              <w:t>.</w:t>
            </w:r>
          </w:p>
        </w:tc>
      </w:tr>
    </w:tbl>
    <w:p w14:paraId="011E5546" w14:textId="77777777" w:rsidR="007F07D6" w:rsidRDefault="007F07D6"/>
    <w:p w14:paraId="03BA0DF0" w14:textId="77777777" w:rsidR="007F07D6" w:rsidRDefault="007F07D6">
      <w:pPr>
        <w:pStyle w:val="Heading1"/>
      </w:pPr>
      <w:bookmarkStart w:id="362" w:name="_Toc295118908"/>
      <w:r>
        <w:lastRenderedPageBreak/>
        <w:t>How to Use the Client Control Panel</w:t>
      </w:r>
      <w:bookmarkStart w:id="363" w:name="z174d5e774dc241b6a80f0eab62850f00"/>
      <w:bookmarkEnd w:id="362"/>
      <w:bookmarkEnd w:id="363"/>
    </w:p>
    <w:p w14:paraId="13B569D0" w14:textId="77777777" w:rsidR="007F07D6" w:rsidRDefault="007F07D6">
      <w:r>
        <w:t xml:space="preserve">Microsoft BitLocker Administration and Monitoring (MBAM) </w:t>
      </w:r>
      <w:commentRangeStart w:id="364"/>
      <w:r>
        <w:t>allows</w:t>
      </w:r>
      <w:commentRangeEnd w:id="364"/>
      <w:r w:rsidR="009D0890">
        <w:rPr>
          <w:rStyle w:val="CommentReference"/>
        </w:rPr>
        <w:commentReference w:id="364"/>
      </w:r>
      <w:r>
        <w:t xml:space="preserve"> administrators to configure policy to hide the existing BitLocker control panel and install a customized MBAM control panel under </w:t>
      </w:r>
      <w:r>
        <w:rPr>
          <w:rStyle w:val="UI"/>
        </w:rPr>
        <w:t>System and Security</w:t>
      </w:r>
      <w:r>
        <w:t xml:space="preserve"> called BitLocker Encryption Options. The MBAM control panel can be used to unlock encrypted fixed and removable drives, as well as manage your PIN or password.</w:t>
      </w:r>
    </w:p>
    <w:p w14:paraId="31A90353" w14:textId="77777777" w:rsidR="007F07D6" w:rsidRDefault="00AB4A7B">
      <w:pPr>
        <w:pStyle w:val="ProcedureTitle"/>
        <w:framePr w:wrap="notBeside"/>
      </w:pPr>
      <w:r>
        <w:rPr>
          <w:noProof/>
        </w:rPr>
        <w:pict w14:anchorId="676FF046">
          <v:shape id="Picture 99" o:spid="_x0000_i1113" type="#_x0000_t75" style="width:12pt;height:12pt;visibility:visible">
            <v:imagedata r:id="rId29" o:title=""/>
          </v:shape>
        </w:pict>
      </w:r>
      <w:r w:rsidR="007F07D6">
        <w:t>Using the MBAM Client Control Panel</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4706B9C5" w14:textId="77777777" w:rsidTr="007F07D6">
        <w:tc>
          <w:tcPr>
            <w:tcW w:w="8856" w:type="dxa"/>
            <w:shd w:val="clear" w:color="auto" w:fill="auto"/>
          </w:tcPr>
          <w:p w14:paraId="3BF1488C" w14:textId="77777777" w:rsidR="007F07D6" w:rsidRDefault="007F07D6" w:rsidP="007F07D6">
            <w:pPr>
              <w:pStyle w:val="NumberedList1"/>
              <w:numPr>
                <w:ilvl w:val="0"/>
                <w:numId w:val="0"/>
              </w:numPr>
              <w:tabs>
                <w:tab w:val="left" w:pos="360"/>
              </w:tabs>
              <w:spacing w:line="260" w:lineRule="exact"/>
              <w:ind w:left="360" w:hanging="360"/>
            </w:pPr>
            <w:r>
              <w:t>1.</w:t>
            </w:r>
            <w:r>
              <w:tab/>
            </w:r>
            <w:commentRangeStart w:id="365"/>
            <w:r>
              <w:t>To</w:t>
            </w:r>
            <w:commentRangeEnd w:id="365"/>
            <w:r w:rsidR="009D0890">
              <w:rPr>
                <w:rStyle w:val="CommentReference"/>
              </w:rPr>
              <w:commentReference w:id="365"/>
            </w:r>
            <w:r>
              <w:t xml:space="preserve"> open BitLocker Encryption Options, click </w:t>
            </w:r>
            <w:r>
              <w:rPr>
                <w:rStyle w:val="UI"/>
              </w:rPr>
              <w:t>Start</w:t>
            </w:r>
            <w:r>
              <w:t xml:space="preserve"> and then select </w:t>
            </w:r>
            <w:r>
              <w:rPr>
                <w:rStyle w:val="UI"/>
              </w:rPr>
              <w:t>Control Panel</w:t>
            </w:r>
            <w:r>
              <w:t xml:space="preserve">. Once the </w:t>
            </w:r>
            <w:r>
              <w:rPr>
                <w:rStyle w:val="UI"/>
              </w:rPr>
              <w:t>Control Panel</w:t>
            </w:r>
            <w:r>
              <w:t xml:space="preserve"> opens, select </w:t>
            </w:r>
            <w:r>
              <w:rPr>
                <w:rStyle w:val="UI"/>
              </w:rPr>
              <w:t>System and Security</w:t>
            </w:r>
            <w:r>
              <w:t>.</w:t>
            </w:r>
          </w:p>
          <w:p w14:paraId="3278F428" w14:textId="77777777" w:rsidR="007F07D6" w:rsidRDefault="007F07D6" w:rsidP="007F07D6">
            <w:pPr>
              <w:pStyle w:val="NumberedList1"/>
              <w:numPr>
                <w:ilvl w:val="0"/>
                <w:numId w:val="0"/>
              </w:numPr>
              <w:tabs>
                <w:tab w:val="left" w:pos="360"/>
              </w:tabs>
              <w:spacing w:line="260" w:lineRule="exact"/>
              <w:ind w:left="360" w:hanging="360"/>
            </w:pPr>
            <w:r>
              <w:t>2.</w:t>
            </w:r>
            <w:r>
              <w:tab/>
              <w:t xml:space="preserve">Double-click </w:t>
            </w:r>
            <w:r>
              <w:rPr>
                <w:rStyle w:val="UI"/>
              </w:rPr>
              <w:t>BitLocker Encryption Options</w:t>
            </w:r>
            <w:r>
              <w:t xml:space="preserve"> to open the customized MBAM control panel. You will see a list of all the hard drives on the computer and their encryption status, as well as an option to manage your PIN or passwords.</w:t>
            </w:r>
          </w:p>
          <w:p w14:paraId="653B7F71" w14:textId="3499B2B1" w:rsidR="007F07D6" w:rsidRDefault="007F07D6" w:rsidP="007F07D6">
            <w:pPr>
              <w:pStyle w:val="NumberedList1"/>
              <w:numPr>
                <w:ilvl w:val="0"/>
                <w:numId w:val="0"/>
              </w:numPr>
              <w:tabs>
                <w:tab w:val="left" w:pos="360"/>
              </w:tabs>
              <w:spacing w:line="260" w:lineRule="exact"/>
              <w:ind w:left="360" w:hanging="360"/>
            </w:pPr>
            <w:r>
              <w:t>3.</w:t>
            </w:r>
            <w:r>
              <w:tab/>
              <w:t xml:space="preserve">The list of hard drives on the computer can be used to verify encryption status, unlock a drive, or request an exemption for BitLocker protection if the </w:t>
            </w:r>
            <w:r w:rsidR="00237A4B">
              <w:fldChar w:fldCharType="begin"/>
            </w:r>
            <w:ins w:id="366" w:author="Author">
              <w:r w:rsidR="000E1C54">
                <w:instrText>HYPERLINK  \l "z9af95067d20743bfacf7a63e63a25370"</w:instrText>
              </w:r>
            </w:ins>
            <w:del w:id="367" w:author="Author">
              <w:r w:rsidR="00237A4B" w:rsidDel="000E1C54">
                <w:delInstrText xml:space="preserve"> HYPERLINK \l "z9af95067d20743bfacf7a63e63a25370" </w:delInstrText>
              </w:r>
            </w:del>
            <w:r w:rsidR="00237A4B">
              <w:fldChar w:fldCharType="separate"/>
            </w:r>
            <w:del w:id="368" w:author="Author">
              <w:r w:rsidDel="000E1C54">
                <w:rPr>
                  <w:rStyle w:val="Hyperlink"/>
                </w:rPr>
                <w:delText>How to Manage User and Computer Exemptions</w:delText>
              </w:r>
            </w:del>
            <w:ins w:id="369" w:author="Author">
              <w:r w:rsidR="000E1C54">
                <w:rPr>
                  <w:rStyle w:val="Hyperlink"/>
                </w:rPr>
                <w:t>User and Computer Exemption policies</w:t>
              </w:r>
            </w:ins>
            <w:r w:rsidR="00237A4B">
              <w:rPr>
                <w:rStyle w:val="Hyperlink"/>
              </w:rPr>
              <w:fldChar w:fldCharType="end"/>
            </w:r>
            <w:r>
              <w:t xml:space="preserve"> </w:t>
            </w:r>
            <w:del w:id="370" w:author="Author">
              <w:r w:rsidDel="000E1C54">
                <w:delText xml:space="preserve">has </w:delText>
              </w:r>
            </w:del>
            <w:ins w:id="371" w:author="Author">
              <w:r w:rsidR="000E1C54">
                <w:t xml:space="preserve">have </w:t>
              </w:r>
            </w:ins>
            <w:r>
              <w:t>been deployed.</w:t>
            </w:r>
          </w:p>
          <w:p w14:paraId="3694F4E2" w14:textId="77777777" w:rsidR="007F07D6" w:rsidRDefault="007F07D6" w:rsidP="007F07D6">
            <w:pPr>
              <w:pStyle w:val="NumberedList1"/>
              <w:numPr>
                <w:ilvl w:val="0"/>
                <w:numId w:val="0"/>
              </w:numPr>
              <w:tabs>
                <w:tab w:val="left" w:pos="360"/>
              </w:tabs>
              <w:spacing w:line="260" w:lineRule="exact"/>
              <w:ind w:left="360" w:hanging="360"/>
            </w:pPr>
            <w:r>
              <w:t>4.</w:t>
            </w:r>
            <w:r>
              <w:tab/>
              <w:t xml:space="preserve">The BitLocker Encryption Options control panel also allows for non-administrator users to manage their PIN or passwords. By selecting </w:t>
            </w:r>
            <w:r>
              <w:rPr>
                <w:rStyle w:val="UI"/>
              </w:rPr>
              <w:t>Manage PIN</w:t>
            </w:r>
            <w:r>
              <w:t xml:space="preserve">, the user will be prompted to enter their current PIN and their new PIN (as well as confirmation of the new PIN). Selecting </w:t>
            </w:r>
            <w:r>
              <w:rPr>
                <w:rStyle w:val="UI"/>
              </w:rPr>
              <w:t>Update PIN</w:t>
            </w:r>
            <w:r>
              <w:t xml:space="preserve"> will reset the PIN to the new one selected by the user. </w:t>
            </w:r>
          </w:p>
          <w:p w14:paraId="0B834BFC" w14:textId="77777777" w:rsidR="007F07D6" w:rsidRDefault="007F07D6" w:rsidP="007F07D6">
            <w:pPr>
              <w:pStyle w:val="NumberedList1"/>
              <w:numPr>
                <w:ilvl w:val="0"/>
                <w:numId w:val="0"/>
              </w:numPr>
              <w:tabs>
                <w:tab w:val="left" w:pos="360"/>
              </w:tabs>
              <w:spacing w:line="260" w:lineRule="exact"/>
              <w:ind w:left="360" w:hanging="360"/>
            </w:pPr>
            <w:r>
              <w:t>5.</w:t>
            </w:r>
            <w:r>
              <w:tab/>
              <w:t xml:space="preserve">To manage your password, select </w:t>
            </w:r>
            <w:r>
              <w:rPr>
                <w:rStyle w:val="UI"/>
              </w:rPr>
              <w:t>Unlock drive</w:t>
            </w:r>
            <w:r>
              <w:t xml:space="preserve"> and input your current password. Once the drive is unlocked, select </w:t>
            </w:r>
            <w:r>
              <w:rPr>
                <w:rStyle w:val="UI"/>
              </w:rPr>
              <w:t>Reset Password</w:t>
            </w:r>
            <w:r>
              <w:t xml:space="preserve"> to change your current password. </w:t>
            </w:r>
          </w:p>
        </w:tc>
      </w:tr>
    </w:tbl>
    <w:p w14:paraId="68118F62" w14:textId="77777777" w:rsidR="007F07D6" w:rsidRDefault="007F07D6">
      <w:pPr>
        <w:pStyle w:val="Heading2"/>
      </w:pPr>
      <w:bookmarkStart w:id="372" w:name="_Toc295118909"/>
      <w:r>
        <w:t>See Also</w:t>
      </w:r>
      <w:bookmarkEnd w:id="372"/>
    </w:p>
    <w:p w14:paraId="04B6941F" w14:textId="77777777" w:rsidR="007F07D6" w:rsidRDefault="007F07D6">
      <w:r>
        <w:rPr>
          <w:rStyle w:val="Bold"/>
        </w:rPr>
        <w:t>How to Grant Hardware and User Exemptions</w:t>
      </w:r>
    </w:p>
    <w:p w14:paraId="6B5D23DA" w14:textId="77777777" w:rsidR="007F07D6" w:rsidRDefault="007F07D6">
      <w:pPr>
        <w:pStyle w:val="Heading1"/>
      </w:pPr>
      <w:bookmarkStart w:id="373" w:name="_Toc295118910"/>
      <w:commentRangeStart w:id="374"/>
      <w:r>
        <w:t>Best Practices for MBAM</w:t>
      </w:r>
      <w:bookmarkStart w:id="375" w:name="z2bf54b730e1446d2aca74173ae7f5f6f"/>
      <w:bookmarkEnd w:id="373"/>
      <w:bookmarkEnd w:id="375"/>
      <w:commentRangeEnd w:id="374"/>
      <w:r w:rsidR="009A2B86">
        <w:rPr>
          <w:rStyle w:val="CommentReference"/>
          <w:b w:val="0"/>
          <w:sz w:val="20"/>
        </w:rPr>
        <w:commentReference w:id="374"/>
      </w:r>
    </w:p>
    <w:p w14:paraId="485BCDD2" w14:textId="6A8D5645" w:rsidR="00E8282F" w:rsidRDefault="00E8282F">
      <w:pPr>
        <w:rPr>
          <w:ins w:id="376" w:author="Author"/>
        </w:rPr>
      </w:pPr>
      <w:proofErr w:type="gramStart"/>
      <w:ins w:id="377" w:author="Author">
        <w:r>
          <w:t>Section Intentionally Left Blank.</w:t>
        </w:r>
        <w:proofErr w:type="gramEnd"/>
        <w:r>
          <w:t xml:space="preserve"> Content will be added next week, post-TR.</w:t>
        </w:r>
      </w:ins>
    </w:p>
    <w:p w14:paraId="0A9FE928" w14:textId="77777777" w:rsidR="00E8282F" w:rsidRDefault="00E8282F">
      <w:pPr>
        <w:rPr>
          <w:ins w:id="378" w:author="Author"/>
        </w:rPr>
      </w:pPr>
    </w:p>
    <w:p w14:paraId="6F35640B" w14:textId="77777777" w:rsidR="007F07D6" w:rsidRDefault="007F07D6">
      <w:r>
        <w:t xml:space="preserve">This section should contain sub-topics listing security information that would be interesting to IT Pros. </w:t>
      </w:r>
    </w:p>
    <w:p w14:paraId="6E4BF1F4" w14:textId="77777777" w:rsidR="007F07D6" w:rsidRDefault="007F07D6">
      <w:r>
        <w:t>For example: list of all accounts, groups, and security permissions required to complete tasks, security best practices and recommendations, port configurations required, data protection, auditing, account requirements for roles of Malta.</w:t>
      </w:r>
    </w:p>
    <w:p w14:paraId="728E167F" w14:textId="77777777" w:rsidR="007F07D6" w:rsidRDefault="007F07D6">
      <w:r>
        <w:t xml:space="preserve">Best-practices guidelines for </w:t>
      </w:r>
      <w:proofErr w:type="gramStart"/>
      <w:r>
        <w:t>Malta  administrators</w:t>
      </w:r>
      <w:proofErr w:type="gramEnd"/>
      <w:r>
        <w:t xml:space="preserve"> are also shared into this section from the planning, deployment, and operations sections.</w:t>
      </w:r>
    </w:p>
    <w:p w14:paraId="500205E4" w14:textId="77777777" w:rsidR="007F07D6" w:rsidRDefault="007F07D6">
      <w:pPr>
        <w:pStyle w:val="Heading2"/>
      </w:pPr>
      <w:bookmarkStart w:id="379" w:name="_Toc295118911"/>
      <w:r>
        <w:lastRenderedPageBreak/>
        <w:t>In This Section</w:t>
      </w:r>
      <w:bookmarkEnd w:id="379"/>
    </w:p>
    <w:p w14:paraId="78A8CA20" w14:textId="77777777" w:rsidR="007F07D6" w:rsidRDefault="007F07D6">
      <w:pPr>
        <w:pStyle w:val="DefinedTerm"/>
      </w:pPr>
      <w:r>
        <w:t>The item being defined goes here.</w:t>
      </w:r>
    </w:p>
    <w:tbl>
      <w:tblPr>
        <w:tblW w:w="0" w:type="auto"/>
        <w:tblInd w:w="187" w:type="dxa"/>
        <w:tblCellMar>
          <w:left w:w="0" w:type="dxa"/>
          <w:right w:w="0" w:type="dxa"/>
        </w:tblCellMar>
        <w:tblLook w:val="01E0" w:firstRow="1" w:lastRow="1" w:firstColumn="1" w:lastColumn="1" w:noHBand="0" w:noVBand="0"/>
      </w:tblPr>
      <w:tblGrid>
        <w:gridCol w:w="8453"/>
      </w:tblGrid>
      <w:tr w:rsidR="007F07D6" w14:paraId="3C6FC0CA" w14:textId="77777777" w:rsidTr="007F07D6">
        <w:tc>
          <w:tcPr>
            <w:tcW w:w="8856" w:type="dxa"/>
            <w:shd w:val="clear" w:color="auto" w:fill="auto"/>
          </w:tcPr>
          <w:p w14:paraId="7E5F26B5" w14:textId="77777777" w:rsidR="007F07D6" w:rsidRPr="007F07D6" w:rsidRDefault="007F07D6" w:rsidP="007F07D6">
            <w:pPr>
              <w:ind w:right="1440"/>
              <w:rPr>
                <w:sz w:val="18"/>
                <w:szCs w:val="18"/>
              </w:rPr>
            </w:pPr>
            <w:r w:rsidRPr="007F07D6">
              <w:rPr>
                <w:rStyle w:val="Bold"/>
                <w:sz w:val="18"/>
              </w:rPr>
              <w:t>Planning Security Best Practices</w:t>
            </w:r>
          </w:p>
          <w:p w14:paraId="235CDBFA" w14:textId="77777777" w:rsidR="007F07D6" w:rsidRPr="007F07D6" w:rsidRDefault="007F07D6" w:rsidP="007F07D6">
            <w:pPr>
              <w:ind w:right="1440"/>
              <w:rPr>
                <w:sz w:val="18"/>
                <w:szCs w:val="18"/>
              </w:rPr>
            </w:pPr>
          </w:p>
        </w:tc>
      </w:tr>
    </w:tbl>
    <w:p w14:paraId="2643DD5A" w14:textId="77777777" w:rsidR="007F07D6" w:rsidRDefault="007F07D6">
      <w:pPr>
        <w:pStyle w:val="DefinedTerm"/>
      </w:pPr>
      <w:r>
        <w:t>The item being defined goes here.</w:t>
      </w:r>
    </w:p>
    <w:tbl>
      <w:tblPr>
        <w:tblW w:w="0" w:type="auto"/>
        <w:tblInd w:w="187" w:type="dxa"/>
        <w:tblCellMar>
          <w:left w:w="0" w:type="dxa"/>
          <w:right w:w="0" w:type="dxa"/>
        </w:tblCellMar>
        <w:tblLook w:val="01E0" w:firstRow="1" w:lastRow="1" w:firstColumn="1" w:lastColumn="1" w:noHBand="0" w:noVBand="0"/>
      </w:tblPr>
      <w:tblGrid>
        <w:gridCol w:w="8453"/>
      </w:tblGrid>
      <w:tr w:rsidR="007F07D6" w14:paraId="716C4AA4" w14:textId="77777777" w:rsidTr="007F07D6">
        <w:tc>
          <w:tcPr>
            <w:tcW w:w="8856" w:type="dxa"/>
            <w:shd w:val="clear" w:color="auto" w:fill="auto"/>
          </w:tcPr>
          <w:p w14:paraId="148F829D" w14:textId="77777777" w:rsidR="007F07D6" w:rsidRPr="007F07D6" w:rsidRDefault="007F07D6" w:rsidP="007F07D6">
            <w:pPr>
              <w:ind w:right="1440"/>
              <w:rPr>
                <w:sz w:val="18"/>
                <w:szCs w:val="18"/>
              </w:rPr>
            </w:pPr>
            <w:r w:rsidRPr="007F07D6">
              <w:rPr>
                <w:rStyle w:val="Bold"/>
                <w:sz w:val="18"/>
              </w:rPr>
              <w:t>Deployment Security Best Practices</w:t>
            </w:r>
          </w:p>
          <w:p w14:paraId="60928E5C" w14:textId="77777777" w:rsidR="007F07D6" w:rsidRPr="007F07D6" w:rsidRDefault="007F07D6" w:rsidP="007F07D6">
            <w:pPr>
              <w:ind w:right="1440"/>
              <w:rPr>
                <w:sz w:val="18"/>
                <w:szCs w:val="18"/>
              </w:rPr>
            </w:pPr>
          </w:p>
        </w:tc>
      </w:tr>
    </w:tbl>
    <w:p w14:paraId="62787302" w14:textId="77777777" w:rsidR="007F07D6" w:rsidRDefault="007F07D6">
      <w:pPr>
        <w:pStyle w:val="DefinedTerm"/>
      </w:pPr>
      <w:r>
        <w:t>The item being defined goes here.</w:t>
      </w:r>
    </w:p>
    <w:tbl>
      <w:tblPr>
        <w:tblW w:w="0" w:type="auto"/>
        <w:tblInd w:w="187" w:type="dxa"/>
        <w:tblCellMar>
          <w:left w:w="0" w:type="dxa"/>
          <w:right w:w="0" w:type="dxa"/>
        </w:tblCellMar>
        <w:tblLook w:val="01E0" w:firstRow="1" w:lastRow="1" w:firstColumn="1" w:lastColumn="1" w:noHBand="0" w:noVBand="0"/>
      </w:tblPr>
      <w:tblGrid>
        <w:gridCol w:w="8453"/>
      </w:tblGrid>
      <w:tr w:rsidR="007F07D6" w14:paraId="34E904C9" w14:textId="77777777" w:rsidTr="007F07D6">
        <w:tc>
          <w:tcPr>
            <w:tcW w:w="8856" w:type="dxa"/>
            <w:shd w:val="clear" w:color="auto" w:fill="auto"/>
          </w:tcPr>
          <w:p w14:paraId="41E0F043" w14:textId="77777777" w:rsidR="007F07D6" w:rsidRPr="007F07D6" w:rsidRDefault="007F07D6" w:rsidP="007F07D6">
            <w:pPr>
              <w:ind w:right="1440"/>
              <w:rPr>
                <w:sz w:val="18"/>
                <w:szCs w:val="18"/>
              </w:rPr>
            </w:pPr>
            <w:r w:rsidRPr="007F07D6">
              <w:rPr>
                <w:rStyle w:val="Bold"/>
                <w:sz w:val="18"/>
              </w:rPr>
              <w:t>Operations Security Best Practices</w:t>
            </w:r>
          </w:p>
          <w:p w14:paraId="6D6E20B0" w14:textId="77777777" w:rsidR="007F07D6" w:rsidRPr="007F07D6" w:rsidRDefault="007F07D6" w:rsidP="007F07D6">
            <w:pPr>
              <w:ind w:right="1440"/>
              <w:rPr>
                <w:sz w:val="18"/>
                <w:szCs w:val="18"/>
              </w:rPr>
            </w:pPr>
          </w:p>
        </w:tc>
      </w:tr>
    </w:tbl>
    <w:p w14:paraId="6A696ECE" w14:textId="77777777" w:rsidR="007F07D6" w:rsidRDefault="007F07D6">
      <w:pPr>
        <w:pStyle w:val="Heading2"/>
      </w:pPr>
      <w:bookmarkStart w:id="380" w:name="_Toc295118912"/>
      <w:r>
        <w:t>See Also</w:t>
      </w:r>
      <w:bookmarkEnd w:id="380"/>
    </w:p>
    <w:p w14:paraId="69CCC23B" w14:textId="77777777" w:rsidR="007F07D6" w:rsidRDefault="00AB4A7B">
      <w:hyperlink w:anchor="z81de3502896e42d595a88a7670f93ead" w:history="1">
        <w:r w:rsidR="007F07D6">
          <w:rPr>
            <w:rStyle w:val="Hyperlink"/>
          </w:rPr>
          <w:t>Microsoft BitLocker Administration and Monitoring Planning, Deployment, and Operations Guide</w:t>
        </w:r>
      </w:hyperlink>
    </w:p>
    <w:p w14:paraId="6F4432C3" w14:textId="77777777" w:rsidR="007F07D6" w:rsidRDefault="007F07D6">
      <w:pPr>
        <w:pStyle w:val="Heading1"/>
      </w:pPr>
      <w:bookmarkStart w:id="381" w:name="_Toc295118913"/>
      <w:r>
        <w:t>Technical Reference for MBAM</w:t>
      </w:r>
      <w:bookmarkStart w:id="382" w:name="z49e9c2c7846a4c7da61405c104b2e091"/>
      <w:bookmarkEnd w:id="381"/>
      <w:bookmarkEnd w:id="382"/>
    </w:p>
    <w:p w14:paraId="265C612C" w14:textId="77777777" w:rsidR="007F07D6" w:rsidRDefault="007F07D6">
      <w:r>
        <w:t xml:space="preserve">This section should contain sub-topics listing technical reference information that would be interesting to administrators. </w:t>
      </w:r>
    </w:p>
    <w:p w14:paraId="4108920D" w14:textId="77777777" w:rsidR="007F07D6" w:rsidRDefault="007F07D6">
      <w:r>
        <w:t>For example: all of the log file locations used by Microsoft BitLocker Administration and Monitoring (MBAM), additional deep technical information pulled from specs that customers might be interested in, programming reference, feature reference, and tools reference..</w:t>
      </w:r>
    </w:p>
    <w:p w14:paraId="00D7D7FD" w14:textId="77777777" w:rsidR="007F07D6" w:rsidRDefault="007F07D6">
      <w:r>
        <w:t>Technical reference topics are also shared into this section from the deployment and operations sections.</w:t>
      </w:r>
    </w:p>
    <w:p w14:paraId="7385C186" w14:textId="77777777" w:rsidR="007F07D6" w:rsidRDefault="007F07D6">
      <w:pPr>
        <w:pStyle w:val="Heading2"/>
      </w:pPr>
      <w:bookmarkStart w:id="383" w:name="_Toc295118914"/>
      <w:r>
        <w:t>In This Section</w:t>
      </w:r>
      <w:bookmarkEnd w:id="383"/>
    </w:p>
    <w:p w14:paraId="6D5E2FDC" w14:textId="77777777" w:rsidR="007F07D6" w:rsidRDefault="007F07D6">
      <w:pPr>
        <w:pStyle w:val="DefinedTerm"/>
      </w:pPr>
    </w:p>
    <w:tbl>
      <w:tblPr>
        <w:tblW w:w="0" w:type="auto"/>
        <w:tblInd w:w="187" w:type="dxa"/>
        <w:tblCellMar>
          <w:left w:w="0" w:type="dxa"/>
          <w:right w:w="0" w:type="dxa"/>
        </w:tblCellMar>
        <w:tblLook w:val="01E0" w:firstRow="1" w:lastRow="1" w:firstColumn="1" w:lastColumn="1" w:noHBand="0" w:noVBand="0"/>
      </w:tblPr>
      <w:tblGrid>
        <w:gridCol w:w="8453"/>
      </w:tblGrid>
      <w:tr w:rsidR="007F07D6" w14:paraId="4294E293" w14:textId="77777777" w:rsidTr="007F07D6">
        <w:tc>
          <w:tcPr>
            <w:tcW w:w="8856" w:type="dxa"/>
            <w:shd w:val="clear" w:color="auto" w:fill="auto"/>
          </w:tcPr>
          <w:p w14:paraId="515EEBCE" w14:textId="77777777" w:rsidR="007F07D6" w:rsidRPr="007F07D6" w:rsidRDefault="00AB4A7B" w:rsidP="007F07D6">
            <w:pPr>
              <w:ind w:right="1440"/>
              <w:rPr>
                <w:sz w:val="18"/>
                <w:szCs w:val="18"/>
              </w:rPr>
            </w:pPr>
            <w:hyperlink w:anchor="ze0abc9aaa4794619b552967039fae551" w:history="1">
              <w:r w:rsidR="007F07D6">
                <w:rPr>
                  <w:rStyle w:val="Hyperlink"/>
                </w:rPr>
                <w:t>List of Log Files for MBAM</w:t>
              </w:r>
            </w:hyperlink>
          </w:p>
          <w:p w14:paraId="4189126E" w14:textId="77777777" w:rsidR="007F07D6" w:rsidRPr="007F07D6" w:rsidRDefault="007F07D6" w:rsidP="007F07D6">
            <w:pPr>
              <w:ind w:right="1440"/>
              <w:rPr>
                <w:sz w:val="18"/>
                <w:szCs w:val="18"/>
              </w:rPr>
            </w:pPr>
          </w:p>
        </w:tc>
      </w:tr>
    </w:tbl>
    <w:p w14:paraId="64C4E85C" w14:textId="77777777" w:rsidR="007F07D6" w:rsidRDefault="007F07D6">
      <w:pPr>
        <w:pStyle w:val="DefinedTerm"/>
      </w:pPr>
    </w:p>
    <w:tbl>
      <w:tblPr>
        <w:tblW w:w="0" w:type="auto"/>
        <w:tblInd w:w="187" w:type="dxa"/>
        <w:tblCellMar>
          <w:left w:w="0" w:type="dxa"/>
          <w:right w:w="0" w:type="dxa"/>
        </w:tblCellMar>
        <w:tblLook w:val="01E0" w:firstRow="1" w:lastRow="1" w:firstColumn="1" w:lastColumn="1" w:noHBand="0" w:noVBand="0"/>
      </w:tblPr>
      <w:tblGrid>
        <w:gridCol w:w="8453"/>
      </w:tblGrid>
      <w:tr w:rsidR="007F07D6" w14:paraId="6F49A0C9" w14:textId="77777777" w:rsidTr="007F07D6">
        <w:tc>
          <w:tcPr>
            <w:tcW w:w="8856" w:type="dxa"/>
            <w:shd w:val="clear" w:color="auto" w:fill="auto"/>
          </w:tcPr>
          <w:p w14:paraId="7112EBC8" w14:textId="77777777" w:rsidR="007F07D6" w:rsidRPr="007F07D6" w:rsidRDefault="00AB4A7B" w:rsidP="007F07D6">
            <w:pPr>
              <w:ind w:right="1440"/>
              <w:rPr>
                <w:sz w:val="18"/>
                <w:szCs w:val="18"/>
              </w:rPr>
            </w:pPr>
            <w:hyperlink w:anchor="z192d0a4de16242ee8a8f7f582634dd39" w:history="1">
              <w:r w:rsidR="007F07D6">
                <w:rPr>
                  <w:rStyle w:val="Hyperlink"/>
                </w:rPr>
                <w:t>Moving MBAM Features to Another Server</w:t>
              </w:r>
            </w:hyperlink>
          </w:p>
          <w:p w14:paraId="7DEC5A1A" w14:textId="77777777" w:rsidR="007F07D6" w:rsidRPr="007F07D6" w:rsidRDefault="007F07D6" w:rsidP="007F07D6">
            <w:pPr>
              <w:ind w:right="1440"/>
              <w:rPr>
                <w:sz w:val="18"/>
                <w:szCs w:val="18"/>
              </w:rPr>
            </w:pPr>
          </w:p>
        </w:tc>
      </w:tr>
    </w:tbl>
    <w:p w14:paraId="76AA3D45" w14:textId="77777777" w:rsidR="007F07D6" w:rsidRDefault="007F07D6">
      <w:pPr>
        <w:pStyle w:val="DefinedTerm"/>
      </w:pPr>
      <w:r>
        <w:t>.</w:t>
      </w:r>
    </w:p>
    <w:tbl>
      <w:tblPr>
        <w:tblW w:w="0" w:type="auto"/>
        <w:tblInd w:w="187" w:type="dxa"/>
        <w:tblCellMar>
          <w:left w:w="0" w:type="dxa"/>
          <w:right w:w="0" w:type="dxa"/>
        </w:tblCellMar>
        <w:tblLook w:val="01E0" w:firstRow="1" w:lastRow="1" w:firstColumn="1" w:lastColumn="1" w:noHBand="0" w:noVBand="0"/>
      </w:tblPr>
      <w:tblGrid>
        <w:gridCol w:w="8453"/>
      </w:tblGrid>
      <w:tr w:rsidR="007F07D6" w14:paraId="09692448" w14:textId="77777777" w:rsidTr="007F07D6">
        <w:tc>
          <w:tcPr>
            <w:tcW w:w="8856" w:type="dxa"/>
            <w:shd w:val="clear" w:color="auto" w:fill="auto"/>
          </w:tcPr>
          <w:p w14:paraId="7BFD82D0" w14:textId="77777777" w:rsidR="007F07D6" w:rsidRPr="007F07D6" w:rsidRDefault="00AB4A7B" w:rsidP="007F07D6">
            <w:pPr>
              <w:ind w:right="1440"/>
              <w:rPr>
                <w:sz w:val="18"/>
                <w:szCs w:val="18"/>
              </w:rPr>
            </w:pPr>
            <w:hyperlink w:anchor="z5c479aa2b35043eeb6afed8e787b6449" w:history="1">
              <w:r w:rsidR="007F07D6">
                <w:rPr>
                  <w:rStyle w:val="Hyperlink"/>
                </w:rPr>
                <w:t>MBAM Keyboard Shortcuts</w:t>
              </w:r>
            </w:hyperlink>
          </w:p>
          <w:p w14:paraId="4790646A" w14:textId="77777777" w:rsidR="007F07D6" w:rsidRPr="007F07D6" w:rsidRDefault="007F07D6" w:rsidP="007F07D6">
            <w:pPr>
              <w:ind w:right="1440"/>
              <w:rPr>
                <w:sz w:val="18"/>
                <w:szCs w:val="18"/>
              </w:rPr>
            </w:pPr>
          </w:p>
        </w:tc>
      </w:tr>
    </w:tbl>
    <w:p w14:paraId="21A1959B" w14:textId="77777777" w:rsidR="007F07D6" w:rsidRDefault="007F07D6">
      <w:pPr>
        <w:pStyle w:val="Heading2"/>
      </w:pPr>
      <w:bookmarkStart w:id="384" w:name="_Toc295118915"/>
      <w:r>
        <w:lastRenderedPageBreak/>
        <w:t>See Also</w:t>
      </w:r>
      <w:bookmarkEnd w:id="384"/>
    </w:p>
    <w:p w14:paraId="4EF51EAB" w14:textId="77777777" w:rsidR="007F07D6" w:rsidRDefault="00AB4A7B">
      <w:hyperlink w:anchor="z192d0a4de16242ee8a8f7f582634dd39" w:history="1">
        <w:r w:rsidR="007F07D6">
          <w:rPr>
            <w:rStyle w:val="Hyperlink"/>
          </w:rPr>
          <w:t xml:space="preserve">Moving MBAM Features to </w:t>
        </w:r>
        <w:proofErr w:type="gramStart"/>
        <w:r w:rsidR="007F07D6">
          <w:rPr>
            <w:rStyle w:val="Hyperlink"/>
          </w:rPr>
          <w:t>Another</w:t>
        </w:r>
        <w:proofErr w:type="gramEnd"/>
        <w:r w:rsidR="007F07D6">
          <w:rPr>
            <w:rStyle w:val="Hyperlink"/>
          </w:rPr>
          <w:t xml:space="preserve"> Server</w:t>
        </w:r>
      </w:hyperlink>
    </w:p>
    <w:p w14:paraId="2CA66B47" w14:textId="77777777" w:rsidR="007F07D6" w:rsidRDefault="007F07D6">
      <w:pPr>
        <w:pStyle w:val="Heading1"/>
      </w:pPr>
      <w:bookmarkStart w:id="385" w:name="_Toc295118916"/>
      <w:r>
        <w:t>MBAM Installation Checklists</w:t>
      </w:r>
      <w:bookmarkStart w:id="386" w:name="z105e45e962a849ef8600a6f60e58afbd"/>
      <w:bookmarkEnd w:id="385"/>
      <w:bookmarkEnd w:id="386"/>
    </w:p>
    <w:p w14:paraId="076E3E84" w14:textId="77777777" w:rsidR="007F07D6" w:rsidRDefault="007F07D6">
      <w:r>
        <w:t>The following checklist provides a high-level list of items to consider and outlines the steps that you should take to deploy Microsoft BitLocker Administration and Monitoring (MBAM). .</w:t>
      </w:r>
    </w:p>
    <w:p w14:paraId="2B60F884" w14:textId="77777777" w:rsidR="007F07D6" w:rsidRDefault="007F07D6">
      <w:pPr>
        <w:pStyle w:val="Heading2"/>
      </w:pPr>
      <w:bookmarkStart w:id="387" w:name="_Toc295118917"/>
      <w:r>
        <w:t>BitLocker Administration and Monitoring Installation Checklist</w:t>
      </w:r>
      <w:bookmarkEnd w:id="387"/>
    </w:p>
    <w:p w14:paraId="422A9A06" w14:textId="77777777" w:rsidR="007F07D6" w:rsidRDefault="00AB4A7B">
      <w:pPr>
        <w:pStyle w:val="AlertLabel"/>
        <w:framePr w:wrap="notBeside"/>
      </w:pPr>
      <w:r>
        <w:rPr>
          <w:noProof/>
        </w:rPr>
        <w:pict w14:anchorId="5846A8EE">
          <v:shape id="Picture 3" o:spid="_x0000_i1114" type="#_x0000_t75" style="width:18pt;height:12pt;visibility:visible">
            <v:imagedata r:id="rId22" o:title=""/>
          </v:shape>
        </w:pict>
      </w:r>
      <w:r w:rsidR="007F07D6">
        <w:t xml:space="preserve">Note </w:t>
      </w:r>
    </w:p>
    <w:p w14:paraId="7763A940" w14:textId="77777777" w:rsidR="007F07D6" w:rsidRDefault="007F07D6">
      <w:pPr>
        <w:pStyle w:val="AlertText"/>
      </w:pPr>
      <w:r>
        <w:t xml:space="preserve">It is not required to extend the Active Directory schema as BitLocker recovery data (known as keys) are in stored in  the Recovery and Hardware database for Microsoft BitLocker Administration and Monitoring. </w:t>
      </w:r>
    </w:p>
    <w:p w14:paraId="4560EA9F"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388"/>
        <w:gridCol w:w="4424"/>
      </w:tblGrid>
      <w:tr w:rsidR="007F07D6" w14:paraId="573CA37F" w14:textId="77777777" w:rsidTr="007F07D6">
        <w:tc>
          <w:tcPr>
            <w:tcW w:w="4428" w:type="dxa"/>
            <w:shd w:val="clear" w:color="auto" w:fill="auto"/>
          </w:tcPr>
          <w:p w14:paraId="32159EAB" w14:textId="77777777" w:rsidR="007F07D6" w:rsidRDefault="007F07D6">
            <w:r>
              <w:t>Step</w:t>
            </w:r>
          </w:p>
        </w:tc>
        <w:tc>
          <w:tcPr>
            <w:tcW w:w="4428" w:type="dxa"/>
            <w:shd w:val="clear" w:color="auto" w:fill="auto"/>
          </w:tcPr>
          <w:p w14:paraId="0274D5D9" w14:textId="77777777" w:rsidR="007F07D6" w:rsidRDefault="007F07D6">
            <w:r>
              <w:t>Reference</w:t>
            </w:r>
          </w:p>
        </w:tc>
      </w:tr>
      <w:tr w:rsidR="007F07D6" w14:paraId="363C0604" w14:textId="77777777" w:rsidTr="007F07D6">
        <w:tc>
          <w:tcPr>
            <w:tcW w:w="4428" w:type="dxa"/>
            <w:shd w:val="clear" w:color="auto" w:fill="auto"/>
          </w:tcPr>
          <w:p w14:paraId="4C592BC9" w14:textId="77777777" w:rsidR="007F07D6" w:rsidRDefault="007F07D6">
            <w:r>
              <w:t>Define the system architecture for Microsoft BitLocker Administration and Monitoring that will support managing your environment.</w:t>
            </w:r>
          </w:p>
        </w:tc>
        <w:tc>
          <w:tcPr>
            <w:tcW w:w="4428" w:type="dxa"/>
            <w:shd w:val="clear" w:color="auto" w:fill="auto"/>
          </w:tcPr>
          <w:p w14:paraId="13F1970A" w14:textId="77777777" w:rsidR="007F07D6" w:rsidRDefault="007F07D6">
            <w:r>
              <w:t xml:space="preserve">Microsoft BitLocker Administration and Monitoring Deployment Guide: </w:t>
            </w:r>
            <w:hyperlink w:anchor="z3c957c203f224ee3802ff422b490b940" w:history="1">
              <w:r>
                <w:rPr>
                  <w:rStyle w:val="Hyperlink"/>
                </w:rPr>
                <w:t>Planning for MBAM</w:t>
              </w:r>
            </w:hyperlink>
          </w:p>
        </w:tc>
      </w:tr>
      <w:tr w:rsidR="007F07D6" w14:paraId="349B0602" w14:textId="77777777" w:rsidTr="007F07D6">
        <w:tc>
          <w:tcPr>
            <w:tcW w:w="4428" w:type="dxa"/>
            <w:shd w:val="clear" w:color="auto" w:fill="auto"/>
          </w:tcPr>
          <w:p w14:paraId="37BFA7D0" w14:textId="77777777" w:rsidR="007F07D6" w:rsidRDefault="007F07D6">
            <w:r>
              <w:t>Provision the Windows Servers that will be used to host the following Microsoft BitLocker Administration and Monitoring features within your environment:</w:t>
            </w:r>
          </w:p>
          <w:p w14:paraId="4E95A0AB"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Administration and Monitoring server</w:t>
            </w:r>
          </w:p>
          <w:p w14:paraId="5D418C3F"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Recovery and Hardware Database server</w:t>
            </w:r>
          </w:p>
          <w:p w14:paraId="36AE3BB5"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Status Database server</w:t>
            </w:r>
          </w:p>
          <w:p w14:paraId="55355B08"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and Audit Reports server</w:t>
            </w:r>
          </w:p>
        </w:tc>
        <w:tc>
          <w:tcPr>
            <w:tcW w:w="4428" w:type="dxa"/>
            <w:shd w:val="clear" w:color="auto" w:fill="auto"/>
          </w:tcPr>
          <w:p w14:paraId="7AF2184C" w14:textId="77777777" w:rsidR="007F07D6" w:rsidRDefault="007F07D6">
            <w:r>
              <w:t xml:space="preserve">Microsoft BitLocker Administration and Monitoring Deployment Guide: </w:t>
            </w:r>
            <w:hyperlink w:anchor="zd1ce21c430964a169b5efb10feadc2af" w:history="1">
              <w:r>
                <w:rPr>
                  <w:rStyle w:val="Hyperlink"/>
                </w:rPr>
                <w:t>MBAM Supported Configurations</w:t>
              </w:r>
            </w:hyperlink>
          </w:p>
        </w:tc>
      </w:tr>
      <w:tr w:rsidR="007F07D6" w14:paraId="5451E322" w14:textId="77777777" w:rsidTr="007F07D6">
        <w:tc>
          <w:tcPr>
            <w:tcW w:w="4428" w:type="dxa"/>
            <w:shd w:val="clear" w:color="auto" w:fill="auto"/>
          </w:tcPr>
          <w:p w14:paraId="3A4251DE" w14:textId="77777777" w:rsidR="007F07D6" w:rsidRDefault="007F07D6">
            <w:r>
              <w:t>Install the required Windows Server Roles, Role Services, and features to the Windows Servers that will be used to host the following Microsoft BitLocker Administration and Monitoring features within your environment</w:t>
            </w:r>
          </w:p>
          <w:p w14:paraId="1D4B9501"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 xml:space="preserve">MBAM Administration and Monitoring </w:t>
            </w:r>
            <w:r>
              <w:lastRenderedPageBreak/>
              <w:t>server</w:t>
            </w:r>
          </w:p>
        </w:tc>
        <w:tc>
          <w:tcPr>
            <w:tcW w:w="4428" w:type="dxa"/>
            <w:shd w:val="clear" w:color="auto" w:fill="auto"/>
          </w:tcPr>
          <w:p w14:paraId="77A01BA8" w14:textId="77777777" w:rsidR="007F07D6" w:rsidRDefault="007F07D6">
            <w:r>
              <w:lastRenderedPageBreak/>
              <w:t xml:space="preserve">BitLocker Administration and Monitoring Deployment Guide: </w:t>
            </w:r>
            <w:hyperlink w:anchor="zd1ce21c430964a169b5efb10feadc2af" w:history="1">
              <w:r>
                <w:rPr>
                  <w:rStyle w:val="Hyperlink"/>
                </w:rPr>
                <w:t>MBAM Supported Configurations</w:t>
              </w:r>
            </w:hyperlink>
          </w:p>
        </w:tc>
      </w:tr>
      <w:tr w:rsidR="007F07D6" w14:paraId="11FD1917" w14:textId="77777777" w:rsidTr="007F07D6">
        <w:tc>
          <w:tcPr>
            <w:tcW w:w="4428" w:type="dxa"/>
            <w:shd w:val="clear" w:color="auto" w:fill="auto"/>
          </w:tcPr>
          <w:p w14:paraId="648366CA" w14:textId="77777777" w:rsidR="007F07D6" w:rsidRDefault="007F07D6">
            <w:r>
              <w:lastRenderedPageBreak/>
              <w:t xml:space="preserve">Install any critical Windows updates on the following servers: </w:t>
            </w:r>
          </w:p>
          <w:p w14:paraId="200B529D"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Administration and Monitoring server</w:t>
            </w:r>
          </w:p>
          <w:p w14:paraId="6D6D14D8"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Recovery and Hardware Database server</w:t>
            </w:r>
          </w:p>
          <w:p w14:paraId="0CC58B12"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Status Database server</w:t>
            </w:r>
          </w:p>
          <w:p w14:paraId="1174FAE6"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and Audit Reports server</w:t>
            </w:r>
          </w:p>
        </w:tc>
        <w:tc>
          <w:tcPr>
            <w:tcW w:w="4428" w:type="dxa"/>
            <w:shd w:val="clear" w:color="auto" w:fill="auto"/>
          </w:tcPr>
          <w:p w14:paraId="4FC9F65C" w14:textId="77777777" w:rsidR="007F07D6" w:rsidRDefault="007F07D6">
            <w:r>
              <w:t>http://go.microsoft.com/fwlink/?LinkId=105851</w:t>
            </w:r>
          </w:p>
        </w:tc>
      </w:tr>
      <w:tr w:rsidR="007F07D6" w14:paraId="1F1A3006" w14:textId="77777777" w:rsidTr="007F07D6">
        <w:tc>
          <w:tcPr>
            <w:tcW w:w="4428" w:type="dxa"/>
            <w:shd w:val="clear" w:color="auto" w:fill="auto"/>
          </w:tcPr>
          <w:p w14:paraId="35B84FE3" w14:textId="77777777" w:rsidR="007F07D6" w:rsidRDefault="007F07D6">
            <w:r>
              <w:t xml:space="preserve">Provision the SQL Server Database Engine and other SQL features to the Windows Servers that will be used to host the following Microsoft BitLocker Administration and Monitoring features within your </w:t>
            </w:r>
            <w:commentRangeStart w:id="388"/>
            <w:r>
              <w:t>environment</w:t>
            </w:r>
            <w:commentRangeEnd w:id="388"/>
            <w:r w:rsidR="007D5BCE">
              <w:rPr>
                <w:rStyle w:val="CommentReference"/>
              </w:rPr>
              <w:commentReference w:id="388"/>
            </w:r>
          </w:p>
          <w:p w14:paraId="7ADD8AB5"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Recovery and Hardware Database server</w:t>
            </w:r>
          </w:p>
          <w:p w14:paraId="201F3A64"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Status Database server</w:t>
            </w:r>
          </w:p>
        </w:tc>
        <w:tc>
          <w:tcPr>
            <w:tcW w:w="4428" w:type="dxa"/>
            <w:shd w:val="clear" w:color="auto" w:fill="auto"/>
          </w:tcPr>
          <w:p w14:paraId="690FD2E3" w14:textId="77777777" w:rsidR="007F07D6" w:rsidRDefault="007F07D6">
            <w:r>
              <w:t xml:space="preserve">BitLocker Administration and Monitoring Deployment Guide: </w:t>
            </w:r>
            <w:hyperlink w:anchor="zd1ce21c430964a169b5efb10feadc2af" w:history="1">
              <w:r>
                <w:rPr>
                  <w:rStyle w:val="Hyperlink"/>
                </w:rPr>
                <w:t>MBAM Supported Configurations</w:t>
              </w:r>
            </w:hyperlink>
          </w:p>
        </w:tc>
      </w:tr>
      <w:tr w:rsidR="007F07D6" w14:paraId="365D3F63" w14:textId="77777777" w:rsidTr="007F07D6">
        <w:tc>
          <w:tcPr>
            <w:tcW w:w="4428" w:type="dxa"/>
            <w:shd w:val="clear" w:color="auto" w:fill="auto"/>
          </w:tcPr>
          <w:p w14:paraId="4AB11CB0" w14:textId="77777777" w:rsidR="007F07D6" w:rsidRDefault="007F07D6">
            <w:r>
              <w:t>Provision the SQL Server Reporting Services to the Windows Servers that will be used to host the following BitLocker Administration and Monitoring features within your environment</w:t>
            </w:r>
          </w:p>
          <w:p w14:paraId="07A662DC"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and Audit Reports server</w:t>
            </w:r>
          </w:p>
        </w:tc>
        <w:tc>
          <w:tcPr>
            <w:tcW w:w="4428" w:type="dxa"/>
            <w:shd w:val="clear" w:color="auto" w:fill="auto"/>
          </w:tcPr>
          <w:p w14:paraId="152B3A03" w14:textId="77777777" w:rsidR="007F07D6" w:rsidRDefault="007F07D6">
            <w:r>
              <w:t xml:space="preserve">BitLocker Administration and Monitoring Deployment Guide: </w:t>
            </w:r>
            <w:hyperlink w:anchor="zd1ce21c430964a169b5efb10feadc2af" w:history="1">
              <w:r>
                <w:rPr>
                  <w:rStyle w:val="Hyperlink"/>
                </w:rPr>
                <w:t>MBAM Supported Configurations</w:t>
              </w:r>
            </w:hyperlink>
          </w:p>
        </w:tc>
      </w:tr>
      <w:tr w:rsidR="007F07D6" w14:paraId="51D420E2" w14:textId="77777777" w:rsidTr="007F07D6">
        <w:tc>
          <w:tcPr>
            <w:tcW w:w="4428" w:type="dxa"/>
            <w:shd w:val="clear" w:color="auto" w:fill="auto"/>
          </w:tcPr>
          <w:p w14:paraId="32557895" w14:textId="77777777" w:rsidR="007F07D6" w:rsidRDefault="007F07D6">
            <w:r>
              <w:t>Configure the SQL Server Reporting Services instance on the MBAM Compliance and Audit Reports server such that it is operational and in a running state.</w:t>
            </w:r>
          </w:p>
        </w:tc>
        <w:tc>
          <w:tcPr>
            <w:tcW w:w="4428" w:type="dxa"/>
            <w:shd w:val="clear" w:color="auto" w:fill="auto"/>
          </w:tcPr>
          <w:p w14:paraId="13FFA7C6" w14:textId="77777777" w:rsidR="007F07D6" w:rsidRDefault="007F07D6">
            <w:r>
              <w:t xml:space="preserve">BitLocker Administration and Monitoring Deployment Guide: </w:t>
            </w:r>
            <w:hyperlink w:anchor="zd1ce21c430964a169b5efb10feadc2af" w:history="1">
              <w:r>
                <w:rPr>
                  <w:rStyle w:val="Hyperlink"/>
                </w:rPr>
                <w:t>MBAM Supported Configurations</w:t>
              </w:r>
            </w:hyperlink>
          </w:p>
        </w:tc>
      </w:tr>
      <w:tr w:rsidR="007F07D6" w14:paraId="7655BABC" w14:textId="77777777" w:rsidTr="007F07D6">
        <w:tc>
          <w:tcPr>
            <w:tcW w:w="4428" w:type="dxa"/>
            <w:shd w:val="clear" w:color="auto" w:fill="auto"/>
          </w:tcPr>
          <w:p w14:paraId="51FE62A8" w14:textId="77777777" w:rsidR="007F07D6" w:rsidRDefault="007F07D6">
            <w:r>
              <w:t>Install any critical Microsoft SQL Server updates on the following servers:</w:t>
            </w:r>
          </w:p>
          <w:p w14:paraId="271B97BB"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Recovery and Hardware Database server</w:t>
            </w:r>
          </w:p>
          <w:p w14:paraId="6898AC76"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Status Database server</w:t>
            </w:r>
          </w:p>
          <w:p w14:paraId="441D084E"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and Audit Reports server</w:t>
            </w:r>
          </w:p>
        </w:tc>
        <w:tc>
          <w:tcPr>
            <w:tcW w:w="4428" w:type="dxa"/>
            <w:shd w:val="clear" w:color="auto" w:fill="auto"/>
          </w:tcPr>
          <w:p w14:paraId="28D45F38" w14:textId="77777777" w:rsidR="007F07D6" w:rsidRDefault="007F07D6">
            <w:r>
              <w:t>http://go.microsoft.com/fwlink/?LinkId=105851</w:t>
            </w:r>
          </w:p>
        </w:tc>
      </w:tr>
      <w:tr w:rsidR="007F07D6" w14:paraId="63670892" w14:textId="77777777" w:rsidTr="007F07D6">
        <w:tc>
          <w:tcPr>
            <w:tcW w:w="4428" w:type="dxa"/>
            <w:shd w:val="clear" w:color="auto" w:fill="auto"/>
          </w:tcPr>
          <w:p w14:paraId="51E9C4DE" w14:textId="346E9DAD" w:rsidR="007F07D6" w:rsidRDefault="007F07D6">
            <w:r>
              <w:t xml:space="preserve">Decide if you will choose to encrypt communication between </w:t>
            </w:r>
            <w:del w:id="389" w:author="Author">
              <w:r w:rsidDel="00860661">
                <w:delText xml:space="preserve"> </w:delText>
              </w:r>
            </w:del>
            <w:r>
              <w:t xml:space="preserve">Microsoft BitLocker </w:t>
            </w:r>
            <w:r>
              <w:lastRenderedPageBreak/>
              <w:t xml:space="preserve">Administration and Monitoring features. If so initiate any processes necessary to ensure that an appropriate certificate </w:t>
            </w:r>
            <w:del w:id="390" w:author="Author">
              <w:r w:rsidDel="00860661">
                <w:delText xml:space="preserve">have </w:delText>
              </w:r>
            </w:del>
            <w:ins w:id="391" w:author="Author">
              <w:r w:rsidR="00860661">
                <w:t xml:space="preserve">has </w:t>
              </w:r>
            </w:ins>
            <w:r>
              <w:t>been provisioned to each server via your Public Key Infrastructure (PKI). In this case certificates should be provisioned to the following servers.</w:t>
            </w:r>
          </w:p>
          <w:p w14:paraId="10325B2F"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Recovery and Hardware Database server</w:t>
            </w:r>
          </w:p>
          <w:p w14:paraId="76E0C814"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Status Database server</w:t>
            </w:r>
          </w:p>
          <w:p w14:paraId="28689556"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and Audit Reports server</w:t>
            </w:r>
          </w:p>
          <w:p w14:paraId="4F35D7A3" w14:textId="77777777" w:rsidR="007F07D6" w:rsidRDefault="00AB4A7B">
            <w:pPr>
              <w:pStyle w:val="AlertLabel"/>
              <w:framePr w:wrap="notBeside"/>
            </w:pPr>
            <w:r>
              <w:rPr>
                <w:noProof/>
              </w:rPr>
              <w:pict w14:anchorId="034D7B11">
                <v:shape id="Picture 2" o:spid="_x0000_i1115" type="#_x0000_t75" style="width:18pt;height:12pt;visibility:visible">
                  <v:imagedata r:id="rId28" o:title=""/>
                </v:shape>
              </w:pict>
            </w:r>
            <w:r w:rsidR="007F07D6">
              <w:t xml:space="preserve">Important </w:t>
            </w:r>
          </w:p>
          <w:p w14:paraId="5F9E686C" w14:textId="77777777" w:rsidR="007F07D6" w:rsidRDefault="007F07D6">
            <w:pPr>
              <w:pStyle w:val="AlertText"/>
            </w:pPr>
            <w:r>
              <w:t xml:space="preserve">Certificates must be provisioned to each server in advance of installing BitLocker Administration and Monitoring </w:t>
            </w:r>
            <w:commentRangeStart w:id="392"/>
            <w:r>
              <w:t>features</w:t>
            </w:r>
            <w:commentRangeEnd w:id="392"/>
            <w:r w:rsidR="00EF55B5">
              <w:rPr>
                <w:rStyle w:val="CommentReference"/>
              </w:rPr>
              <w:commentReference w:id="392"/>
            </w:r>
            <w:r>
              <w:t>.  </w:t>
            </w:r>
          </w:p>
        </w:tc>
        <w:tc>
          <w:tcPr>
            <w:tcW w:w="4428" w:type="dxa"/>
            <w:shd w:val="clear" w:color="auto" w:fill="auto"/>
          </w:tcPr>
          <w:p w14:paraId="5B18D9C4" w14:textId="77777777" w:rsidR="007F07D6" w:rsidRDefault="007F07D6">
            <w:r>
              <w:lastRenderedPageBreak/>
              <w:t xml:space="preserve">BitLocker Administration and Monitoring </w:t>
            </w:r>
            <w:r>
              <w:lastRenderedPageBreak/>
              <w:t xml:space="preserve">Deployment Guide: </w:t>
            </w:r>
            <w:hyperlink w:anchor="z3c957c203f224ee3802ff422b490b940" w:history="1">
              <w:r>
                <w:rPr>
                  <w:rStyle w:val="Hyperlink"/>
                </w:rPr>
                <w:t>Planning for MBAM</w:t>
              </w:r>
            </w:hyperlink>
          </w:p>
        </w:tc>
      </w:tr>
      <w:tr w:rsidR="007F07D6" w14:paraId="5C68CF39" w14:textId="77777777" w:rsidTr="007F07D6">
        <w:tc>
          <w:tcPr>
            <w:tcW w:w="4428" w:type="dxa"/>
            <w:shd w:val="clear" w:color="auto" w:fill="auto"/>
          </w:tcPr>
          <w:p w14:paraId="02C0B71D" w14:textId="77777777" w:rsidR="007F07D6" w:rsidRDefault="007F07D6">
            <w:r>
              <w:lastRenderedPageBreak/>
              <w:t>Run the Microsoft BitLocker Administration and Monitoring setup from the MDOP installation media, from a copy of the installation media located on a network shared folder, or other storage media.</w:t>
            </w:r>
          </w:p>
          <w:p w14:paraId="363D807E" w14:textId="77777777" w:rsidR="007F07D6" w:rsidRDefault="00AB4A7B">
            <w:pPr>
              <w:pStyle w:val="AlertLabel"/>
              <w:framePr w:wrap="notBeside"/>
            </w:pPr>
            <w:r>
              <w:rPr>
                <w:noProof/>
              </w:rPr>
              <w:pict w14:anchorId="451B5DEB">
                <v:shape id="Picture 1" o:spid="_x0000_i1116" type="#_x0000_t75" style="width:18pt;height:12pt;visibility:visible">
                  <v:imagedata r:id="rId28" o:title=""/>
                </v:shape>
              </w:pict>
            </w:r>
            <w:r w:rsidR="007F07D6">
              <w:t xml:space="preserve">Important </w:t>
            </w:r>
          </w:p>
          <w:p w14:paraId="70773B03" w14:textId="718F4F1D" w:rsidR="007F07D6" w:rsidRDefault="007F07D6">
            <w:pPr>
              <w:pStyle w:val="AlertText"/>
            </w:pPr>
            <w:r>
              <w:t xml:space="preserve">When installing Microsoft BitLocker Administration and Monitoring features across </w:t>
            </w:r>
            <w:del w:id="393" w:author="Author">
              <w:r w:rsidDel="00860661">
                <w:delText xml:space="preserve">in </w:delText>
              </w:r>
            </w:del>
            <w:r>
              <w:t xml:space="preserve">multiple </w:t>
            </w:r>
            <w:proofErr w:type="spellStart"/>
            <w:r>
              <w:t>servers</w:t>
            </w:r>
            <w:del w:id="394" w:author="Author">
              <w:r w:rsidDel="00860661">
                <w:delText xml:space="preserve">. </w:delText>
              </w:r>
            </w:del>
            <w:ins w:id="395" w:author="Author">
              <w:r w:rsidR="00860661">
                <w:t>,</w:t>
              </w:r>
            </w:ins>
            <w:del w:id="396" w:author="Author">
              <w:r w:rsidDel="00860661">
                <w:delText>Install</w:delText>
              </w:r>
            </w:del>
            <w:ins w:id="397" w:author="Author">
              <w:r w:rsidR="00860661">
                <w:t>install</w:t>
              </w:r>
            </w:ins>
            <w:proofErr w:type="spellEnd"/>
            <w:r>
              <w:t xml:space="preserve"> the features in the following order:</w:t>
            </w:r>
          </w:p>
          <w:p w14:paraId="291FDFBF" w14:textId="1D26A5EB"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 xml:space="preserve">MBAM Administration and Monitoring </w:t>
            </w:r>
            <w:del w:id="398" w:author="Author">
              <w:r w:rsidDel="00860661">
                <w:delText>Server</w:delText>
              </w:r>
            </w:del>
            <w:ins w:id="399" w:author="Author">
              <w:r w:rsidR="00860661">
                <w:t>server</w:t>
              </w:r>
            </w:ins>
          </w:p>
          <w:p w14:paraId="46D76D64"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Recovery and Hardware Database server</w:t>
            </w:r>
          </w:p>
          <w:p w14:paraId="518C6859"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Status Database server</w:t>
            </w:r>
          </w:p>
          <w:p w14:paraId="128C0211"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and Audit Reports server</w:t>
            </w:r>
          </w:p>
          <w:p w14:paraId="2037F096"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Administration and Monitoring server</w:t>
            </w:r>
          </w:p>
        </w:tc>
        <w:tc>
          <w:tcPr>
            <w:tcW w:w="4428" w:type="dxa"/>
            <w:shd w:val="clear" w:color="auto" w:fill="auto"/>
          </w:tcPr>
          <w:p w14:paraId="1D157CFE" w14:textId="77777777" w:rsidR="007F07D6" w:rsidRDefault="007F07D6">
            <w:r>
              <w:t xml:space="preserve">BitLocker Administration and Monitoring Deployment Guide: </w:t>
            </w:r>
            <w:hyperlink w:anchor="zd9fa7c5fac1e419b968abbaf5a5c828d" w:history="1">
              <w:r>
                <w:rPr>
                  <w:rStyle w:val="Hyperlink"/>
                </w:rPr>
                <w:t>Deploying MBAM</w:t>
              </w:r>
            </w:hyperlink>
          </w:p>
        </w:tc>
      </w:tr>
      <w:tr w:rsidR="007F07D6" w14:paraId="2AB118EF" w14:textId="77777777" w:rsidTr="007F07D6">
        <w:tc>
          <w:tcPr>
            <w:tcW w:w="4428" w:type="dxa"/>
            <w:shd w:val="clear" w:color="auto" w:fill="auto"/>
          </w:tcPr>
          <w:p w14:paraId="3BE2AB54" w14:textId="48819898" w:rsidR="007F07D6" w:rsidRDefault="007F07D6" w:rsidP="00860661">
            <w:r>
              <w:t xml:space="preserve">Verify that the </w:t>
            </w:r>
            <w:del w:id="400" w:author="Author">
              <w:r w:rsidDel="00860661">
                <w:delText xml:space="preserve"> </w:delText>
              </w:r>
            </w:del>
            <w:r>
              <w:t>Microsoft BitLocker Administration and Monitoring features were successful</w:t>
            </w:r>
            <w:ins w:id="401" w:author="Author">
              <w:r w:rsidR="00860661">
                <w:t>ly</w:t>
              </w:r>
            </w:ins>
            <w:r>
              <w:t xml:space="preserve"> deployed and are operational.</w:t>
            </w:r>
          </w:p>
        </w:tc>
        <w:tc>
          <w:tcPr>
            <w:tcW w:w="4428" w:type="dxa"/>
            <w:shd w:val="clear" w:color="auto" w:fill="auto"/>
          </w:tcPr>
          <w:p w14:paraId="01D38565" w14:textId="77777777" w:rsidR="007F07D6" w:rsidRDefault="007F07D6">
            <w:r>
              <w:t xml:space="preserve">BitLocker Administration and Monitoring Deployment Guide: </w:t>
            </w:r>
            <w:r>
              <w:rPr>
                <w:rStyle w:val="Bold"/>
              </w:rPr>
              <w:t>Post Installation Steps</w:t>
            </w:r>
          </w:p>
        </w:tc>
      </w:tr>
      <w:tr w:rsidR="007F07D6" w14:paraId="6F7C8935" w14:textId="77777777" w:rsidTr="007F07D6">
        <w:tc>
          <w:tcPr>
            <w:tcW w:w="4428" w:type="dxa"/>
            <w:shd w:val="clear" w:color="auto" w:fill="auto"/>
          </w:tcPr>
          <w:p w14:paraId="671646DD" w14:textId="77777777" w:rsidR="007F07D6" w:rsidRDefault="007F07D6">
            <w:r>
              <w:lastRenderedPageBreak/>
              <w:t>Define and initiate a back-up policy for the MBAM Recovery &amp; Hardware and Compliance Status databases.</w:t>
            </w:r>
          </w:p>
        </w:tc>
        <w:tc>
          <w:tcPr>
            <w:tcW w:w="4428" w:type="dxa"/>
            <w:shd w:val="clear" w:color="auto" w:fill="auto"/>
          </w:tcPr>
          <w:p w14:paraId="5CA98C69" w14:textId="77777777" w:rsidR="007F07D6" w:rsidRDefault="007F07D6">
            <w:r>
              <w:t xml:space="preserve">BitLocker Administration and Monitoring Deployment Guide: </w:t>
            </w:r>
            <w:r>
              <w:rPr>
                <w:rStyle w:val="Bold"/>
              </w:rPr>
              <w:t>Post Installation Steps</w:t>
            </w:r>
          </w:p>
        </w:tc>
      </w:tr>
      <w:tr w:rsidR="007F07D6" w14:paraId="7DC57460" w14:textId="77777777" w:rsidTr="007F07D6">
        <w:tc>
          <w:tcPr>
            <w:tcW w:w="4428" w:type="dxa"/>
            <w:shd w:val="clear" w:color="auto" w:fill="auto"/>
          </w:tcPr>
          <w:p w14:paraId="17A8BA21" w14:textId="77777777" w:rsidR="007F07D6" w:rsidRDefault="007F07D6">
            <w:r>
              <w:t>If you chose to encrypt the MBAM Recovery and Hardware Database feature create a backup the certificate that was used to encrypt the database.</w:t>
            </w:r>
          </w:p>
        </w:tc>
        <w:tc>
          <w:tcPr>
            <w:tcW w:w="4428" w:type="dxa"/>
            <w:shd w:val="clear" w:color="auto" w:fill="auto"/>
          </w:tcPr>
          <w:p w14:paraId="3EF951D7" w14:textId="77777777" w:rsidR="007F07D6" w:rsidRDefault="007F07D6">
            <w:r>
              <w:t xml:space="preserve">BitLocker Administration and Monitoring Deployment Guide: </w:t>
            </w:r>
            <w:r>
              <w:rPr>
                <w:rStyle w:val="Bold"/>
              </w:rPr>
              <w:t>Post Installation Steps</w:t>
            </w:r>
          </w:p>
        </w:tc>
      </w:tr>
      <w:tr w:rsidR="007F07D6" w14:paraId="33E1A970" w14:textId="77777777" w:rsidTr="007F07D6">
        <w:tc>
          <w:tcPr>
            <w:tcW w:w="4428" w:type="dxa"/>
            <w:shd w:val="clear" w:color="auto" w:fill="auto"/>
          </w:tcPr>
          <w:p w14:paraId="1B0E8DD3" w14:textId="77777777" w:rsidR="007F07D6" w:rsidRDefault="007F07D6">
            <w:r>
              <w:t>Add users to the Microsoft BitLocker Administration and Monitoring Local Groups on the following servers:</w:t>
            </w:r>
          </w:p>
          <w:p w14:paraId="18639060"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Administration and Monitoring server</w:t>
            </w:r>
          </w:p>
          <w:p w14:paraId="3EA6799C" w14:textId="77777777" w:rsidR="007F07D6" w:rsidRDefault="007F07D6" w:rsidP="007F07D6">
            <w:pPr>
              <w:pStyle w:val="BulletedList1"/>
              <w:numPr>
                <w:ilvl w:val="0"/>
                <w:numId w:val="0"/>
              </w:numPr>
              <w:tabs>
                <w:tab w:val="left" w:pos="360"/>
              </w:tabs>
              <w:spacing w:line="260" w:lineRule="exact"/>
              <w:ind w:left="360" w:hanging="360"/>
            </w:pPr>
            <w:r w:rsidRPr="007F07D6">
              <w:rPr>
                <w:rFonts w:ascii="Symbol" w:hAnsi="Symbol"/>
                <w:b/>
                <w:i/>
              </w:rPr>
              <w:t></w:t>
            </w:r>
            <w:r w:rsidRPr="007F07D6">
              <w:rPr>
                <w:rFonts w:ascii="Symbol" w:hAnsi="Symbol"/>
                <w:b/>
                <w:i/>
              </w:rPr>
              <w:tab/>
            </w:r>
            <w:r>
              <w:t>MBAM Compliance and Audit Reports server</w:t>
            </w:r>
          </w:p>
        </w:tc>
        <w:tc>
          <w:tcPr>
            <w:tcW w:w="4428" w:type="dxa"/>
            <w:shd w:val="clear" w:color="auto" w:fill="auto"/>
          </w:tcPr>
          <w:p w14:paraId="13941B22" w14:textId="77777777" w:rsidR="007F07D6" w:rsidRDefault="007F07D6">
            <w:r>
              <w:t xml:space="preserve">BitLocker Administration and Monitoring Deployment Guide: </w:t>
            </w:r>
            <w:r>
              <w:rPr>
                <w:rStyle w:val="Bold"/>
              </w:rPr>
              <w:t>Post Installation Steps</w:t>
            </w:r>
          </w:p>
        </w:tc>
      </w:tr>
      <w:tr w:rsidR="007F07D6" w14:paraId="2A67F948" w14:textId="77777777" w:rsidTr="007F07D6">
        <w:tc>
          <w:tcPr>
            <w:tcW w:w="4428" w:type="dxa"/>
            <w:shd w:val="clear" w:color="auto" w:fill="auto"/>
          </w:tcPr>
          <w:p w14:paraId="732E0F77" w14:textId="77777777" w:rsidR="007F07D6" w:rsidRDefault="007F07D6">
            <w:r>
              <w:t>Define the Microsoft BitLocker Administration and Monitoring policies and provision them to Active Directory.</w:t>
            </w:r>
          </w:p>
        </w:tc>
        <w:tc>
          <w:tcPr>
            <w:tcW w:w="4428" w:type="dxa"/>
            <w:shd w:val="clear" w:color="auto" w:fill="auto"/>
          </w:tcPr>
          <w:p w14:paraId="49144A02" w14:textId="77777777" w:rsidR="007F07D6" w:rsidRDefault="007F07D6">
            <w:r>
              <w:t xml:space="preserve">BitLocker Administration and Monitoring Deployment Guide: </w:t>
            </w:r>
            <w:r>
              <w:rPr>
                <w:rStyle w:val="Bold"/>
              </w:rPr>
              <w:t>Post Installation Steps</w:t>
            </w:r>
          </w:p>
        </w:tc>
      </w:tr>
      <w:tr w:rsidR="007F07D6" w14:paraId="2B99C525" w14:textId="77777777" w:rsidTr="007F07D6">
        <w:tc>
          <w:tcPr>
            <w:tcW w:w="4428" w:type="dxa"/>
            <w:shd w:val="clear" w:color="auto" w:fill="auto"/>
          </w:tcPr>
          <w:p w14:paraId="71D30EBA" w14:textId="77777777" w:rsidR="007F07D6" w:rsidRDefault="007F07D6">
            <w:r>
              <w:t>Deploy the Microsoft BitLocker Administration and Monitoring client to desktops on the network and any images that are used for provisioning new desktops.</w:t>
            </w:r>
          </w:p>
        </w:tc>
        <w:tc>
          <w:tcPr>
            <w:tcW w:w="4428" w:type="dxa"/>
            <w:shd w:val="clear" w:color="auto" w:fill="auto"/>
          </w:tcPr>
          <w:p w14:paraId="48E8F207" w14:textId="77777777" w:rsidR="007F07D6" w:rsidRDefault="007F07D6"/>
        </w:tc>
      </w:tr>
    </w:tbl>
    <w:p w14:paraId="452CE4AC" w14:textId="77777777" w:rsidR="007F07D6" w:rsidRDefault="007F07D6">
      <w:pPr>
        <w:pStyle w:val="TableSpacing"/>
      </w:pPr>
    </w:p>
    <w:p w14:paraId="664D7838" w14:textId="77777777" w:rsidR="007F07D6" w:rsidRDefault="007F07D6">
      <w:pPr>
        <w:pStyle w:val="Heading1"/>
      </w:pPr>
      <w:bookmarkStart w:id="402" w:name="_Toc295118918"/>
      <w:r>
        <w:t>List of Log Files for MBAM</w:t>
      </w:r>
      <w:bookmarkStart w:id="403" w:name="ze0abc9aaa4794619b552967039fae551"/>
      <w:bookmarkEnd w:id="402"/>
      <w:bookmarkEnd w:id="403"/>
    </w:p>
    <w:p w14:paraId="4509DF19" w14:textId="77777777" w:rsidR="007F07D6" w:rsidRDefault="007F07D6">
      <w:r>
        <w:t>The following article describes the locations for the log files used by Microsoft BitLocker Administration and Monitoring (MBAM) during setup and operation.</w:t>
      </w:r>
    </w:p>
    <w:p w14:paraId="26C0AB5C" w14:textId="77777777" w:rsidR="007F07D6" w:rsidRDefault="007F07D6">
      <w:pPr>
        <w:pStyle w:val="Heading2"/>
      </w:pPr>
      <w:bookmarkStart w:id="404" w:name="_Toc295118919"/>
      <w:r>
        <w:t>Setup</w:t>
      </w:r>
      <w:bookmarkEnd w:id="404"/>
    </w:p>
    <w:p w14:paraId="487AA3C4" w14:textId="39E0580D" w:rsidR="007F07D6" w:rsidRDefault="007F07D6">
      <w:r>
        <w:t xml:space="preserve">In order to get setup log files, you must install Microsoft BitLocker Administration and Monitoring using </w:t>
      </w:r>
      <w:proofErr w:type="spellStart"/>
      <w:r>
        <w:t>msiexec</w:t>
      </w:r>
      <w:proofErr w:type="spellEnd"/>
      <w:r>
        <w:t xml:space="preserve"> package with the /L &lt;location&gt; option. Log files will be created in the location </w:t>
      </w:r>
      <w:commentRangeStart w:id="405"/>
      <w:r>
        <w:t>specified</w:t>
      </w:r>
      <w:commentRangeEnd w:id="405"/>
      <w:r w:rsidR="004A799F">
        <w:rPr>
          <w:rStyle w:val="CommentReference"/>
        </w:rPr>
        <w:commentReference w:id="405"/>
      </w:r>
      <w:r>
        <w:t>.</w:t>
      </w:r>
    </w:p>
    <w:p w14:paraId="23E96AA6" w14:textId="77777777" w:rsidR="007F07D6" w:rsidRDefault="007F07D6">
      <w:pPr>
        <w:pStyle w:val="Heading2"/>
      </w:pPr>
      <w:bookmarkStart w:id="406" w:name="_Toc295118920"/>
      <w:r>
        <w:t>Application and Monitoring</w:t>
      </w:r>
      <w:bookmarkEnd w:id="406"/>
    </w:p>
    <w:p w14:paraId="4CAD30FB" w14:textId="5ACB06C9" w:rsidR="007F07D6" w:rsidRDefault="007F07D6">
      <w:r>
        <w:t xml:space="preserve">BitLocker uses the IIS logs by default for its websites and services. These are located </w:t>
      </w:r>
      <w:commentRangeStart w:id="407"/>
      <w:r>
        <w:t>under</w:t>
      </w:r>
      <w:commentRangeEnd w:id="407"/>
      <w:r w:rsidR="004A799F">
        <w:rPr>
          <w:rStyle w:val="CommentReference"/>
        </w:rPr>
        <w:commentReference w:id="407"/>
      </w:r>
      <w:r>
        <w:t xml:space="preserve"> $</w:t>
      </w:r>
      <w:proofErr w:type="spellStart"/>
      <w:r>
        <w:t>systemdrive</w:t>
      </w:r>
      <w:proofErr w:type="spellEnd"/>
      <w:r>
        <w:t>$\</w:t>
      </w:r>
      <w:proofErr w:type="spellStart"/>
      <w:r>
        <w:t>inetpub</w:t>
      </w:r>
      <w:proofErr w:type="spellEnd"/>
      <w:r>
        <w:t>\logs\w3svc</w:t>
      </w:r>
    </w:p>
    <w:p w14:paraId="2B3CDC62" w14:textId="77777777" w:rsidR="007F07D6" w:rsidRDefault="007F07D6">
      <w:pPr>
        <w:pStyle w:val="Heading2"/>
      </w:pPr>
      <w:bookmarkStart w:id="408" w:name="_Toc295118921"/>
      <w:r>
        <w:lastRenderedPageBreak/>
        <w:t>Client</w:t>
      </w:r>
      <w:bookmarkEnd w:id="408"/>
    </w:p>
    <w:p w14:paraId="58DF7537" w14:textId="77777777" w:rsidR="007F07D6" w:rsidRDefault="007F07D6">
      <w:r>
        <w:t xml:space="preserve">For the BitLocker client, the Admin and Operational log files are located in Event Viewer, under </w:t>
      </w:r>
      <w:r>
        <w:rPr>
          <w:rStyle w:val="UI"/>
        </w:rPr>
        <w:t>Application and Services Logs</w:t>
      </w:r>
      <w:r>
        <w:t xml:space="preserve"> / </w:t>
      </w:r>
      <w:r>
        <w:rPr>
          <w:rStyle w:val="UI"/>
        </w:rPr>
        <w:t>Microsoft</w:t>
      </w:r>
      <w:r>
        <w:t xml:space="preserve"> / </w:t>
      </w:r>
      <w:r>
        <w:rPr>
          <w:rStyle w:val="UI"/>
        </w:rPr>
        <w:t>Windows</w:t>
      </w:r>
      <w:r>
        <w:t xml:space="preserve"> / </w:t>
      </w:r>
      <w:proofErr w:type="spellStart"/>
      <w:r>
        <w:rPr>
          <w:rStyle w:val="UI"/>
        </w:rPr>
        <w:t>BitLockerManagement</w:t>
      </w:r>
      <w:proofErr w:type="spellEnd"/>
      <w:r>
        <w:t>.</w:t>
      </w:r>
    </w:p>
    <w:p w14:paraId="0FA0A21D" w14:textId="77777777" w:rsidR="007F07D6" w:rsidRDefault="007F07D6">
      <w:pPr>
        <w:pStyle w:val="Heading1"/>
      </w:pPr>
      <w:bookmarkStart w:id="409" w:name="_Toc295118922"/>
      <w:r>
        <w:t xml:space="preserve">Moving MBAM Features to </w:t>
      </w:r>
      <w:proofErr w:type="gramStart"/>
      <w:r>
        <w:t>Another</w:t>
      </w:r>
      <w:proofErr w:type="gramEnd"/>
      <w:r>
        <w:t xml:space="preserve"> </w:t>
      </w:r>
      <w:commentRangeStart w:id="410"/>
      <w:r>
        <w:t>Server</w:t>
      </w:r>
      <w:bookmarkStart w:id="411" w:name="z192d0a4de16242ee8a8f7f582634dd39"/>
      <w:bookmarkEnd w:id="409"/>
      <w:bookmarkEnd w:id="411"/>
      <w:commentRangeEnd w:id="410"/>
      <w:r w:rsidR="007D5BCE">
        <w:rPr>
          <w:rStyle w:val="CommentReference"/>
          <w:b w:val="0"/>
          <w:sz w:val="20"/>
        </w:rPr>
        <w:commentReference w:id="410"/>
      </w:r>
    </w:p>
    <w:p w14:paraId="2077F1ED" w14:textId="77777777" w:rsidR="007F07D6" w:rsidRDefault="007F07D6">
      <w:r>
        <w:t>This topic describes the steps that you should take to move one or more Microsoft BitLocker Administration and Monitoring (MBAM) features to a different computer. When moving more than one Microsoft BitLocker Administration and Monitoring feature you should move them in the following order:</w:t>
      </w:r>
    </w:p>
    <w:p w14:paraId="3488DE33" w14:textId="77777777" w:rsidR="007F07D6" w:rsidRDefault="007F07D6" w:rsidP="007F07D6">
      <w:pPr>
        <w:pStyle w:val="NumberedList1"/>
        <w:numPr>
          <w:ilvl w:val="0"/>
          <w:numId w:val="0"/>
        </w:numPr>
        <w:tabs>
          <w:tab w:val="left" w:pos="360"/>
        </w:tabs>
        <w:spacing w:line="260" w:lineRule="exact"/>
        <w:ind w:left="360" w:hanging="360"/>
      </w:pPr>
      <w:r>
        <w:t>1.</w:t>
      </w:r>
      <w:r>
        <w:tab/>
        <w:t>Recovery and Hardware Database</w:t>
      </w:r>
    </w:p>
    <w:p w14:paraId="01C120D9" w14:textId="77777777" w:rsidR="007F07D6" w:rsidRDefault="007F07D6" w:rsidP="007F07D6">
      <w:pPr>
        <w:pStyle w:val="NumberedList1"/>
        <w:numPr>
          <w:ilvl w:val="0"/>
          <w:numId w:val="0"/>
        </w:numPr>
        <w:tabs>
          <w:tab w:val="left" w:pos="360"/>
        </w:tabs>
        <w:spacing w:line="260" w:lineRule="exact"/>
        <w:ind w:left="360" w:hanging="360"/>
      </w:pPr>
      <w:r>
        <w:t>2.</w:t>
      </w:r>
      <w:r>
        <w:tab/>
        <w:t>Compliance Status Database</w:t>
      </w:r>
    </w:p>
    <w:p w14:paraId="6915E1E5" w14:textId="77777777" w:rsidR="007F07D6" w:rsidRDefault="007F07D6" w:rsidP="007F07D6">
      <w:pPr>
        <w:pStyle w:val="NumberedList1"/>
        <w:numPr>
          <w:ilvl w:val="0"/>
          <w:numId w:val="0"/>
        </w:numPr>
        <w:tabs>
          <w:tab w:val="left" w:pos="360"/>
        </w:tabs>
        <w:spacing w:line="260" w:lineRule="exact"/>
        <w:ind w:left="360" w:hanging="360"/>
      </w:pPr>
      <w:r>
        <w:t>3.</w:t>
      </w:r>
      <w:r>
        <w:tab/>
        <w:t>Compliance and Audit Reports</w:t>
      </w:r>
    </w:p>
    <w:p w14:paraId="07880FD3" w14:textId="77777777" w:rsidR="007F07D6" w:rsidRDefault="007F07D6" w:rsidP="007F07D6">
      <w:pPr>
        <w:pStyle w:val="NumberedList1"/>
        <w:numPr>
          <w:ilvl w:val="0"/>
          <w:numId w:val="0"/>
        </w:numPr>
        <w:tabs>
          <w:tab w:val="left" w:pos="360"/>
        </w:tabs>
        <w:spacing w:line="260" w:lineRule="exact"/>
        <w:ind w:left="360" w:hanging="360"/>
      </w:pPr>
      <w:r>
        <w:t>4.</w:t>
      </w:r>
      <w:r>
        <w:tab/>
        <w:t>Administration and Monitoring</w:t>
      </w:r>
    </w:p>
    <w:p w14:paraId="09D3BEEA" w14:textId="77777777" w:rsidR="007F07D6" w:rsidRDefault="007F07D6">
      <w:pPr>
        <w:pStyle w:val="Heading2"/>
      </w:pPr>
      <w:bookmarkStart w:id="412" w:name="_Toc295118923"/>
      <w:r>
        <w:t>Moving the Recovery and Hardware Database Feature</w:t>
      </w:r>
      <w:bookmarkEnd w:id="412"/>
    </w:p>
    <w:p w14:paraId="1B4FBF66" w14:textId="77777777" w:rsidR="007F07D6" w:rsidRDefault="007F07D6">
      <w:r>
        <w:t>If you choose to move the MBAM Recovery and Hardware Database Feature from one computer to another (that is, move feature from Server A to Server B) you should use the following procedure. The process includes the following steps:</w:t>
      </w:r>
    </w:p>
    <w:p w14:paraId="5D6E5BDC" w14:textId="77777777" w:rsidR="007F07D6" w:rsidRDefault="00AB4A7B">
      <w:pPr>
        <w:pStyle w:val="ProcedureTitle"/>
        <w:framePr w:wrap="notBeside"/>
      </w:pPr>
      <w:r>
        <w:rPr>
          <w:noProof/>
        </w:rPr>
        <w:pict w14:anchorId="76E59EE8">
          <v:shape id="Picture 98" o:spid="_x0000_i1117"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794558B7" w14:textId="77777777" w:rsidTr="007F07D6">
        <w:tc>
          <w:tcPr>
            <w:tcW w:w="8856" w:type="dxa"/>
            <w:shd w:val="clear" w:color="auto" w:fill="auto"/>
          </w:tcPr>
          <w:p w14:paraId="6DC6DC6A" w14:textId="77777777" w:rsidR="007F07D6" w:rsidRDefault="007F07D6" w:rsidP="007F07D6">
            <w:pPr>
              <w:pStyle w:val="NumberedList1"/>
              <w:numPr>
                <w:ilvl w:val="0"/>
                <w:numId w:val="0"/>
              </w:numPr>
              <w:tabs>
                <w:tab w:val="left" w:pos="360"/>
              </w:tabs>
              <w:spacing w:line="260" w:lineRule="exact"/>
              <w:ind w:left="360" w:hanging="360"/>
            </w:pPr>
            <w:r>
              <w:t>1.</w:t>
            </w:r>
            <w:r>
              <w:tab/>
              <w:t>Stop all instances of the MBAM Administration and Monitoring website</w:t>
            </w:r>
          </w:p>
          <w:p w14:paraId="0102B204" w14:textId="77777777" w:rsidR="007F07D6" w:rsidRDefault="007F07D6" w:rsidP="007F07D6">
            <w:pPr>
              <w:pStyle w:val="NumberedList1"/>
              <w:numPr>
                <w:ilvl w:val="0"/>
                <w:numId w:val="0"/>
              </w:numPr>
              <w:tabs>
                <w:tab w:val="left" w:pos="360"/>
              </w:tabs>
              <w:spacing w:line="260" w:lineRule="exact"/>
              <w:ind w:left="360" w:hanging="360"/>
            </w:pPr>
            <w:r>
              <w:t>2.</w:t>
            </w:r>
            <w:r>
              <w:tab/>
              <w:t>Run MBAM setup on Server B</w:t>
            </w:r>
          </w:p>
          <w:p w14:paraId="5F73FF52" w14:textId="77777777" w:rsidR="007F07D6" w:rsidRDefault="007F07D6" w:rsidP="007F07D6">
            <w:pPr>
              <w:pStyle w:val="NumberedList1"/>
              <w:numPr>
                <w:ilvl w:val="0"/>
                <w:numId w:val="0"/>
              </w:numPr>
              <w:tabs>
                <w:tab w:val="left" w:pos="360"/>
              </w:tabs>
              <w:spacing w:line="260" w:lineRule="exact"/>
              <w:ind w:left="360" w:hanging="360"/>
            </w:pPr>
            <w:r>
              <w:t>3.</w:t>
            </w:r>
            <w:r>
              <w:tab/>
              <w:t>Backup the Database on Server A</w:t>
            </w:r>
          </w:p>
          <w:p w14:paraId="0016CBA7" w14:textId="77777777" w:rsidR="007F07D6" w:rsidRDefault="007F07D6" w:rsidP="007F07D6">
            <w:pPr>
              <w:pStyle w:val="NumberedList1"/>
              <w:numPr>
                <w:ilvl w:val="0"/>
                <w:numId w:val="0"/>
              </w:numPr>
              <w:tabs>
                <w:tab w:val="left" w:pos="360"/>
              </w:tabs>
              <w:spacing w:line="260" w:lineRule="exact"/>
              <w:ind w:left="360" w:hanging="360"/>
            </w:pPr>
            <w:r>
              <w:t>4.</w:t>
            </w:r>
            <w:r>
              <w:tab/>
              <w:t>Move the Database from Server A to B</w:t>
            </w:r>
          </w:p>
          <w:p w14:paraId="058F82F7" w14:textId="77777777" w:rsidR="007F07D6" w:rsidRDefault="007F07D6" w:rsidP="007F07D6">
            <w:pPr>
              <w:pStyle w:val="NumberedList1"/>
              <w:numPr>
                <w:ilvl w:val="0"/>
                <w:numId w:val="0"/>
              </w:numPr>
              <w:tabs>
                <w:tab w:val="left" w:pos="360"/>
              </w:tabs>
              <w:spacing w:line="260" w:lineRule="exact"/>
              <w:ind w:left="360" w:hanging="360"/>
            </w:pPr>
            <w:r>
              <w:t>5.</w:t>
            </w:r>
            <w:r>
              <w:tab/>
              <w:t>Restore the Database on Server B</w:t>
            </w:r>
          </w:p>
          <w:p w14:paraId="6D9FE12C" w14:textId="77777777" w:rsidR="007F07D6" w:rsidRDefault="007F07D6" w:rsidP="007F07D6">
            <w:pPr>
              <w:pStyle w:val="NumberedList1"/>
              <w:numPr>
                <w:ilvl w:val="0"/>
                <w:numId w:val="0"/>
              </w:numPr>
              <w:tabs>
                <w:tab w:val="left" w:pos="360"/>
              </w:tabs>
              <w:spacing w:line="260" w:lineRule="exact"/>
              <w:ind w:left="360" w:hanging="360"/>
            </w:pPr>
            <w:r>
              <w:t>6.</w:t>
            </w:r>
            <w:r>
              <w:tab/>
              <w:t>Configure Access to the Database on Server B</w:t>
            </w:r>
          </w:p>
          <w:p w14:paraId="298E3942" w14:textId="77777777" w:rsidR="007F07D6" w:rsidRDefault="007F07D6" w:rsidP="007F07D6">
            <w:pPr>
              <w:pStyle w:val="NumberedList1"/>
              <w:numPr>
                <w:ilvl w:val="0"/>
                <w:numId w:val="0"/>
              </w:numPr>
              <w:tabs>
                <w:tab w:val="left" w:pos="360"/>
              </w:tabs>
              <w:spacing w:line="260" w:lineRule="exact"/>
              <w:ind w:left="360" w:hanging="360"/>
            </w:pPr>
            <w:r>
              <w:t>7.</w:t>
            </w:r>
            <w:r>
              <w:tab/>
              <w:t>Update database connection data on MBAM Administration and Monitoring servers</w:t>
            </w:r>
          </w:p>
          <w:p w14:paraId="50376C5F" w14:textId="77777777" w:rsidR="007F07D6" w:rsidRDefault="007F07D6" w:rsidP="007F07D6">
            <w:pPr>
              <w:pStyle w:val="NumberedList1"/>
              <w:numPr>
                <w:ilvl w:val="0"/>
                <w:numId w:val="0"/>
              </w:numPr>
              <w:tabs>
                <w:tab w:val="left" w:pos="360"/>
              </w:tabs>
              <w:spacing w:line="260" w:lineRule="exact"/>
              <w:ind w:left="360" w:hanging="360"/>
            </w:pPr>
            <w:r>
              <w:t>8.</w:t>
            </w:r>
            <w:r>
              <w:tab/>
              <w:t>Resume all instances of the MBAM Administration and Monitoring website</w:t>
            </w:r>
          </w:p>
        </w:tc>
      </w:tr>
    </w:tbl>
    <w:p w14:paraId="74696D5F" w14:textId="77777777" w:rsidR="007F07D6" w:rsidRDefault="00AB4A7B">
      <w:pPr>
        <w:pStyle w:val="ProcedureTitle"/>
        <w:framePr w:wrap="notBeside"/>
      </w:pPr>
      <w:r>
        <w:rPr>
          <w:noProof/>
        </w:rPr>
        <w:pict w14:anchorId="547AE90D">
          <v:shape id="Picture 97" o:spid="_x0000_i1118" type="#_x0000_t75" style="width:12pt;height:12pt;visibility:visible">
            <v:imagedata r:id="rId29" o:title=""/>
          </v:shape>
        </w:pict>
      </w:r>
      <w:r w:rsidR="007F07D6">
        <w:t xml:space="preserve">Stop all instances of the MBAM Administration and Monitoring website </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03453988" w14:textId="77777777" w:rsidTr="007F07D6">
        <w:tc>
          <w:tcPr>
            <w:tcW w:w="8856" w:type="dxa"/>
            <w:shd w:val="clear" w:color="auto" w:fill="auto"/>
          </w:tcPr>
          <w:p w14:paraId="0B95D053"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Stop the MBAM web site which is named “Microsoft BitLocker Administration and Monitoring”.</w:t>
            </w:r>
          </w:p>
          <w:p w14:paraId="0D65A88B"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w:t>
            </w:r>
          </w:p>
          <w:p w14:paraId="0FFF8C4E" w14:textId="77777777" w:rsidR="007F07D6" w:rsidRDefault="007F07D6">
            <w:pPr>
              <w:pStyle w:val="TextinList1"/>
            </w:pPr>
            <w:r>
              <w:rPr>
                <w:rStyle w:val="CodeEmbedded"/>
              </w:rPr>
              <w:lastRenderedPageBreak/>
              <w:t>PS C:\&gt; Stop-Website “Microsoft BitLocker Administration and Monitoring”</w:t>
            </w:r>
          </w:p>
          <w:p w14:paraId="59B63B77" w14:textId="77777777" w:rsidR="007F07D6" w:rsidRDefault="00AB4A7B">
            <w:pPr>
              <w:pStyle w:val="AlertLabelinList1"/>
              <w:framePr w:wrap="notBeside"/>
            </w:pPr>
            <w:r>
              <w:rPr>
                <w:noProof/>
              </w:rPr>
              <w:pict w14:anchorId="0D86B983">
                <v:shape id="Picture 45" o:spid="_x0000_i1119" type="#_x0000_t75" style="width:18pt;height:12pt;visibility:visible">
                  <v:imagedata r:id="rId22" o:title=""/>
                </v:shape>
              </w:pict>
            </w:r>
            <w:r w:rsidR="007F07D6">
              <w:t xml:space="preserve">Note </w:t>
            </w:r>
          </w:p>
          <w:p w14:paraId="3F1427BC" w14:textId="77777777" w:rsidR="007F07D6" w:rsidRDefault="007F07D6">
            <w:pPr>
              <w:pStyle w:val="AlertTextinList1"/>
            </w:pPr>
            <w:r>
              <w:t>To execute this command-line, the IIS Module for PowerShell must be added to current instance of PowerShell. In addition, you must update the PowerShell execution policy to enable execution of scripts.</w:t>
            </w:r>
          </w:p>
        </w:tc>
      </w:tr>
    </w:tbl>
    <w:p w14:paraId="11BCCEE8" w14:textId="77777777" w:rsidR="007F07D6" w:rsidRDefault="00AB4A7B">
      <w:pPr>
        <w:pStyle w:val="ProcedureTitle"/>
        <w:framePr w:wrap="notBeside"/>
      </w:pPr>
      <w:r>
        <w:rPr>
          <w:noProof/>
        </w:rPr>
        <w:lastRenderedPageBreak/>
        <w:pict w14:anchorId="5DC8AB5B">
          <v:shape id="Picture 96" o:spid="_x0000_i1120" type="#_x0000_t75" style="width:12pt;height:12pt;visibility:visible">
            <v:imagedata r:id="rId29" o:title=""/>
          </v:shape>
        </w:pict>
      </w:r>
      <w:r w:rsidR="007F07D6">
        <w:t>Run MBAM setup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7E3DF60" w14:textId="77777777" w:rsidTr="007F07D6">
        <w:tc>
          <w:tcPr>
            <w:tcW w:w="8856" w:type="dxa"/>
            <w:shd w:val="clear" w:color="auto" w:fill="auto"/>
          </w:tcPr>
          <w:p w14:paraId="135A4C1D" w14:textId="77777777" w:rsidR="007F07D6" w:rsidRDefault="007F07D6" w:rsidP="007F07D6">
            <w:pPr>
              <w:pStyle w:val="NumberedList1"/>
              <w:numPr>
                <w:ilvl w:val="0"/>
                <w:numId w:val="0"/>
              </w:numPr>
              <w:tabs>
                <w:tab w:val="left" w:pos="360"/>
              </w:tabs>
              <w:spacing w:line="260" w:lineRule="exact"/>
              <w:ind w:left="360" w:hanging="360"/>
            </w:pPr>
            <w:r>
              <w:t>1.</w:t>
            </w:r>
            <w:r>
              <w:tab/>
              <w:t>Run MBAM setup on Server B and just select the Recovery and Hardware Database feature for installation.</w:t>
            </w:r>
          </w:p>
          <w:p w14:paraId="0A26B700"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w:t>
            </w:r>
          </w:p>
          <w:p w14:paraId="0A4732E6" w14:textId="77777777" w:rsidR="007F07D6" w:rsidRDefault="007F07D6">
            <w:pPr>
              <w:pStyle w:val="TextinList1"/>
            </w:pPr>
            <w:r>
              <w:rPr>
                <w:rStyle w:val="CodeEmbedded"/>
              </w:rPr>
              <w:t>PS C:\&gt; MbamSetup.exe /qn I_ACCEPT_ENDUSER_LICENSE_AGREEMENT=1 AddLocal=KeyDatabase ADMINANDMON_MACHINENAMES=$DOMAIN$\$SERVERNAME$$ RECOVERYANDHWDB_SQLINSTANCE=$SERVERNAME$\$SQLINSTANCENAME$</w:t>
            </w:r>
          </w:p>
          <w:p w14:paraId="6878685C" w14:textId="77777777" w:rsidR="007F07D6" w:rsidRDefault="00AB4A7B">
            <w:pPr>
              <w:pStyle w:val="AlertLabelinList1"/>
              <w:framePr w:wrap="notBeside"/>
            </w:pPr>
            <w:r>
              <w:rPr>
                <w:noProof/>
              </w:rPr>
              <w:pict w14:anchorId="432B53E3">
                <v:shape id="Picture 44" o:spid="_x0000_i1121" type="#_x0000_t75" style="width:18pt;height:12pt;visibility:visible">
                  <v:imagedata r:id="rId22" o:title=""/>
                </v:shape>
              </w:pict>
            </w:r>
            <w:r w:rsidR="007F07D6">
              <w:t xml:space="preserve">Note </w:t>
            </w:r>
          </w:p>
          <w:p w14:paraId="6E488436" w14:textId="77777777" w:rsidR="007F07D6" w:rsidRDefault="007F07D6">
            <w:pPr>
              <w:pStyle w:val="AlertTextinList1"/>
            </w:pPr>
            <w:r>
              <w:t>Replace the following values in the example above with those that match your environment:</w:t>
            </w:r>
          </w:p>
          <w:p w14:paraId="6F04EFF2"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Recovery and Hardware Database will be moved to.</w:t>
            </w:r>
          </w:p>
          <w:p w14:paraId="2B75F926" w14:textId="747213FF" w:rsidR="007F07D6" w:rsidRDefault="007F07D6" w:rsidP="00C7467E">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$DOMAIN$\$SERVERNAME$ - Input the domain and server names of each MBAM Application and Monitoring Server that will contact the Recovery and Hardware Database. If there are multiple</w:t>
            </w:r>
            <w:ins w:id="413" w:author="Author">
              <w:r w:rsidR="00C7467E">
                <w:t>,</w:t>
              </w:r>
            </w:ins>
            <w:r>
              <w:t xml:space="preserve"> use a semi-colon to separate them</w:t>
            </w:r>
            <w:del w:id="414" w:author="Author">
              <w:r w:rsidDel="00C7467E">
                <w:delText xml:space="preserve"> each one</w:delText>
              </w:r>
            </w:del>
            <w:r>
              <w:t xml:space="preserve"> in the list (e.g.: $DOMAIN\SERVERNAME$</w:t>
            </w:r>
            <w:proofErr w:type="gramStart"/>
            <w:r>
              <w:t>;$</w:t>
            </w:r>
            <w:proofErr w:type="gramEnd"/>
            <w:r>
              <w:t xml:space="preserve">DOMAIN\$SERVERNAME$$). Each server name must be followed by a “$” as shown in the example. (e.g.: </w:t>
            </w:r>
            <w:proofErr w:type="spellStart"/>
            <w:r>
              <w:t>MyDomain</w:t>
            </w:r>
            <w:proofErr w:type="spellEnd"/>
            <w:r>
              <w:t xml:space="preserve">\MyServerName1$; </w:t>
            </w:r>
            <w:proofErr w:type="spellStart"/>
            <w:r>
              <w:t>MyDomain</w:t>
            </w:r>
            <w:proofErr w:type="spellEnd"/>
            <w:r>
              <w:t xml:space="preserve">\MyServerName2$) </w:t>
            </w:r>
          </w:p>
        </w:tc>
      </w:tr>
    </w:tbl>
    <w:p w14:paraId="2BFD4509" w14:textId="77777777" w:rsidR="007F07D6" w:rsidRDefault="00AB4A7B">
      <w:pPr>
        <w:pStyle w:val="ProcedureTitle"/>
        <w:framePr w:wrap="notBeside"/>
      </w:pPr>
      <w:r>
        <w:rPr>
          <w:noProof/>
        </w:rPr>
        <w:pict w14:anchorId="153EDFF1">
          <v:shape id="Picture 95" o:spid="_x0000_i1122" type="#_x0000_t75" style="width:12pt;height:12pt;visibility:visible">
            <v:imagedata r:id="rId29" o:title=""/>
          </v:shape>
        </w:pict>
      </w:r>
      <w:r w:rsidR="007F07D6">
        <w:t>Backup the Database on Server A</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7E7951C8" w14:textId="77777777" w:rsidTr="007F07D6">
        <w:tc>
          <w:tcPr>
            <w:tcW w:w="8856" w:type="dxa"/>
            <w:shd w:val="clear" w:color="auto" w:fill="auto"/>
          </w:tcPr>
          <w:p w14:paraId="2E4E37F9" w14:textId="77777777" w:rsidR="007F07D6" w:rsidRDefault="007F07D6" w:rsidP="007F07D6">
            <w:pPr>
              <w:pStyle w:val="NumberedList1"/>
              <w:numPr>
                <w:ilvl w:val="0"/>
                <w:numId w:val="0"/>
              </w:numPr>
              <w:tabs>
                <w:tab w:val="left" w:pos="360"/>
              </w:tabs>
              <w:spacing w:line="260" w:lineRule="exact"/>
              <w:ind w:left="360" w:hanging="360"/>
            </w:pPr>
            <w:r>
              <w:t>1.</w:t>
            </w:r>
            <w:r>
              <w:tab/>
              <w:t xml:space="preserve">To </w:t>
            </w:r>
            <w:proofErr w:type="spellStart"/>
            <w:r>
              <w:t>backup</w:t>
            </w:r>
            <w:proofErr w:type="spellEnd"/>
            <w:r>
              <w:t xml:space="preserve"> the Recovery and Hardware Database on Server A use SQL Server Management Studio and the Task named Back Up…. By default the database name will be “MBAM Recovery and Hardware Database”.</w:t>
            </w:r>
          </w:p>
          <w:p w14:paraId="09C60CCC"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create a SQL file (.</w:t>
            </w:r>
            <w:proofErr w:type="spellStart"/>
            <w:r>
              <w:t>sql</w:t>
            </w:r>
            <w:proofErr w:type="spellEnd"/>
            <w:r>
              <w:t>) that contains the following-SQL script:</w:t>
            </w:r>
          </w:p>
          <w:p w14:paraId="0DE5B093" w14:textId="77777777" w:rsidR="007F07D6" w:rsidRDefault="007F07D6">
            <w:pPr>
              <w:pStyle w:val="TextinList1"/>
            </w:pPr>
            <w:r>
              <w:t>Modify the MBAM Recovery and Hardware Database to use the full recovery model.</w:t>
            </w:r>
          </w:p>
          <w:p w14:paraId="3FB3AF4D" w14:textId="77777777" w:rsidR="007F07D6" w:rsidRDefault="007F07D6">
            <w:pPr>
              <w:pStyle w:val="TextinList1"/>
            </w:pPr>
            <w:r>
              <w:rPr>
                <w:rStyle w:val="CodeEmbedded"/>
              </w:rPr>
              <w:t>USE master;</w:t>
            </w:r>
          </w:p>
          <w:p w14:paraId="6B58E3C7" w14:textId="77777777" w:rsidR="007F07D6" w:rsidRDefault="007F07D6">
            <w:pPr>
              <w:pStyle w:val="TextinList1"/>
            </w:pPr>
            <w:r>
              <w:rPr>
                <w:rStyle w:val="CodeEmbedded"/>
              </w:rPr>
              <w:t>GO</w:t>
            </w:r>
          </w:p>
          <w:p w14:paraId="4C273C15" w14:textId="77777777" w:rsidR="007F07D6" w:rsidRDefault="007F07D6">
            <w:pPr>
              <w:pStyle w:val="TextinList1"/>
            </w:pPr>
          </w:p>
          <w:p w14:paraId="1838D5F6" w14:textId="77777777" w:rsidR="007F07D6" w:rsidRDefault="007F07D6">
            <w:pPr>
              <w:pStyle w:val="TextinList1"/>
            </w:pPr>
            <w:r>
              <w:rPr>
                <w:rStyle w:val="CodeEmbedded"/>
              </w:rPr>
              <w:t>ALTER DATABASE "MBAM Recovery and Hardware"</w:t>
            </w:r>
          </w:p>
          <w:p w14:paraId="5774FA29" w14:textId="77777777" w:rsidR="007F07D6" w:rsidRDefault="007F07D6">
            <w:pPr>
              <w:pStyle w:val="TextinList1"/>
            </w:pPr>
            <w:r>
              <w:rPr>
                <w:rStyle w:val="CodeEmbedded"/>
              </w:rPr>
              <w:t xml:space="preserve">   SET RECOVERY FULL;</w:t>
            </w:r>
          </w:p>
          <w:p w14:paraId="3DADCEC9" w14:textId="77777777" w:rsidR="007F07D6" w:rsidRDefault="007F07D6">
            <w:pPr>
              <w:pStyle w:val="TextinList1"/>
            </w:pPr>
            <w:r>
              <w:rPr>
                <w:rStyle w:val="CodeEmbedded"/>
              </w:rPr>
              <w:t>GO</w:t>
            </w:r>
          </w:p>
          <w:p w14:paraId="4FE2D155" w14:textId="77777777" w:rsidR="007F07D6" w:rsidRDefault="007F07D6">
            <w:pPr>
              <w:pStyle w:val="TextinList1"/>
            </w:pPr>
            <w:r>
              <w:t xml:space="preserve">-- Create MBAM Recovery and Hardware Database Data and MBAM Recovery logical </w:t>
            </w:r>
            <w:r>
              <w:lastRenderedPageBreak/>
              <w:t xml:space="preserve">backup devices. USE </w:t>
            </w:r>
            <w:proofErr w:type="spellStart"/>
            <w:r>
              <w:t>masterGOEXEC</w:t>
            </w:r>
            <w:proofErr w:type="spellEnd"/>
            <w:r>
              <w:t xml:space="preserve"> </w:t>
            </w:r>
            <w:proofErr w:type="spellStart"/>
            <w:r>
              <w:t>sp_addumpdevice</w:t>
            </w:r>
            <w:proofErr w:type="spellEnd"/>
            <w:r>
              <w:t xml:space="preserve"> 'disk', 'MBAM Recovery and Hardware Database Data Device', 'Z:\MBAM Recovery and Hardware Database Data.</w:t>
            </w:r>
            <w:proofErr w:type="spellStart"/>
            <w:r>
              <w:t>bak</w:t>
            </w:r>
            <w:proofErr w:type="spellEnd"/>
            <w:r>
              <w:t xml:space="preserve">';GO-- Back up the full MBAM Recovery and Hardware </w:t>
            </w:r>
            <w:proofErr w:type="spellStart"/>
            <w:r>
              <w:t>database.BACKUP</w:t>
            </w:r>
            <w:proofErr w:type="spellEnd"/>
            <w:r>
              <w:t xml:space="preserve"> DATABASE [MBAM Recovery and Hardware] TO [MBAM Recovery and Hardware Database Data Device];GOBACKUP CERTIFICATE [MBAM Recovery Encryption Certificate] TO FILE = 'Z:\</w:t>
            </w:r>
            <w:proofErr w:type="spellStart"/>
            <w:r>
              <w:t>SQLServerInstanceCertificateFile'WITH</w:t>
            </w:r>
            <w:proofErr w:type="spellEnd"/>
            <w:r>
              <w:t xml:space="preserve"> PRIVATE KEY (    FILE = ' Z:\SQLServerInstanceCertificateFilePrivateKey',    ENCRYPTION BY PASSWORD = '$PASSWORD$');GO</w:t>
            </w:r>
          </w:p>
          <w:p w14:paraId="4B857B53" w14:textId="77777777" w:rsidR="007F07D6" w:rsidRDefault="00AB4A7B">
            <w:pPr>
              <w:pStyle w:val="AlertLabelinList1"/>
              <w:framePr w:wrap="notBeside"/>
            </w:pPr>
            <w:r>
              <w:rPr>
                <w:noProof/>
              </w:rPr>
              <w:pict w14:anchorId="3908B197">
                <v:shape id="Picture 43" o:spid="_x0000_i1123" type="#_x0000_t75" style="width:18pt;height:12pt;visibility:visible">
                  <v:imagedata r:id="rId22" o:title=""/>
                </v:shape>
              </w:pict>
            </w:r>
            <w:r w:rsidR="007F07D6">
              <w:t xml:space="preserve">Note </w:t>
            </w:r>
          </w:p>
          <w:p w14:paraId="5AD90A00" w14:textId="77777777" w:rsidR="007F07D6" w:rsidRDefault="007F07D6">
            <w:pPr>
              <w:pStyle w:val="AlertTextinList1"/>
            </w:pPr>
            <w:r>
              <w:t>Replace the following values in the example above with those that match your environment:</w:t>
            </w:r>
          </w:p>
          <w:p w14:paraId="53617C96"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$PASSWORD$ - Input a password that you will use to encrypt the Private Key file.</w:t>
            </w:r>
          </w:p>
          <w:p w14:paraId="5DF5777C" w14:textId="77777777" w:rsidR="007F07D6" w:rsidRDefault="007F07D6" w:rsidP="007F07D6">
            <w:pPr>
              <w:pStyle w:val="NumberedList1"/>
              <w:numPr>
                <w:ilvl w:val="0"/>
                <w:numId w:val="0"/>
              </w:numPr>
              <w:tabs>
                <w:tab w:val="left" w:pos="360"/>
              </w:tabs>
              <w:spacing w:line="260" w:lineRule="exact"/>
              <w:ind w:left="360" w:hanging="360"/>
            </w:pPr>
            <w:r>
              <w:t>3.</w:t>
            </w:r>
            <w:r>
              <w:tab/>
              <w:t>Next execute the SQL File using a command line similar to the following using the SQL Server PowerShell:</w:t>
            </w:r>
          </w:p>
          <w:p w14:paraId="2CF5A697" w14:textId="77777777" w:rsidR="007F07D6" w:rsidRDefault="007F07D6">
            <w:pPr>
              <w:pStyle w:val="TextinList1"/>
            </w:pPr>
            <w:r>
              <w:rPr>
                <w:rStyle w:val="CodeEmbedded"/>
              </w:rPr>
              <w:t>PS C:\&gt; Invoke-Sqlcmd -InputFile 'Z:\BackupMBAMRecoveryandHardwarDatabaseScript.sql' -ServerInstance $SERVERNAME$\$SQLINSTANCENAME$</w:t>
            </w:r>
          </w:p>
          <w:p w14:paraId="6704C0D3" w14:textId="77777777" w:rsidR="007F07D6" w:rsidRDefault="00AB4A7B">
            <w:pPr>
              <w:pStyle w:val="AlertLabelinList1"/>
              <w:framePr w:wrap="notBeside"/>
            </w:pPr>
            <w:r>
              <w:rPr>
                <w:noProof/>
              </w:rPr>
              <w:pict w14:anchorId="7A56A3F9">
                <v:shape id="Picture 42" o:spid="_x0000_i1124" type="#_x0000_t75" style="width:18pt;height:12pt;visibility:visible">
                  <v:imagedata r:id="rId22" o:title=""/>
                </v:shape>
              </w:pict>
            </w:r>
            <w:r w:rsidR="007F07D6">
              <w:t xml:space="preserve">Note </w:t>
            </w:r>
          </w:p>
          <w:p w14:paraId="3C6653EA" w14:textId="77777777" w:rsidR="007F07D6" w:rsidRDefault="007F07D6">
            <w:pPr>
              <w:pStyle w:val="AlertTextinList1"/>
            </w:pPr>
            <w:r>
              <w:t>Replace the following value in the example above with those that match your environment:</w:t>
            </w:r>
          </w:p>
          <w:p w14:paraId="3CAE1C1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Recovery and Hardware Database will be backed up from.</w:t>
            </w:r>
          </w:p>
        </w:tc>
      </w:tr>
    </w:tbl>
    <w:p w14:paraId="0F437047" w14:textId="77777777" w:rsidR="007F07D6" w:rsidRDefault="00AB4A7B">
      <w:pPr>
        <w:pStyle w:val="ProcedureTitle"/>
        <w:framePr w:wrap="notBeside"/>
      </w:pPr>
      <w:r>
        <w:rPr>
          <w:noProof/>
        </w:rPr>
        <w:lastRenderedPageBreak/>
        <w:pict w14:anchorId="1656A862">
          <v:shape id="Picture 94" o:spid="_x0000_i1125" type="#_x0000_t75" style="width:12pt;height:12pt;visibility:visible">
            <v:imagedata r:id="rId29" o:title=""/>
          </v:shape>
        </w:pict>
      </w:r>
      <w:r w:rsidR="007F07D6">
        <w:t>Move the Database and Certificate from Server A to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41586800" w14:textId="77777777" w:rsidTr="007F07D6">
        <w:tc>
          <w:tcPr>
            <w:tcW w:w="8856" w:type="dxa"/>
            <w:shd w:val="clear" w:color="auto" w:fill="auto"/>
          </w:tcPr>
          <w:p w14:paraId="293708C5" w14:textId="77777777" w:rsidR="007F07D6" w:rsidRDefault="007F07D6" w:rsidP="007F07D6">
            <w:pPr>
              <w:pStyle w:val="NumberedList1"/>
              <w:numPr>
                <w:ilvl w:val="0"/>
                <w:numId w:val="0"/>
              </w:numPr>
              <w:tabs>
                <w:tab w:val="left" w:pos="360"/>
              </w:tabs>
              <w:spacing w:line="260" w:lineRule="exact"/>
              <w:ind w:left="360" w:hanging="360"/>
            </w:pPr>
            <w:r>
              <w:t>1.</w:t>
            </w:r>
            <w:r>
              <w:tab/>
              <w:t>Move the following file from Server A to Server B using Windows Explorer</w:t>
            </w:r>
          </w:p>
          <w:p w14:paraId="3F583127"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 xml:space="preserve">MBAM Recovery and Hardware Database </w:t>
            </w:r>
            <w:proofErr w:type="spellStart"/>
            <w:r>
              <w:t>Data.bak</w:t>
            </w:r>
            <w:proofErr w:type="spellEnd"/>
          </w:p>
          <w:p w14:paraId="356278DD" w14:textId="77777777" w:rsidR="007F07D6" w:rsidRDefault="007F07D6" w:rsidP="007F07D6">
            <w:pPr>
              <w:pStyle w:val="NumberedList1"/>
              <w:numPr>
                <w:ilvl w:val="0"/>
                <w:numId w:val="0"/>
              </w:numPr>
              <w:tabs>
                <w:tab w:val="left" w:pos="360"/>
              </w:tabs>
              <w:spacing w:line="260" w:lineRule="exact"/>
              <w:ind w:left="360" w:hanging="360"/>
            </w:pPr>
            <w:r>
              <w:t>2.</w:t>
            </w:r>
            <w:r>
              <w:tab/>
              <w:t xml:space="preserve">To move the Certificate for the encrypted database you will need to use the automation steps listed below. To automate this procedure execute command lines similar to the following using Windows PowerShell: </w:t>
            </w:r>
          </w:p>
          <w:p w14:paraId="1DC38C01" w14:textId="77777777" w:rsidR="007F07D6" w:rsidRDefault="007F07D6">
            <w:pPr>
              <w:pStyle w:val="TextinList1"/>
            </w:pPr>
            <w:r>
              <w:rPr>
                <w:rStyle w:val="CodeEmbedded"/>
              </w:rPr>
              <w:t>PS C:\&gt; Copy-Item “Z:\MBAM Recovery and Hardware Database Data.bak” \\$SERVERNAME$\$DESTINATIONSHARE$</w:t>
            </w:r>
          </w:p>
          <w:p w14:paraId="71DED468" w14:textId="77777777" w:rsidR="007F07D6" w:rsidRDefault="007F07D6">
            <w:pPr>
              <w:pStyle w:val="TextinList1"/>
            </w:pPr>
            <w:r>
              <w:rPr>
                <w:rStyle w:val="CodeEmbedded"/>
              </w:rPr>
              <w:t>PS C:\&gt; Copy-Item “Z:\SQLServerInstanceCertificateFile” \\$SERVERNAME$\$DESTINATIONSHARE$</w:t>
            </w:r>
          </w:p>
          <w:p w14:paraId="0C879604" w14:textId="77777777" w:rsidR="007F07D6" w:rsidRDefault="007F07D6">
            <w:pPr>
              <w:pStyle w:val="TextinList1"/>
            </w:pPr>
            <w:r>
              <w:rPr>
                <w:rStyle w:val="CodeEmbedded"/>
              </w:rPr>
              <w:t>PS C:\&gt; Copy-Item “Z:\SQLServerInstanceCertificateFilePrivateKey” \\$SERVERNAME$\$DESTINATIONSHARE$</w:t>
            </w:r>
          </w:p>
          <w:p w14:paraId="4892D139" w14:textId="77777777" w:rsidR="007F07D6" w:rsidRDefault="00AB4A7B">
            <w:pPr>
              <w:pStyle w:val="AlertLabelinList1"/>
              <w:framePr w:wrap="notBeside"/>
            </w:pPr>
            <w:r>
              <w:rPr>
                <w:noProof/>
              </w:rPr>
              <w:pict w14:anchorId="64F11FF5">
                <v:shape id="Picture 41" o:spid="_x0000_i1126" type="#_x0000_t75" style="width:18pt;height:12pt;visibility:visible">
                  <v:imagedata r:id="rId22" o:title=""/>
                </v:shape>
              </w:pict>
            </w:r>
            <w:r w:rsidR="007F07D6">
              <w:t xml:space="preserve">Note </w:t>
            </w:r>
          </w:p>
          <w:p w14:paraId="43715345" w14:textId="77777777" w:rsidR="007F07D6" w:rsidRDefault="007F07D6">
            <w:pPr>
              <w:pStyle w:val="AlertTextinList1"/>
            </w:pPr>
            <w:r>
              <w:t>Replace the following value in the example above with those that match your environment:</w:t>
            </w:r>
          </w:p>
          <w:p w14:paraId="6D94568E"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 - Input the server name where the files will be copied to.</w:t>
            </w:r>
          </w:p>
          <w:p w14:paraId="6EC97347"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lastRenderedPageBreak/>
              <w:t></w:t>
            </w:r>
            <w:r w:rsidRPr="007F07D6">
              <w:rPr>
                <w:rFonts w:ascii="Symbol" w:hAnsi="Symbol"/>
              </w:rPr>
              <w:tab/>
            </w:r>
            <w:r>
              <w:t>$DESTINATIONSHARE$ - Input the name of share and path where the files will be copied to.</w:t>
            </w:r>
          </w:p>
        </w:tc>
      </w:tr>
    </w:tbl>
    <w:p w14:paraId="779A8F8E" w14:textId="77777777" w:rsidR="007F07D6" w:rsidRDefault="00AB4A7B">
      <w:pPr>
        <w:pStyle w:val="ProcedureTitle"/>
        <w:framePr w:wrap="notBeside"/>
      </w:pPr>
      <w:r>
        <w:rPr>
          <w:noProof/>
        </w:rPr>
        <w:lastRenderedPageBreak/>
        <w:pict w14:anchorId="3E892E38">
          <v:shape id="Picture 93" o:spid="_x0000_i1127" type="#_x0000_t75" style="width:12pt;height:12pt;visibility:visible">
            <v:imagedata r:id="rId29" o:title=""/>
          </v:shape>
        </w:pict>
      </w:r>
      <w:r w:rsidR="007F07D6">
        <w:t>Restore the Database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16D3AFCB" w14:textId="77777777" w:rsidTr="007F07D6">
        <w:tc>
          <w:tcPr>
            <w:tcW w:w="8856" w:type="dxa"/>
            <w:shd w:val="clear" w:color="auto" w:fill="auto"/>
          </w:tcPr>
          <w:p w14:paraId="7F822654" w14:textId="77777777" w:rsidR="007F07D6" w:rsidRDefault="007F07D6" w:rsidP="007F07D6">
            <w:pPr>
              <w:pStyle w:val="NumberedList1"/>
              <w:numPr>
                <w:ilvl w:val="0"/>
                <w:numId w:val="0"/>
              </w:numPr>
              <w:tabs>
                <w:tab w:val="left" w:pos="360"/>
              </w:tabs>
              <w:spacing w:line="260" w:lineRule="exact"/>
              <w:ind w:left="360" w:hanging="360"/>
            </w:pPr>
            <w:r>
              <w:t>1.</w:t>
            </w:r>
            <w:r>
              <w:tab/>
              <w:t>Restore the Recovery and Hardware Database on Server B by using SQL Server Management Studio and the Task named Restore Database</w:t>
            </w:r>
          </w:p>
          <w:p w14:paraId="3F056C83" w14:textId="77777777" w:rsidR="007F07D6" w:rsidRDefault="007F07D6" w:rsidP="007F07D6">
            <w:pPr>
              <w:pStyle w:val="NumberedList1"/>
              <w:numPr>
                <w:ilvl w:val="0"/>
                <w:numId w:val="0"/>
              </w:numPr>
              <w:tabs>
                <w:tab w:val="left" w:pos="360"/>
              </w:tabs>
              <w:spacing w:line="260" w:lineRule="exact"/>
              <w:ind w:left="360" w:hanging="360"/>
            </w:pPr>
            <w:r>
              <w:t>2.</w:t>
            </w:r>
            <w:r>
              <w:tab/>
              <w:t xml:space="preserve">Once the task has been executed, select the database backup file by selecting the From Device option and then use the Add command to select the ‘MBAM Recovery and Hardware Database </w:t>
            </w:r>
            <w:proofErr w:type="spellStart"/>
            <w:r>
              <w:t>Data.bak</w:t>
            </w:r>
            <w:proofErr w:type="spellEnd"/>
            <w:r>
              <w:t>’ file.</w:t>
            </w:r>
          </w:p>
          <w:p w14:paraId="4E20AB24" w14:textId="77777777" w:rsidR="007F07D6" w:rsidRDefault="007F07D6" w:rsidP="007F07D6">
            <w:pPr>
              <w:pStyle w:val="NumberedList1"/>
              <w:numPr>
                <w:ilvl w:val="0"/>
                <w:numId w:val="0"/>
              </w:numPr>
              <w:tabs>
                <w:tab w:val="left" w:pos="360"/>
              </w:tabs>
              <w:spacing w:line="260" w:lineRule="exact"/>
              <w:ind w:left="360" w:hanging="360"/>
            </w:pPr>
            <w:r>
              <w:t>3.</w:t>
            </w:r>
            <w:r>
              <w:tab/>
              <w:t>Select OK to complete the restoration process.</w:t>
            </w:r>
          </w:p>
          <w:p w14:paraId="56525DD7" w14:textId="77777777" w:rsidR="007F07D6" w:rsidRDefault="007F07D6" w:rsidP="007F07D6">
            <w:pPr>
              <w:pStyle w:val="NumberedList1"/>
              <w:numPr>
                <w:ilvl w:val="0"/>
                <w:numId w:val="0"/>
              </w:numPr>
              <w:tabs>
                <w:tab w:val="left" w:pos="360"/>
              </w:tabs>
              <w:spacing w:line="260" w:lineRule="exact"/>
              <w:ind w:left="360" w:hanging="360"/>
            </w:pPr>
            <w:r>
              <w:t>4.</w:t>
            </w:r>
            <w:r>
              <w:tab/>
              <w:t>To automate this procedure create a SQL file (.</w:t>
            </w:r>
            <w:proofErr w:type="spellStart"/>
            <w:r>
              <w:t>sql</w:t>
            </w:r>
            <w:proofErr w:type="spellEnd"/>
            <w:r>
              <w:t>) that contains the following-SQL script:</w:t>
            </w:r>
          </w:p>
          <w:p w14:paraId="30E6F22C" w14:textId="77777777" w:rsidR="007F07D6" w:rsidRDefault="007F07D6">
            <w:pPr>
              <w:pStyle w:val="TextinList1"/>
            </w:pPr>
            <w:r>
              <w:rPr>
                <w:rStyle w:val="CodeEmbedded"/>
              </w:rPr>
              <w:t xml:space="preserve">-- Restore MBAM Recovery and Hardware Database. </w:t>
            </w:r>
            <w:r>
              <w:t xml:space="preserve">USE </w:t>
            </w:r>
            <w:proofErr w:type="spellStart"/>
            <w:r>
              <w:t>masterGO</w:t>
            </w:r>
            <w:proofErr w:type="spellEnd"/>
            <w:r>
              <w:t xml:space="preserve">-- Drop certificate created by MBAM setup. DROP CERTIFICATE [MBAM Recovery Encryption Certificate]GO--Add </w:t>
            </w:r>
            <w:proofErr w:type="spellStart"/>
            <w:r>
              <w:t>certificateCREATE</w:t>
            </w:r>
            <w:proofErr w:type="spellEnd"/>
            <w:r>
              <w:t xml:space="preserve"> CERTIFICATE [MBAM Recovery Encryption Certificate] FROM FILE = 'Z: \</w:t>
            </w:r>
            <w:proofErr w:type="spellStart"/>
            <w:r>
              <w:t>SQLServerInstanceCertificateFile'WITH</w:t>
            </w:r>
            <w:proofErr w:type="spellEnd"/>
            <w:r>
              <w:t xml:space="preserve"> PRIVATE KEY (    FILE = ' Z:\SQLServerInstanceCertificateFilePrivateKey',    DECRYPTION BY PASSWORD = '$PASSWORD$');GO-- Restore the MBAM Recovery and Hardware Database data and log </w:t>
            </w:r>
            <w:proofErr w:type="spellStart"/>
            <w:r>
              <w:t>files.RESTORE</w:t>
            </w:r>
            <w:proofErr w:type="spellEnd"/>
            <w:r>
              <w:t xml:space="preserve"> DATABASE [MBAM Recovery and Hardware]   FROM DISK = 'Z:\MBAM Recovery and Hardware Database </w:t>
            </w:r>
            <w:proofErr w:type="spellStart"/>
            <w:r>
              <w:t>Data.bak</w:t>
            </w:r>
            <w:proofErr w:type="spellEnd"/>
            <w:r>
              <w:t>'   WITH REPLACE</w:t>
            </w:r>
          </w:p>
          <w:p w14:paraId="26E55F7F" w14:textId="77777777" w:rsidR="007F07D6" w:rsidRDefault="00AB4A7B">
            <w:pPr>
              <w:pStyle w:val="AlertLabelinList1"/>
              <w:framePr w:wrap="notBeside"/>
            </w:pPr>
            <w:r>
              <w:rPr>
                <w:noProof/>
              </w:rPr>
              <w:pict w14:anchorId="493ABCCF">
                <v:shape id="Picture 40" o:spid="_x0000_i1128" type="#_x0000_t75" style="width:18pt;height:12pt;visibility:visible">
                  <v:imagedata r:id="rId22" o:title=""/>
                </v:shape>
              </w:pict>
            </w:r>
            <w:r w:rsidR="007F07D6">
              <w:t xml:space="preserve">Note </w:t>
            </w:r>
          </w:p>
          <w:p w14:paraId="488D58FD" w14:textId="77777777" w:rsidR="007F07D6" w:rsidRDefault="007F07D6">
            <w:pPr>
              <w:pStyle w:val="AlertTextinList1"/>
            </w:pPr>
            <w:r>
              <w:t>Note: Replace the following values in the example above with those that match your environment:</w:t>
            </w:r>
          </w:p>
          <w:p w14:paraId="719BB12E"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$PASSWORD$ - Input a password that you was used to encrypt the Private Key file.</w:t>
            </w:r>
          </w:p>
          <w:p w14:paraId="7CE938A7" w14:textId="77777777" w:rsidR="007F07D6" w:rsidRDefault="007F07D6" w:rsidP="007F07D6">
            <w:pPr>
              <w:pStyle w:val="NumberedList1"/>
              <w:numPr>
                <w:ilvl w:val="0"/>
                <w:numId w:val="0"/>
              </w:numPr>
              <w:tabs>
                <w:tab w:val="left" w:pos="360"/>
              </w:tabs>
              <w:spacing w:line="260" w:lineRule="exact"/>
              <w:ind w:left="360" w:hanging="360"/>
            </w:pPr>
            <w:r>
              <w:t>5.</w:t>
            </w:r>
            <w:r>
              <w:tab/>
              <w:t>Next, execute the SQL File using a command line similar to the following using the SQL Server PowerShell:</w:t>
            </w:r>
          </w:p>
          <w:p w14:paraId="1A2F641E" w14:textId="77777777" w:rsidR="007F07D6" w:rsidRDefault="007F07D6">
            <w:pPr>
              <w:pStyle w:val="TextinList1"/>
            </w:pPr>
            <w:r>
              <w:rPr>
                <w:rStyle w:val="CodeEmbedded"/>
              </w:rPr>
              <w:t>PS C:\&gt; Invoke-Sqlcmd -InputFile 'Z:\RestoreMBAMRecoveryandHardwarDatabaseScript.sql' -ServerInstance $SERVERNAME$\$SQLINSTANCENAME$</w:t>
            </w:r>
          </w:p>
          <w:p w14:paraId="272099B5" w14:textId="77777777" w:rsidR="007F07D6" w:rsidRDefault="00AB4A7B">
            <w:pPr>
              <w:pStyle w:val="AlertLabelinList1"/>
              <w:framePr w:wrap="notBeside"/>
            </w:pPr>
            <w:r>
              <w:rPr>
                <w:noProof/>
              </w:rPr>
              <w:pict w14:anchorId="1EB9BC85">
                <v:shape id="Picture 39" o:spid="_x0000_i1129" type="#_x0000_t75" style="width:18pt;height:12pt;visibility:visible">
                  <v:imagedata r:id="rId22" o:title=""/>
                </v:shape>
              </w:pict>
            </w:r>
            <w:r w:rsidR="007F07D6">
              <w:t xml:space="preserve">Note </w:t>
            </w:r>
          </w:p>
          <w:p w14:paraId="28B5812F" w14:textId="77777777" w:rsidR="007F07D6" w:rsidRDefault="007F07D6">
            <w:pPr>
              <w:pStyle w:val="AlertTextinList1"/>
            </w:pPr>
            <w:r>
              <w:t>Replace the following value in the example above with those that match your environment:</w:t>
            </w:r>
          </w:p>
          <w:p w14:paraId="5629A60A"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Recovery and Hardware Database will be restored to.</w:t>
            </w:r>
          </w:p>
        </w:tc>
      </w:tr>
    </w:tbl>
    <w:p w14:paraId="520BB046" w14:textId="77777777" w:rsidR="007F07D6" w:rsidRDefault="00AB4A7B">
      <w:pPr>
        <w:pStyle w:val="ProcedureTitle"/>
        <w:framePr w:wrap="notBeside"/>
      </w:pPr>
      <w:r>
        <w:rPr>
          <w:noProof/>
        </w:rPr>
        <w:pict w14:anchorId="54BCB1B0">
          <v:shape id="Picture 92" o:spid="_x0000_i1130" type="#_x0000_t75" style="width:12pt;height:12pt;visibility:visible">
            <v:imagedata r:id="rId29" o:title=""/>
          </v:shape>
        </w:pict>
      </w:r>
      <w:r w:rsidR="007F07D6">
        <w:t>Configure Access to the Database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49279B87" w14:textId="77777777" w:rsidTr="007F07D6">
        <w:tc>
          <w:tcPr>
            <w:tcW w:w="8856" w:type="dxa"/>
            <w:shd w:val="clear" w:color="auto" w:fill="auto"/>
          </w:tcPr>
          <w:p w14:paraId="257649BE" w14:textId="77777777" w:rsidR="007F07D6" w:rsidRDefault="007F07D6" w:rsidP="007F07D6">
            <w:pPr>
              <w:pStyle w:val="NumberedList1"/>
              <w:numPr>
                <w:ilvl w:val="0"/>
                <w:numId w:val="0"/>
              </w:numPr>
              <w:tabs>
                <w:tab w:val="left" w:pos="360"/>
              </w:tabs>
              <w:spacing w:line="260" w:lineRule="exact"/>
              <w:ind w:left="360" w:hanging="360"/>
            </w:pPr>
            <w:r>
              <w:t>1.</w:t>
            </w:r>
            <w:r>
              <w:tab/>
              <w:t>On Server B use the Local user and Groups snap-in from Server Manager to add the machine accounts from each server running the MBAM Administration and Monitoring feature to the Local Group named “MBAM Recovery and Hardware DB Access”.</w:t>
            </w:r>
          </w:p>
          <w:p w14:paraId="45F7CF78"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 on Server B.</w:t>
            </w:r>
          </w:p>
          <w:p w14:paraId="4EDF1971" w14:textId="77777777" w:rsidR="007F07D6" w:rsidRDefault="007F07D6">
            <w:pPr>
              <w:pStyle w:val="TextinList1"/>
            </w:pPr>
            <w:r>
              <w:rPr>
                <w:rStyle w:val="CodeEmbedded"/>
              </w:rPr>
              <w:lastRenderedPageBreak/>
              <w:t>PS C:\&gt; net localgroup "MBAM Recovery and Hardware DB Access" $DOMAIN$\$SERVERNAME$$  /add</w:t>
            </w:r>
          </w:p>
          <w:p w14:paraId="5FDFDEA3" w14:textId="77777777" w:rsidR="007F07D6" w:rsidRDefault="00AB4A7B">
            <w:pPr>
              <w:pStyle w:val="AlertLabelinList1"/>
              <w:framePr w:wrap="notBeside"/>
            </w:pPr>
            <w:r>
              <w:rPr>
                <w:noProof/>
              </w:rPr>
              <w:pict w14:anchorId="33777227">
                <v:shape id="Picture 38" o:spid="_x0000_i1131" type="#_x0000_t75" style="width:18pt;height:12pt;visibility:visible">
                  <v:imagedata r:id="rId22" o:title=""/>
                </v:shape>
              </w:pict>
            </w:r>
            <w:r w:rsidR="007F07D6">
              <w:t xml:space="preserve">Note </w:t>
            </w:r>
          </w:p>
          <w:p w14:paraId="2A6D0435" w14:textId="77777777" w:rsidR="007F07D6" w:rsidRDefault="007F07D6">
            <w:pPr>
              <w:pStyle w:val="AlertTextinList1"/>
            </w:pPr>
            <w:r>
              <w:t>Replace the following values in the example above with the applicable values for your environment:</w:t>
            </w:r>
          </w:p>
          <w:p w14:paraId="33473BCC"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 xml:space="preserve">$DOMAIN$\$SERVERNAME$$ - Input the domain and machine name of the MBAM Administration and Monitoring Server. The server name must be followed by a “$” as shown in the example. (e.g.: </w:t>
            </w:r>
            <w:proofErr w:type="spellStart"/>
            <w:r>
              <w:t>MyDomain</w:t>
            </w:r>
            <w:proofErr w:type="spellEnd"/>
            <w:r>
              <w:t>\MyServerName1$)</w:t>
            </w:r>
          </w:p>
          <w:p w14:paraId="4ECDD315" w14:textId="77777777" w:rsidR="007F07D6" w:rsidRDefault="007F07D6">
            <w:pPr>
              <w:pStyle w:val="TextinList1"/>
            </w:pPr>
            <w:r>
              <w:t>This command-line must be run for each Administration and Monitoring Server that will be accessing the database within your environment.</w:t>
            </w:r>
          </w:p>
        </w:tc>
      </w:tr>
    </w:tbl>
    <w:p w14:paraId="0F866E27" w14:textId="77777777" w:rsidR="007F07D6" w:rsidRDefault="00AB4A7B">
      <w:pPr>
        <w:pStyle w:val="ProcedureTitle"/>
        <w:framePr w:wrap="notBeside"/>
      </w:pPr>
      <w:r>
        <w:rPr>
          <w:noProof/>
        </w:rPr>
        <w:lastRenderedPageBreak/>
        <w:pict w14:anchorId="5AB2675E">
          <v:shape id="Picture 91" o:spid="_x0000_i1132" type="#_x0000_t75" style="width:12pt;height:12pt;visibility:visible">
            <v:imagedata r:id="rId29" o:title=""/>
          </v:shape>
        </w:pict>
      </w:r>
      <w:r w:rsidR="007F07D6">
        <w:t>Update database connection data on MBAM Administration and Monitoring servers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295CEFD4" w14:textId="77777777" w:rsidTr="007F07D6">
        <w:tc>
          <w:tcPr>
            <w:tcW w:w="8856" w:type="dxa"/>
            <w:shd w:val="clear" w:color="auto" w:fill="auto"/>
          </w:tcPr>
          <w:p w14:paraId="333C750F"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update the Connection String information for the following Applications which are hosted within the Microsoft BitLocker Administration and Monitoring website:</w:t>
            </w:r>
          </w:p>
          <w:p w14:paraId="31637E57"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proofErr w:type="spellStart"/>
            <w:r>
              <w:t>MBAMAdministrationService</w:t>
            </w:r>
            <w:proofErr w:type="spellEnd"/>
          </w:p>
          <w:p w14:paraId="50F2AACB"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proofErr w:type="spellStart"/>
            <w:r>
              <w:t>MBAMRecoveryAndHardwareService</w:t>
            </w:r>
            <w:proofErr w:type="spellEnd"/>
          </w:p>
          <w:p w14:paraId="088F09C3" w14:textId="77777777" w:rsidR="007F07D6" w:rsidRDefault="007F07D6" w:rsidP="007F07D6">
            <w:pPr>
              <w:pStyle w:val="NumberedList1"/>
              <w:numPr>
                <w:ilvl w:val="0"/>
                <w:numId w:val="0"/>
              </w:numPr>
              <w:tabs>
                <w:tab w:val="left" w:pos="360"/>
              </w:tabs>
              <w:spacing w:line="260" w:lineRule="exact"/>
              <w:ind w:left="360" w:hanging="360"/>
            </w:pPr>
            <w:r>
              <w:t>2.</w:t>
            </w:r>
            <w:r>
              <w:tab/>
              <w:t xml:space="preserve">Select each Application and use the </w:t>
            </w:r>
            <w:r>
              <w:rPr>
                <w:rStyle w:val="UI"/>
              </w:rPr>
              <w:t>Configuration Editor</w:t>
            </w:r>
            <w:r>
              <w:t xml:space="preserve"> feature which can be found under the </w:t>
            </w:r>
            <w:r>
              <w:rPr>
                <w:rStyle w:val="UI"/>
              </w:rPr>
              <w:t>Management</w:t>
            </w:r>
            <w:r>
              <w:t xml:space="preserve"> section of the </w:t>
            </w:r>
            <w:r>
              <w:rPr>
                <w:rStyle w:val="UI"/>
              </w:rPr>
              <w:t>Feature View</w:t>
            </w:r>
            <w:r>
              <w:t>.</w:t>
            </w:r>
          </w:p>
          <w:p w14:paraId="72763369" w14:textId="77777777" w:rsidR="007F07D6" w:rsidRDefault="007F07D6" w:rsidP="007F07D6">
            <w:pPr>
              <w:pStyle w:val="NumberedList1"/>
              <w:numPr>
                <w:ilvl w:val="0"/>
                <w:numId w:val="0"/>
              </w:numPr>
              <w:tabs>
                <w:tab w:val="left" w:pos="360"/>
              </w:tabs>
              <w:spacing w:line="260" w:lineRule="exact"/>
              <w:ind w:left="360" w:hanging="360"/>
            </w:pPr>
            <w:r>
              <w:t>3.</w:t>
            </w:r>
            <w:r>
              <w:tab/>
              <w:t xml:space="preserve">From here, select the </w:t>
            </w:r>
            <w:proofErr w:type="spellStart"/>
            <w:r>
              <w:rPr>
                <w:rStyle w:val="UI"/>
              </w:rPr>
              <w:t>configurationStrings</w:t>
            </w:r>
            <w:proofErr w:type="spellEnd"/>
            <w:r>
              <w:t xml:space="preserve"> option from the Section list control. </w:t>
            </w:r>
          </w:p>
          <w:p w14:paraId="3B9F3E7A" w14:textId="77777777" w:rsidR="007F07D6" w:rsidRDefault="007F07D6" w:rsidP="007F07D6">
            <w:pPr>
              <w:pStyle w:val="NumberedList1"/>
              <w:numPr>
                <w:ilvl w:val="0"/>
                <w:numId w:val="0"/>
              </w:numPr>
              <w:tabs>
                <w:tab w:val="left" w:pos="360"/>
              </w:tabs>
              <w:spacing w:line="260" w:lineRule="exact"/>
              <w:ind w:left="360" w:hanging="360"/>
            </w:pPr>
            <w:r>
              <w:t>4.</w:t>
            </w:r>
            <w:r>
              <w:tab/>
              <w:t xml:space="preserve">Next select the row named </w:t>
            </w:r>
            <w:r>
              <w:rPr>
                <w:rStyle w:val="UI"/>
              </w:rPr>
              <w:t>(Collection)</w:t>
            </w:r>
            <w:r>
              <w:t xml:space="preserve"> and open the </w:t>
            </w:r>
            <w:r>
              <w:rPr>
                <w:rStyle w:val="UI"/>
              </w:rPr>
              <w:t>Collection Editor</w:t>
            </w:r>
            <w:r>
              <w:t xml:space="preserve"> by selecting the button on the right hand side of the row.</w:t>
            </w:r>
          </w:p>
          <w:p w14:paraId="672CA78F" w14:textId="77777777" w:rsidR="007F07D6" w:rsidRDefault="007F07D6" w:rsidP="007F07D6">
            <w:pPr>
              <w:pStyle w:val="NumberedList1"/>
              <w:numPr>
                <w:ilvl w:val="0"/>
                <w:numId w:val="0"/>
              </w:numPr>
              <w:tabs>
                <w:tab w:val="left" w:pos="360"/>
              </w:tabs>
              <w:spacing w:line="260" w:lineRule="exact"/>
              <w:ind w:left="360" w:hanging="360"/>
            </w:pPr>
            <w:r>
              <w:t>5.</w:t>
            </w:r>
            <w:r>
              <w:tab/>
              <w:t xml:space="preserve">Within the </w:t>
            </w:r>
            <w:r>
              <w:rPr>
                <w:rStyle w:val="UI"/>
              </w:rPr>
              <w:t>Collection Editor</w:t>
            </w:r>
            <w:r>
              <w:t xml:space="preserve">, select the row named </w:t>
            </w:r>
            <w:proofErr w:type="spellStart"/>
            <w:r>
              <w:rPr>
                <w:rStyle w:val="UI"/>
              </w:rPr>
              <w:t>KeyRecoveryConnectionString</w:t>
            </w:r>
            <w:proofErr w:type="spellEnd"/>
            <w:r>
              <w:t xml:space="preserve"> when updating the configuration for the ‘</w:t>
            </w:r>
            <w:proofErr w:type="spellStart"/>
            <w:r>
              <w:t>MBAMAdministrationService</w:t>
            </w:r>
            <w:proofErr w:type="spellEnd"/>
            <w:r>
              <w:t xml:space="preserve">’ application or the row named </w:t>
            </w:r>
            <w:proofErr w:type="spellStart"/>
            <w:r>
              <w:rPr>
                <w:rStyle w:val="UI"/>
              </w:rPr>
              <w:t>Microsoft.Mbam.RecoveryAndHardwareDataStore.</w:t>
            </w:r>
            <w:r>
              <w:t>ConnectionString</w:t>
            </w:r>
            <w:proofErr w:type="spellEnd"/>
            <w:r>
              <w:t xml:space="preserve"> when updating the configuration for the ‘</w:t>
            </w:r>
            <w:proofErr w:type="spellStart"/>
            <w:r>
              <w:t>MBAMRecoveryAndHardwareService</w:t>
            </w:r>
            <w:proofErr w:type="spellEnd"/>
            <w:r>
              <w:t>’.</w:t>
            </w:r>
          </w:p>
          <w:p w14:paraId="3724FF9A" w14:textId="77777777" w:rsidR="007F07D6" w:rsidRDefault="007F07D6" w:rsidP="007F07D6">
            <w:pPr>
              <w:pStyle w:val="NumberedList1"/>
              <w:numPr>
                <w:ilvl w:val="0"/>
                <w:numId w:val="0"/>
              </w:numPr>
              <w:tabs>
                <w:tab w:val="left" w:pos="360"/>
              </w:tabs>
              <w:spacing w:line="260" w:lineRule="exact"/>
              <w:ind w:left="360" w:hanging="360"/>
            </w:pPr>
            <w:r>
              <w:t>6.</w:t>
            </w:r>
            <w:r>
              <w:tab/>
              <w:t xml:space="preserve">Update the </w:t>
            </w:r>
            <w:r>
              <w:rPr>
                <w:rStyle w:val="UI"/>
              </w:rPr>
              <w:t>Data Source=</w:t>
            </w:r>
            <w:r>
              <w:t xml:space="preserve"> value for the </w:t>
            </w:r>
            <w:proofErr w:type="spellStart"/>
            <w:r>
              <w:rPr>
                <w:rStyle w:val="UI"/>
              </w:rPr>
              <w:t>configurationStrings</w:t>
            </w:r>
            <w:proofErr w:type="spellEnd"/>
            <w:r>
              <w:t xml:space="preserve"> property such to list the server name and instance (for example, $SERVERNAME$\$SQLINSTANCENAME$) where the Recovery and Hardware Database was moved to.</w:t>
            </w:r>
          </w:p>
          <w:p w14:paraId="216E8AF1" w14:textId="77777777" w:rsidR="007F07D6" w:rsidRDefault="007F07D6" w:rsidP="007F07D6">
            <w:pPr>
              <w:pStyle w:val="NumberedList1"/>
              <w:numPr>
                <w:ilvl w:val="0"/>
                <w:numId w:val="0"/>
              </w:numPr>
              <w:tabs>
                <w:tab w:val="left" w:pos="360"/>
              </w:tabs>
              <w:spacing w:line="260" w:lineRule="exact"/>
              <w:ind w:left="360" w:hanging="360"/>
            </w:pPr>
            <w:r>
              <w:t>7.</w:t>
            </w:r>
            <w:r>
              <w:tab/>
              <w:t>To automate the procedure above, execute a command line similar to the following using Windows PowerShell on each Administration and Monitoring Server:</w:t>
            </w:r>
          </w:p>
          <w:p w14:paraId="28D50AC8" w14:textId="77777777" w:rsidR="007F07D6" w:rsidRDefault="007F07D6">
            <w:pPr>
              <w:pStyle w:val="TextinList1"/>
            </w:pPr>
            <w:r>
              <w:rPr>
                <w:rStyle w:val="CodeEmbedded"/>
              </w:rPr>
              <w:t>PS C:\&gt; Set-WebConfigurationProperty '/connectionStrings/add[@name="KeyRecoveryConnectionString"]' -PSPath "IIS:\sites\Microsoft Bitlocker Administration and Monitoring\MBAMAdministrationService" -Name "connectionString" -Value “Data Source=$SERVERNAME$\$SQLINSTANCENAME$;Initial Catalog=MBAM Recovery and Hardware;Integrated Security=SSPI;”</w:t>
            </w:r>
          </w:p>
          <w:p w14:paraId="100B5C39" w14:textId="77777777" w:rsidR="007F07D6" w:rsidRDefault="007F07D6">
            <w:pPr>
              <w:pStyle w:val="TextinList1"/>
            </w:pPr>
            <w:r>
              <w:rPr>
                <w:rStyle w:val="CodeEmbedded"/>
              </w:rPr>
              <w:t xml:space="preserve">PS C:\&gt; Set-WebConfigurationProperty '/connectionStrings/add[@name="Microsoft.Mbam.RecoveryAndHardwareDataStore.ConnectionString"]' -PSPath "IIS:\sites\Microsoft Bitlocker Administration and </w:t>
            </w:r>
            <w:r>
              <w:rPr>
                <w:rStyle w:val="CodeEmbedded"/>
              </w:rPr>
              <w:lastRenderedPageBreak/>
              <w:t>Monitoring\MBAMRecoveryAndHardwareService" -Name "connectionString" -Value "Data Source=$SERVERNAME$\$SQLINSTANCENAME$;Initial Catalog=MBAM Recovery and Hardware;Integrated Security=SSPI;"</w:t>
            </w:r>
          </w:p>
          <w:p w14:paraId="1EDDA7B6" w14:textId="77777777" w:rsidR="007F07D6" w:rsidRDefault="00AB4A7B">
            <w:pPr>
              <w:pStyle w:val="AlertLabelinList1"/>
              <w:framePr w:wrap="notBeside"/>
            </w:pPr>
            <w:r>
              <w:rPr>
                <w:noProof/>
              </w:rPr>
              <w:pict w14:anchorId="38DE2A38">
                <v:shape id="Picture 37" o:spid="_x0000_i1133" type="#_x0000_t75" style="width:18pt;height:12pt;visibility:visible">
                  <v:imagedata r:id="rId22" o:title=""/>
                </v:shape>
              </w:pict>
            </w:r>
            <w:r w:rsidR="007F07D6">
              <w:t xml:space="preserve">Note </w:t>
            </w:r>
          </w:p>
          <w:p w14:paraId="3877C304" w14:textId="77777777" w:rsidR="007F07D6" w:rsidRDefault="007F07D6">
            <w:pPr>
              <w:pStyle w:val="AlertTextinList1"/>
            </w:pPr>
            <w:r>
              <w:t>Replace the following value in the example above with those that match your environment:</w:t>
            </w:r>
          </w:p>
          <w:p w14:paraId="65813862"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Recovery and Hardware Database is.</w:t>
            </w:r>
          </w:p>
        </w:tc>
      </w:tr>
    </w:tbl>
    <w:p w14:paraId="6D6964E4" w14:textId="77777777" w:rsidR="007F07D6" w:rsidRDefault="00AB4A7B">
      <w:pPr>
        <w:pStyle w:val="ProcedureTitle"/>
        <w:framePr w:wrap="notBeside"/>
      </w:pPr>
      <w:r>
        <w:rPr>
          <w:noProof/>
        </w:rPr>
        <w:lastRenderedPageBreak/>
        <w:pict w14:anchorId="1B8FCFD1">
          <v:shape id="Picture 90" o:spid="_x0000_i1134" type="#_x0000_t75" style="width:12pt;height:12pt;visibility:visible">
            <v:imagedata r:id="rId29" o:title=""/>
          </v:shape>
        </w:pict>
      </w:r>
      <w:r w:rsidR="007F07D6">
        <w:t xml:space="preserve">Resume all instances of the MBAM Administration and Monitoring website </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04B11E6B" w14:textId="77777777" w:rsidTr="007F07D6">
        <w:tc>
          <w:tcPr>
            <w:tcW w:w="8856" w:type="dxa"/>
            <w:shd w:val="clear" w:color="auto" w:fill="auto"/>
          </w:tcPr>
          <w:p w14:paraId="7F50669A"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Start the MBAM web site which is named “Microsoft BitLocker Administration and Monitoring”.</w:t>
            </w:r>
          </w:p>
          <w:p w14:paraId="4A7D11D0"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w:t>
            </w:r>
          </w:p>
          <w:p w14:paraId="3B2139BF" w14:textId="77777777" w:rsidR="007F07D6" w:rsidRDefault="007F07D6">
            <w:pPr>
              <w:pStyle w:val="TextinList1"/>
            </w:pPr>
            <w:r>
              <w:rPr>
                <w:rStyle w:val="CodeEmbedded"/>
              </w:rPr>
              <w:t>PS C:\&gt; Start-Website “Microsoft BitLocker Administration and Monitoring”</w:t>
            </w:r>
          </w:p>
        </w:tc>
      </w:tr>
    </w:tbl>
    <w:p w14:paraId="19E8B408" w14:textId="77777777" w:rsidR="007F07D6" w:rsidRDefault="007F07D6">
      <w:pPr>
        <w:pStyle w:val="Heading2"/>
      </w:pPr>
      <w:bookmarkStart w:id="415" w:name="_Toc295118924"/>
      <w:r>
        <w:t>Moving the Compliance Status Database Feature</w:t>
      </w:r>
      <w:bookmarkEnd w:id="415"/>
    </w:p>
    <w:p w14:paraId="0F4F637C" w14:textId="77777777" w:rsidR="007F07D6" w:rsidRDefault="007F07D6">
      <w:r>
        <w:t>If you choose to move the MBAM Compliance Status Database Feature from one computer to another (i.e.: move feature from Server A to Server B) you should use the following procedure. The process includes the following steps:</w:t>
      </w:r>
    </w:p>
    <w:p w14:paraId="73A857F2" w14:textId="77777777" w:rsidR="007F07D6" w:rsidRDefault="007F07D6" w:rsidP="007F07D6">
      <w:pPr>
        <w:pStyle w:val="NumberedList1"/>
        <w:numPr>
          <w:ilvl w:val="0"/>
          <w:numId w:val="0"/>
        </w:numPr>
        <w:tabs>
          <w:tab w:val="left" w:pos="360"/>
        </w:tabs>
        <w:spacing w:line="260" w:lineRule="exact"/>
        <w:ind w:left="360" w:hanging="360"/>
      </w:pPr>
      <w:r>
        <w:t>1.</w:t>
      </w:r>
      <w:r>
        <w:tab/>
        <w:t xml:space="preserve">Stop all instances of the MBAM Administration and Monitoring website </w:t>
      </w:r>
    </w:p>
    <w:p w14:paraId="1C42DF32" w14:textId="77777777" w:rsidR="007F07D6" w:rsidRDefault="007F07D6" w:rsidP="007F07D6">
      <w:pPr>
        <w:pStyle w:val="NumberedList1"/>
        <w:numPr>
          <w:ilvl w:val="0"/>
          <w:numId w:val="0"/>
        </w:numPr>
        <w:tabs>
          <w:tab w:val="left" w:pos="360"/>
        </w:tabs>
        <w:spacing w:line="260" w:lineRule="exact"/>
        <w:ind w:left="360" w:hanging="360"/>
      </w:pPr>
      <w:r>
        <w:t>2.</w:t>
      </w:r>
      <w:r>
        <w:tab/>
        <w:t>Run MBAM setup on Server B</w:t>
      </w:r>
    </w:p>
    <w:p w14:paraId="4C793371" w14:textId="77777777" w:rsidR="007F07D6" w:rsidRDefault="007F07D6" w:rsidP="007F07D6">
      <w:pPr>
        <w:pStyle w:val="NumberedList1"/>
        <w:numPr>
          <w:ilvl w:val="0"/>
          <w:numId w:val="0"/>
        </w:numPr>
        <w:tabs>
          <w:tab w:val="left" w:pos="360"/>
        </w:tabs>
        <w:spacing w:line="260" w:lineRule="exact"/>
        <w:ind w:left="360" w:hanging="360"/>
      </w:pPr>
      <w:r>
        <w:t>3.</w:t>
      </w:r>
      <w:r>
        <w:tab/>
        <w:t>Backup the Database on Server A</w:t>
      </w:r>
    </w:p>
    <w:p w14:paraId="60B74B51" w14:textId="77777777" w:rsidR="007F07D6" w:rsidRDefault="007F07D6" w:rsidP="007F07D6">
      <w:pPr>
        <w:pStyle w:val="NumberedList1"/>
        <w:numPr>
          <w:ilvl w:val="0"/>
          <w:numId w:val="0"/>
        </w:numPr>
        <w:tabs>
          <w:tab w:val="left" w:pos="360"/>
        </w:tabs>
        <w:spacing w:line="260" w:lineRule="exact"/>
        <w:ind w:left="360" w:hanging="360"/>
      </w:pPr>
      <w:r>
        <w:t>4.</w:t>
      </w:r>
      <w:r>
        <w:tab/>
        <w:t>Move the Database from Server A to B</w:t>
      </w:r>
    </w:p>
    <w:p w14:paraId="72D15763" w14:textId="77777777" w:rsidR="007F07D6" w:rsidRDefault="007F07D6" w:rsidP="007F07D6">
      <w:pPr>
        <w:pStyle w:val="NumberedList1"/>
        <w:numPr>
          <w:ilvl w:val="0"/>
          <w:numId w:val="0"/>
        </w:numPr>
        <w:tabs>
          <w:tab w:val="left" w:pos="360"/>
        </w:tabs>
        <w:spacing w:line="260" w:lineRule="exact"/>
        <w:ind w:left="360" w:hanging="360"/>
      </w:pPr>
      <w:r>
        <w:t>5.</w:t>
      </w:r>
      <w:r>
        <w:tab/>
        <w:t>Restore the Database on Server B</w:t>
      </w:r>
    </w:p>
    <w:p w14:paraId="64125F8F" w14:textId="77777777" w:rsidR="007F07D6" w:rsidRDefault="007F07D6" w:rsidP="007F07D6">
      <w:pPr>
        <w:pStyle w:val="NumberedList1"/>
        <w:numPr>
          <w:ilvl w:val="0"/>
          <w:numId w:val="0"/>
        </w:numPr>
        <w:tabs>
          <w:tab w:val="left" w:pos="360"/>
        </w:tabs>
        <w:spacing w:line="260" w:lineRule="exact"/>
        <w:ind w:left="360" w:hanging="360"/>
      </w:pPr>
      <w:r>
        <w:t>6.</w:t>
      </w:r>
      <w:r>
        <w:tab/>
        <w:t>Configure Access to the Database on Server B</w:t>
      </w:r>
    </w:p>
    <w:p w14:paraId="2FE8CEB0" w14:textId="77777777" w:rsidR="007F07D6" w:rsidRDefault="007F07D6" w:rsidP="007F07D6">
      <w:pPr>
        <w:pStyle w:val="NumberedList1"/>
        <w:numPr>
          <w:ilvl w:val="0"/>
          <w:numId w:val="0"/>
        </w:numPr>
        <w:tabs>
          <w:tab w:val="left" w:pos="360"/>
        </w:tabs>
        <w:spacing w:line="260" w:lineRule="exact"/>
        <w:ind w:left="360" w:hanging="360"/>
      </w:pPr>
      <w:r>
        <w:t>7.</w:t>
      </w:r>
      <w:r>
        <w:tab/>
        <w:t>Update database connection data on MBAM Administration and Monitoring servers</w:t>
      </w:r>
    </w:p>
    <w:p w14:paraId="114DF255" w14:textId="77777777" w:rsidR="007F07D6" w:rsidRDefault="007F07D6" w:rsidP="007F07D6">
      <w:pPr>
        <w:pStyle w:val="NumberedList1"/>
        <w:numPr>
          <w:ilvl w:val="0"/>
          <w:numId w:val="0"/>
        </w:numPr>
        <w:tabs>
          <w:tab w:val="left" w:pos="360"/>
        </w:tabs>
        <w:spacing w:line="260" w:lineRule="exact"/>
        <w:ind w:left="360" w:hanging="360"/>
      </w:pPr>
      <w:r>
        <w:t>8.</w:t>
      </w:r>
      <w:r>
        <w:tab/>
        <w:t xml:space="preserve">Resume all instances of the MBAM Administration and Monitoring website </w:t>
      </w:r>
    </w:p>
    <w:p w14:paraId="765669C9" w14:textId="77777777" w:rsidR="007F07D6" w:rsidRDefault="00AB4A7B">
      <w:pPr>
        <w:pStyle w:val="ProcedureTitle"/>
        <w:framePr w:wrap="notBeside"/>
      </w:pPr>
      <w:r>
        <w:rPr>
          <w:noProof/>
        </w:rPr>
        <w:pict w14:anchorId="44FEC8CB">
          <v:shape id="Picture 89" o:spid="_x0000_i1135" type="#_x0000_t75" style="width:12pt;height:12pt;visibility:visible">
            <v:imagedata r:id="rId29" o:title=""/>
          </v:shape>
        </w:pict>
      </w:r>
      <w:r w:rsidR="007F07D6">
        <w:t>Stop all instances of the MBAM Administration and Monitoring website</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55383082" w14:textId="77777777" w:rsidTr="007F07D6">
        <w:tc>
          <w:tcPr>
            <w:tcW w:w="8856" w:type="dxa"/>
            <w:shd w:val="clear" w:color="auto" w:fill="auto"/>
          </w:tcPr>
          <w:p w14:paraId="6C254C16"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Stop the MBAM web site named “Microsoft BitLocker Administration and Monitoring”.</w:t>
            </w:r>
          </w:p>
          <w:p w14:paraId="6DE4E2CC"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w:t>
            </w:r>
          </w:p>
          <w:p w14:paraId="00DDA13A" w14:textId="77777777" w:rsidR="007F07D6" w:rsidRDefault="007F07D6">
            <w:pPr>
              <w:pStyle w:val="TextinList1"/>
            </w:pPr>
            <w:r>
              <w:rPr>
                <w:rStyle w:val="CodeEmbedded"/>
              </w:rPr>
              <w:t>PS C:\&gt; Stop-Website “Microsoft BitLocker Administration and Monitoring”</w:t>
            </w:r>
          </w:p>
          <w:p w14:paraId="517EDDF3" w14:textId="77777777" w:rsidR="007F07D6" w:rsidRDefault="00AB4A7B">
            <w:pPr>
              <w:pStyle w:val="AlertLabelinList1"/>
              <w:framePr w:wrap="notBeside"/>
            </w:pPr>
            <w:r>
              <w:rPr>
                <w:noProof/>
              </w:rPr>
              <w:pict w14:anchorId="66674729">
                <v:shape id="Picture 36" o:spid="_x0000_i1136" type="#_x0000_t75" style="width:18pt;height:12pt;visibility:visible">
                  <v:imagedata r:id="rId22" o:title=""/>
                </v:shape>
              </w:pict>
            </w:r>
            <w:r w:rsidR="007F07D6">
              <w:t xml:space="preserve">Note </w:t>
            </w:r>
          </w:p>
          <w:p w14:paraId="0B158FBE" w14:textId="77777777" w:rsidR="007F07D6" w:rsidRDefault="007F07D6">
            <w:pPr>
              <w:pStyle w:val="AlertTextinList1"/>
            </w:pPr>
            <w:r>
              <w:lastRenderedPageBreak/>
              <w:t>To execute this command-line, the IIS Module for PowerShell must be added to current instance of PowerShell. In addition, you must update the PowerShell execution policy to enable execution of scripts.</w:t>
            </w:r>
          </w:p>
        </w:tc>
      </w:tr>
    </w:tbl>
    <w:p w14:paraId="67A9C5D0" w14:textId="77777777" w:rsidR="007F07D6" w:rsidRDefault="00AB4A7B">
      <w:pPr>
        <w:pStyle w:val="ProcedureTitle"/>
        <w:framePr w:wrap="notBeside"/>
      </w:pPr>
      <w:r>
        <w:rPr>
          <w:noProof/>
        </w:rPr>
        <w:lastRenderedPageBreak/>
        <w:pict w14:anchorId="62AC7E50">
          <v:shape id="Picture 88" o:spid="_x0000_i1137" type="#_x0000_t75" style="width:12pt;height:12pt;visibility:visible">
            <v:imagedata r:id="rId29" o:title=""/>
          </v:shape>
        </w:pict>
      </w:r>
      <w:r w:rsidR="007F07D6">
        <w:t>Run MBAM setup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082E42D6" w14:textId="77777777" w:rsidTr="007F07D6">
        <w:tc>
          <w:tcPr>
            <w:tcW w:w="8856" w:type="dxa"/>
            <w:shd w:val="clear" w:color="auto" w:fill="auto"/>
          </w:tcPr>
          <w:p w14:paraId="7716AD8D" w14:textId="77777777" w:rsidR="007F07D6" w:rsidRDefault="007F07D6" w:rsidP="007F07D6">
            <w:pPr>
              <w:pStyle w:val="NumberedList1"/>
              <w:numPr>
                <w:ilvl w:val="0"/>
                <w:numId w:val="0"/>
              </w:numPr>
              <w:tabs>
                <w:tab w:val="left" w:pos="360"/>
              </w:tabs>
              <w:spacing w:line="260" w:lineRule="exact"/>
              <w:ind w:left="360" w:hanging="360"/>
            </w:pPr>
            <w:r>
              <w:t>1.</w:t>
            </w:r>
            <w:r>
              <w:tab/>
              <w:t xml:space="preserve">Run MBAM setup on Server B and just select the Compliance Status Database feature for installation. </w:t>
            </w:r>
          </w:p>
          <w:p w14:paraId="3C0CF721" w14:textId="77777777" w:rsidR="007F07D6" w:rsidRDefault="007F07D6" w:rsidP="007F07D6">
            <w:pPr>
              <w:pStyle w:val="NumberedList1"/>
              <w:numPr>
                <w:ilvl w:val="0"/>
                <w:numId w:val="0"/>
              </w:numPr>
              <w:tabs>
                <w:tab w:val="left" w:pos="360"/>
              </w:tabs>
              <w:spacing w:line="260" w:lineRule="exact"/>
              <w:ind w:left="360" w:hanging="360"/>
            </w:pPr>
            <w:r>
              <w:t>2.</w:t>
            </w:r>
            <w:r>
              <w:tab/>
              <w:t xml:space="preserve">To automate this procedure, execute a command line similar to the following using Windows PowerShell: </w:t>
            </w:r>
          </w:p>
          <w:p w14:paraId="58717F09" w14:textId="77777777" w:rsidR="007F07D6" w:rsidRDefault="007F07D6">
            <w:pPr>
              <w:pStyle w:val="TextinList1"/>
            </w:pPr>
            <w:r>
              <w:rPr>
                <w:rStyle w:val="CodeEmbedded"/>
              </w:rPr>
              <w:t>PS C:\&gt; MbamSetup.exe /qn I_ACCEPT_ENDUSER_LICENSE_AGREEMENT=1 AddLocal= ReportsDatabase ADMINANDMON_MACHINENAMES=$DOMAIN$\$SERVERNAME$ COMPLIDB_SQLINSTANCE=$SERVERNAME$\$SQLINSTANCENAME$ REPORTS_USERACCOUNT=$DOMAIN$\$USERNAME$</w:t>
            </w:r>
          </w:p>
          <w:p w14:paraId="15235224" w14:textId="77777777" w:rsidR="007F07D6" w:rsidRDefault="00AB4A7B">
            <w:pPr>
              <w:pStyle w:val="AlertLabelinList1"/>
              <w:framePr w:wrap="notBeside"/>
            </w:pPr>
            <w:r>
              <w:rPr>
                <w:noProof/>
              </w:rPr>
              <w:pict w14:anchorId="78205392">
                <v:shape id="Picture 35" o:spid="_x0000_i1138" type="#_x0000_t75" style="width:18pt;height:12pt;visibility:visible">
                  <v:imagedata r:id="rId22" o:title=""/>
                </v:shape>
              </w:pict>
            </w:r>
            <w:r w:rsidR="007F07D6">
              <w:t xml:space="preserve">Note </w:t>
            </w:r>
          </w:p>
          <w:p w14:paraId="0712E8B4" w14:textId="77777777" w:rsidR="007F07D6" w:rsidRDefault="007F07D6">
            <w:pPr>
              <w:pStyle w:val="AlertTextinList1"/>
            </w:pPr>
            <w:r>
              <w:t>Note: Replace the following values in the example above with those that match your environment:</w:t>
            </w:r>
          </w:p>
          <w:p w14:paraId="7B75E8A6"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Compliance Status Database will be moved to.</w:t>
            </w:r>
          </w:p>
          <w:p w14:paraId="756B2F66"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$DOMAIN$\$SERVERNAME$ - Input the domain and server names of each MBAM Application and Monitoring Server that will contact the Compliance Status Database. If there are multiple, use a semi-colon to separate them each one in the list (such as, $DOMAIN\SERVERNAME$</w:t>
            </w:r>
            <w:proofErr w:type="gramStart"/>
            <w:r>
              <w:t>;$</w:t>
            </w:r>
            <w:proofErr w:type="gramEnd"/>
            <w:r>
              <w:t xml:space="preserve">DOMAIN\$SERVERNAME$$). Each server name must be followed by a “$” as shown in the example. (such as, </w:t>
            </w:r>
            <w:proofErr w:type="spellStart"/>
            <w:r>
              <w:t>MyDomain</w:t>
            </w:r>
            <w:proofErr w:type="spellEnd"/>
            <w:r>
              <w:t xml:space="preserve">\MyServerName1$; </w:t>
            </w:r>
            <w:proofErr w:type="spellStart"/>
            <w:r>
              <w:t>MyDomain</w:t>
            </w:r>
            <w:proofErr w:type="spellEnd"/>
            <w:r>
              <w:t>\MyServerName2$)</w:t>
            </w:r>
          </w:p>
          <w:p w14:paraId="2C064914"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$DOMAIN$\$USERNAME$ - Input the domain and user name that will be used by the Compliance and Audit reports feature to connect to the Compliance Status Database.</w:t>
            </w:r>
          </w:p>
        </w:tc>
      </w:tr>
    </w:tbl>
    <w:p w14:paraId="71C6B28D" w14:textId="77777777" w:rsidR="007F07D6" w:rsidRDefault="00AB4A7B">
      <w:pPr>
        <w:pStyle w:val="ProcedureTitle"/>
        <w:framePr w:wrap="notBeside"/>
      </w:pPr>
      <w:r>
        <w:rPr>
          <w:noProof/>
        </w:rPr>
        <w:pict w14:anchorId="3BF330C2">
          <v:shape id="Picture 87" o:spid="_x0000_i1139" type="#_x0000_t75" style="width:12pt;height:12pt;visibility:visible">
            <v:imagedata r:id="rId29" o:title=""/>
          </v:shape>
        </w:pict>
      </w:r>
      <w:r w:rsidR="007F07D6">
        <w:t>Backup the Database on Server A</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4DB23789" w14:textId="77777777" w:rsidTr="007F07D6">
        <w:tc>
          <w:tcPr>
            <w:tcW w:w="8856" w:type="dxa"/>
            <w:shd w:val="clear" w:color="auto" w:fill="auto"/>
          </w:tcPr>
          <w:p w14:paraId="6EBCCEDF" w14:textId="77777777" w:rsidR="007F07D6" w:rsidRDefault="007F07D6" w:rsidP="007F07D6">
            <w:pPr>
              <w:pStyle w:val="NumberedList1"/>
              <w:numPr>
                <w:ilvl w:val="0"/>
                <w:numId w:val="0"/>
              </w:numPr>
              <w:tabs>
                <w:tab w:val="left" w:pos="360"/>
              </w:tabs>
              <w:spacing w:line="260" w:lineRule="exact"/>
              <w:ind w:left="360" w:hanging="360"/>
            </w:pPr>
            <w:r>
              <w:t>1.</w:t>
            </w:r>
            <w:r>
              <w:tab/>
              <w:t xml:space="preserve">To back up the Compliance Database on Server A use SQL Server Management Studio and the Task named </w:t>
            </w:r>
            <w:r>
              <w:rPr>
                <w:rStyle w:val="UI"/>
              </w:rPr>
              <w:t>Back Up…</w:t>
            </w:r>
            <w:r>
              <w:t>. By default the database name will be “MBAM Compliance Status Database”.</w:t>
            </w:r>
          </w:p>
          <w:p w14:paraId="5C592065"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create a SQL file (.</w:t>
            </w:r>
            <w:proofErr w:type="spellStart"/>
            <w:r>
              <w:t>sql</w:t>
            </w:r>
            <w:proofErr w:type="spellEnd"/>
            <w:r>
              <w:t>) that contains the following-SQL script:</w:t>
            </w:r>
          </w:p>
          <w:p w14:paraId="623CA55F" w14:textId="77777777" w:rsidR="007F07D6" w:rsidRDefault="007F07D6">
            <w:pPr>
              <w:pStyle w:val="TextinList1"/>
            </w:pPr>
            <w:r>
              <w:rPr>
                <w:rStyle w:val="CodeEmbedded"/>
              </w:rPr>
              <w:t>-- Modify the MBAM Compliance Status Database to use the full recovery model.</w:t>
            </w:r>
            <w:r>
              <w:t xml:space="preserve">USE </w:t>
            </w:r>
            <w:proofErr w:type="spellStart"/>
            <w:r>
              <w:t>master</w:t>
            </w:r>
            <w:proofErr w:type="gramStart"/>
            <w:r>
              <w:t>;GOALTER</w:t>
            </w:r>
            <w:proofErr w:type="spellEnd"/>
            <w:proofErr w:type="gramEnd"/>
            <w:r>
              <w:t xml:space="preserve"> DATABASE "MBAM Compliance Status"   SET RECOVERY FULL;GO-- Create MBAM Compliance Status Data logical backup devices. USE </w:t>
            </w:r>
            <w:proofErr w:type="spellStart"/>
            <w:r>
              <w:t>masterGOEXEC</w:t>
            </w:r>
            <w:proofErr w:type="spellEnd"/>
            <w:r>
              <w:t xml:space="preserve"> </w:t>
            </w:r>
            <w:proofErr w:type="spellStart"/>
            <w:r>
              <w:t>sp_addumpdevice</w:t>
            </w:r>
            <w:proofErr w:type="spellEnd"/>
            <w:r>
              <w:t xml:space="preserve"> 'disk', 'MBAM Compliance Status Database Data Device', 'Z: \MBAM Compliance Status Database Data.</w:t>
            </w:r>
            <w:proofErr w:type="spellStart"/>
            <w:r>
              <w:t>bak</w:t>
            </w:r>
            <w:proofErr w:type="spellEnd"/>
            <w:r>
              <w:t xml:space="preserve">';GO-- Back up the full MBAM Recovery and Hardware </w:t>
            </w:r>
            <w:proofErr w:type="spellStart"/>
            <w:r>
              <w:t>database.BACKUP</w:t>
            </w:r>
            <w:proofErr w:type="spellEnd"/>
            <w:r>
              <w:t xml:space="preserve"> DATABASE [MBAM Compliance Status] TO [MBAM Compliance Status Database Data Device];GO</w:t>
            </w:r>
          </w:p>
          <w:p w14:paraId="4BA10FD1" w14:textId="77777777" w:rsidR="007F07D6" w:rsidRDefault="007F07D6" w:rsidP="007F07D6">
            <w:pPr>
              <w:pStyle w:val="NumberedList1"/>
              <w:numPr>
                <w:ilvl w:val="0"/>
                <w:numId w:val="0"/>
              </w:numPr>
              <w:tabs>
                <w:tab w:val="left" w:pos="360"/>
              </w:tabs>
              <w:spacing w:line="260" w:lineRule="exact"/>
              <w:ind w:left="360" w:hanging="360"/>
            </w:pPr>
            <w:r>
              <w:t>3.</w:t>
            </w:r>
            <w:r>
              <w:tab/>
              <w:t xml:space="preserve">Next execute the SQL File using a command line similar to the following using the SQL </w:t>
            </w:r>
            <w:r>
              <w:lastRenderedPageBreak/>
              <w:t>Server PowerShell:</w:t>
            </w:r>
          </w:p>
          <w:p w14:paraId="7CE8AAC0" w14:textId="77777777" w:rsidR="007F07D6" w:rsidRDefault="007F07D6">
            <w:pPr>
              <w:pStyle w:val="TextinList1"/>
            </w:pPr>
            <w:r>
              <w:rPr>
                <w:rStyle w:val="CodeEmbedded"/>
              </w:rPr>
              <w:t>PS C:\&gt; Invoke-Sqlcmd -InputFile "Z:\BackupMBAMComplianceStatusDatabaseScript.sql" –ServerInstance $SERVERNAME$\$SQLINSTANCENAME$</w:t>
            </w:r>
          </w:p>
          <w:p w14:paraId="04EB8230" w14:textId="77777777" w:rsidR="007F07D6" w:rsidRDefault="00AB4A7B">
            <w:pPr>
              <w:pStyle w:val="AlertLabelinList1"/>
              <w:framePr w:wrap="notBeside"/>
            </w:pPr>
            <w:r>
              <w:rPr>
                <w:noProof/>
              </w:rPr>
              <w:pict w14:anchorId="1F7178F4">
                <v:shape id="Picture 34" o:spid="_x0000_i1140" type="#_x0000_t75" style="width:18pt;height:12pt;visibility:visible">
                  <v:imagedata r:id="rId22" o:title=""/>
                </v:shape>
              </w:pict>
            </w:r>
            <w:r w:rsidR="007F07D6">
              <w:t xml:space="preserve">Note </w:t>
            </w:r>
          </w:p>
          <w:p w14:paraId="59EE176B" w14:textId="77777777" w:rsidR="007F07D6" w:rsidRDefault="007F07D6">
            <w:pPr>
              <w:pStyle w:val="AlertTextinList1"/>
            </w:pPr>
            <w:r>
              <w:t>Replace the following value in the example above with those that match your environment:</w:t>
            </w:r>
          </w:p>
          <w:p w14:paraId="1E05559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Compliance Status Database will be backed up from.</w:t>
            </w:r>
          </w:p>
        </w:tc>
      </w:tr>
    </w:tbl>
    <w:p w14:paraId="490951E5" w14:textId="77777777" w:rsidR="007F07D6" w:rsidRDefault="00AB4A7B">
      <w:pPr>
        <w:pStyle w:val="ProcedureTitle"/>
        <w:framePr w:wrap="notBeside"/>
      </w:pPr>
      <w:r>
        <w:rPr>
          <w:noProof/>
        </w:rPr>
        <w:lastRenderedPageBreak/>
        <w:pict w14:anchorId="4B05EDD4">
          <v:shape id="Picture 86" o:spid="_x0000_i1141" type="#_x0000_t75" style="width:12pt;height:12pt;visibility:visible">
            <v:imagedata r:id="rId29" o:title=""/>
          </v:shape>
        </w:pict>
      </w:r>
      <w:r w:rsidR="007F07D6">
        <w:t>Move the Database from Server A to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726C8A5" w14:textId="77777777" w:rsidTr="007F07D6">
        <w:tc>
          <w:tcPr>
            <w:tcW w:w="8856" w:type="dxa"/>
            <w:shd w:val="clear" w:color="auto" w:fill="auto"/>
          </w:tcPr>
          <w:p w14:paraId="059790D7" w14:textId="77777777" w:rsidR="007F07D6" w:rsidRDefault="007F07D6" w:rsidP="007F07D6">
            <w:pPr>
              <w:pStyle w:val="NumberedList1"/>
              <w:numPr>
                <w:ilvl w:val="0"/>
                <w:numId w:val="0"/>
              </w:numPr>
              <w:tabs>
                <w:tab w:val="left" w:pos="360"/>
              </w:tabs>
              <w:spacing w:line="260" w:lineRule="exact"/>
              <w:ind w:left="360" w:hanging="360"/>
            </w:pPr>
            <w:r>
              <w:t>1.</w:t>
            </w:r>
            <w:r>
              <w:tab/>
              <w:t>Move the following files from Server A to Server B using Windows Explorer</w:t>
            </w:r>
          </w:p>
          <w:p w14:paraId="229C48FF"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 xml:space="preserve">MBAM Compliance Status Database </w:t>
            </w:r>
            <w:proofErr w:type="spellStart"/>
            <w:r>
              <w:t>Data.bak</w:t>
            </w:r>
            <w:proofErr w:type="spellEnd"/>
          </w:p>
          <w:p w14:paraId="60A91DA6"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command lines similar to the following using Windows PowerShell:</w:t>
            </w:r>
          </w:p>
          <w:p w14:paraId="52E3604A" w14:textId="77777777" w:rsidR="007F07D6" w:rsidRDefault="007F07D6">
            <w:pPr>
              <w:pStyle w:val="TextinList1"/>
            </w:pPr>
            <w:r>
              <w:rPr>
                <w:rStyle w:val="CodeEmbedded"/>
              </w:rPr>
              <w:t>PS C:\&gt; Copy-Item “Z:\MBAM Compliance Status Database Data.bak” \\$SERVERNAME$\$DESTINATIONSHARE$</w:t>
            </w:r>
          </w:p>
          <w:p w14:paraId="77F1E1CD" w14:textId="77777777" w:rsidR="007F07D6" w:rsidRDefault="00AB4A7B">
            <w:pPr>
              <w:pStyle w:val="AlertLabelinList1"/>
              <w:framePr w:wrap="notBeside"/>
            </w:pPr>
            <w:r>
              <w:rPr>
                <w:noProof/>
              </w:rPr>
              <w:pict w14:anchorId="32FBAF4D">
                <v:shape id="Picture 33" o:spid="_x0000_i1142" type="#_x0000_t75" style="width:18pt;height:12pt;visibility:visible">
                  <v:imagedata r:id="rId22" o:title=""/>
                </v:shape>
              </w:pict>
            </w:r>
            <w:r w:rsidR="007F07D6">
              <w:t xml:space="preserve">Note </w:t>
            </w:r>
          </w:p>
          <w:p w14:paraId="15707D65" w14:textId="77777777" w:rsidR="007F07D6" w:rsidRDefault="007F07D6">
            <w:pPr>
              <w:pStyle w:val="AlertTextinList1"/>
            </w:pPr>
            <w:r>
              <w:t>Replace the following value in the example above with those that match your environment:</w:t>
            </w:r>
          </w:p>
          <w:p w14:paraId="1787525A"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 - Input the server name where the files will be copied to.</w:t>
            </w:r>
          </w:p>
          <w:p w14:paraId="3D6F0530"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$DESTINATIONSHARE$ - Input the name of share and path where the files will be copied to.</w:t>
            </w:r>
          </w:p>
        </w:tc>
      </w:tr>
    </w:tbl>
    <w:p w14:paraId="55EC4359" w14:textId="77777777" w:rsidR="007F07D6" w:rsidRDefault="00AB4A7B">
      <w:pPr>
        <w:pStyle w:val="ProcedureTitle"/>
        <w:framePr w:wrap="notBeside"/>
      </w:pPr>
      <w:r>
        <w:rPr>
          <w:noProof/>
        </w:rPr>
        <w:pict w14:anchorId="7B80901C">
          <v:shape id="Picture 85" o:spid="_x0000_i1143" type="#_x0000_t75" style="width:12pt;height:12pt;visibility:visible">
            <v:imagedata r:id="rId29" o:title=""/>
          </v:shape>
        </w:pict>
      </w:r>
      <w:r w:rsidR="007F07D6">
        <w:t>Restore the Database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38F2F61" w14:textId="77777777" w:rsidTr="007F07D6">
        <w:tc>
          <w:tcPr>
            <w:tcW w:w="8856" w:type="dxa"/>
            <w:shd w:val="clear" w:color="auto" w:fill="auto"/>
          </w:tcPr>
          <w:p w14:paraId="63E08C44" w14:textId="77777777" w:rsidR="007F07D6" w:rsidRDefault="007F07D6" w:rsidP="007F07D6">
            <w:pPr>
              <w:pStyle w:val="NumberedList1"/>
              <w:numPr>
                <w:ilvl w:val="0"/>
                <w:numId w:val="0"/>
              </w:numPr>
              <w:tabs>
                <w:tab w:val="left" w:pos="360"/>
              </w:tabs>
              <w:spacing w:line="260" w:lineRule="exact"/>
              <w:ind w:left="360" w:hanging="360"/>
            </w:pPr>
            <w:r>
              <w:t>1.</w:t>
            </w:r>
            <w:r>
              <w:tab/>
              <w:t xml:space="preserve">Restore the Compliance Status Database on Server B by using SQL Server Management Studio and the Task named </w:t>
            </w:r>
            <w:r>
              <w:rPr>
                <w:rStyle w:val="UI"/>
              </w:rPr>
              <w:t>Restore Database…</w:t>
            </w:r>
            <w:r>
              <w:t xml:space="preserve">. </w:t>
            </w:r>
          </w:p>
          <w:p w14:paraId="3871EBDD" w14:textId="77777777" w:rsidR="007F07D6" w:rsidRDefault="007F07D6" w:rsidP="007F07D6">
            <w:pPr>
              <w:pStyle w:val="NumberedList1"/>
              <w:numPr>
                <w:ilvl w:val="0"/>
                <w:numId w:val="0"/>
              </w:numPr>
              <w:tabs>
                <w:tab w:val="left" w:pos="360"/>
              </w:tabs>
              <w:spacing w:line="260" w:lineRule="exact"/>
              <w:ind w:left="360" w:hanging="360"/>
            </w:pPr>
            <w:r>
              <w:t>2.</w:t>
            </w:r>
            <w:r>
              <w:tab/>
              <w:t xml:space="preserve">Once the task has been executed, select the database backup file by selecting the From Device option and then use the Add command to select the MBAM Compliance Status Database </w:t>
            </w:r>
            <w:proofErr w:type="spellStart"/>
            <w:r>
              <w:t>Data.bak</w:t>
            </w:r>
            <w:proofErr w:type="spellEnd"/>
            <w:r>
              <w:t xml:space="preserve"> file. Select OK to complete the restoration process. </w:t>
            </w:r>
          </w:p>
          <w:p w14:paraId="05724AFD" w14:textId="77777777" w:rsidR="007F07D6" w:rsidRDefault="007F07D6" w:rsidP="007F07D6">
            <w:pPr>
              <w:pStyle w:val="NumberedList1"/>
              <w:numPr>
                <w:ilvl w:val="0"/>
                <w:numId w:val="0"/>
              </w:numPr>
              <w:tabs>
                <w:tab w:val="left" w:pos="360"/>
              </w:tabs>
              <w:spacing w:line="260" w:lineRule="exact"/>
              <w:ind w:left="360" w:hanging="360"/>
            </w:pPr>
            <w:r>
              <w:t>3.</w:t>
            </w:r>
            <w:r>
              <w:tab/>
              <w:t>To automate this procedure, create a SQL file (.</w:t>
            </w:r>
            <w:proofErr w:type="spellStart"/>
            <w:r>
              <w:t>sql</w:t>
            </w:r>
            <w:proofErr w:type="spellEnd"/>
            <w:r>
              <w:t>) that contains the following-SQL script:</w:t>
            </w:r>
          </w:p>
          <w:p w14:paraId="0CB38D40" w14:textId="77777777" w:rsidR="007F07D6" w:rsidRDefault="007F07D6">
            <w:pPr>
              <w:pStyle w:val="TextinList1"/>
            </w:pPr>
            <w:r>
              <w:rPr>
                <w:rStyle w:val="CodeEmbedded"/>
              </w:rPr>
              <w:t xml:space="preserve">-- Create MBAM Compliance Status Database Data logical backup devices. </w:t>
            </w:r>
            <w:r>
              <w:t xml:space="preserve">USE </w:t>
            </w:r>
            <w:proofErr w:type="spellStart"/>
            <w:r>
              <w:t>masterGO</w:t>
            </w:r>
            <w:proofErr w:type="spellEnd"/>
            <w:r>
              <w:t xml:space="preserve">-- Restore the MBAM Compliance Status Database data </w:t>
            </w:r>
            <w:proofErr w:type="spellStart"/>
            <w:r>
              <w:t>files.RESTORE</w:t>
            </w:r>
            <w:proofErr w:type="spellEnd"/>
            <w:r>
              <w:t xml:space="preserve"> DATABASE [MBAM Compliance Status Database]   FROM DISK = 'C:\test\MBAM Compliance Status Database </w:t>
            </w:r>
            <w:proofErr w:type="spellStart"/>
            <w:r>
              <w:t>Data.bak</w:t>
            </w:r>
            <w:proofErr w:type="spellEnd"/>
            <w:r>
              <w:t>'   WITH REPLACE</w:t>
            </w:r>
          </w:p>
          <w:p w14:paraId="5F3E92B6" w14:textId="77777777" w:rsidR="007F07D6" w:rsidRDefault="007F07D6" w:rsidP="007F07D6">
            <w:pPr>
              <w:pStyle w:val="NumberedList1"/>
              <w:numPr>
                <w:ilvl w:val="0"/>
                <w:numId w:val="0"/>
              </w:numPr>
              <w:tabs>
                <w:tab w:val="left" w:pos="360"/>
              </w:tabs>
              <w:spacing w:line="260" w:lineRule="exact"/>
              <w:ind w:left="360" w:hanging="360"/>
            </w:pPr>
            <w:r>
              <w:t>4.</w:t>
            </w:r>
            <w:r>
              <w:tab/>
              <w:t>Next, execute the SQL File using a command line similar to the following using the SQL Server PowerShell:</w:t>
            </w:r>
          </w:p>
          <w:p w14:paraId="7E8F2E60" w14:textId="77777777" w:rsidR="007F07D6" w:rsidRDefault="007F07D6">
            <w:pPr>
              <w:pStyle w:val="TextinList1"/>
            </w:pPr>
            <w:r>
              <w:rPr>
                <w:rStyle w:val="CodeEmbedded"/>
              </w:rPr>
              <w:t xml:space="preserve">PS C:\&gt; Invoke-Sqlcmd -InputFile "Z:\RestoreMBAMComplianceStatusDatabaseScript.sql" -ServerInstance </w:t>
            </w:r>
            <w:r>
              <w:rPr>
                <w:rStyle w:val="CodeEmbedded"/>
              </w:rPr>
              <w:lastRenderedPageBreak/>
              <w:t>$SERVERNAME$\$SQLINSTANCENAME$</w:t>
            </w:r>
          </w:p>
          <w:p w14:paraId="55F3060B" w14:textId="77777777" w:rsidR="007F07D6" w:rsidRDefault="00AB4A7B">
            <w:pPr>
              <w:pStyle w:val="AlertLabelinList1"/>
              <w:framePr w:wrap="notBeside"/>
            </w:pPr>
            <w:r>
              <w:rPr>
                <w:noProof/>
              </w:rPr>
              <w:pict w14:anchorId="4E977F2D">
                <v:shape id="Picture 32" o:spid="_x0000_i1144" type="#_x0000_t75" style="width:18pt;height:12pt;visibility:visible">
                  <v:imagedata r:id="rId22" o:title=""/>
                </v:shape>
              </w:pict>
            </w:r>
            <w:r w:rsidR="007F07D6">
              <w:t xml:space="preserve">Note </w:t>
            </w:r>
          </w:p>
          <w:p w14:paraId="673BC6DC" w14:textId="77777777" w:rsidR="007F07D6" w:rsidRDefault="007F07D6">
            <w:pPr>
              <w:pStyle w:val="AlertTextinList1"/>
            </w:pPr>
            <w:r>
              <w:t>Replace the following value in the example above with those that match your environment:</w:t>
            </w:r>
          </w:p>
          <w:p w14:paraId="7B48D137"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Compliance Status Database will be restored to.</w:t>
            </w:r>
          </w:p>
        </w:tc>
      </w:tr>
    </w:tbl>
    <w:p w14:paraId="17197495" w14:textId="77777777" w:rsidR="007F07D6" w:rsidRDefault="00AB4A7B">
      <w:pPr>
        <w:pStyle w:val="ProcedureTitle"/>
        <w:framePr w:wrap="notBeside"/>
      </w:pPr>
      <w:r>
        <w:rPr>
          <w:noProof/>
        </w:rPr>
        <w:lastRenderedPageBreak/>
        <w:pict w14:anchorId="2802176A">
          <v:shape id="Picture 84" o:spid="_x0000_i1145" type="#_x0000_t75" style="width:12pt;height:12pt;visibility:visible">
            <v:imagedata r:id="rId29" o:title=""/>
          </v:shape>
        </w:pict>
      </w:r>
      <w:r w:rsidR="007F07D6">
        <w:t>Configure Access to the Database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5909A0CA" w14:textId="77777777" w:rsidTr="007F07D6">
        <w:tc>
          <w:tcPr>
            <w:tcW w:w="8856" w:type="dxa"/>
            <w:shd w:val="clear" w:color="auto" w:fill="auto"/>
          </w:tcPr>
          <w:p w14:paraId="469A3186" w14:textId="77777777" w:rsidR="007F07D6" w:rsidRDefault="007F07D6" w:rsidP="007F07D6">
            <w:pPr>
              <w:pStyle w:val="NumberedList1"/>
              <w:numPr>
                <w:ilvl w:val="0"/>
                <w:numId w:val="0"/>
              </w:numPr>
              <w:tabs>
                <w:tab w:val="left" w:pos="360"/>
              </w:tabs>
              <w:spacing w:line="260" w:lineRule="exact"/>
              <w:ind w:left="360" w:hanging="360"/>
            </w:pPr>
            <w:r>
              <w:t>1.</w:t>
            </w:r>
            <w:r>
              <w:tab/>
              <w:t xml:space="preserve">On Server B use the Local user and Groups snap-in from Server Manager to add the machine accounts from each server running the MBAM Administration and Monitoring feature to the Local Group named “MBAM Compliance Status DB Access”. </w:t>
            </w:r>
          </w:p>
          <w:p w14:paraId="246AC0C4"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command lines similar to the following using Windows PowerShell on Server B.</w:t>
            </w:r>
          </w:p>
          <w:p w14:paraId="2E71E5F0" w14:textId="77777777" w:rsidR="007F07D6" w:rsidRDefault="007F07D6">
            <w:pPr>
              <w:pStyle w:val="TextinList1"/>
            </w:pPr>
            <w:r>
              <w:rPr>
                <w:rStyle w:val="CodeEmbedded"/>
              </w:rPr>
              <w:t>PS C:\&gt; net localgroup "MBAM Compliance Auditing DB Access" $DOMAIN$\$SERVERNAME$$  /add</w:t>
            </w:r>
          </w:p>
          <w:p w14:paraId="628EEDA5" w14:textId="77777777" w:rsidR="007F07D6" w:rsidRDefault="007F07D6">
            <w:pPr>
              <w:pStyle w:val="TextinList1"/>
            </w:pPr>
            <w:r>
              <w:rPr>
                <w:rStyle w:val="CodeEmbedded"/>
              </w:rPr>
              <w:t>PS C:\&gt; net localgroup "MBAM Compliance Auditing DB Access" $DOMAIN$\$REPORTSUSERNAME$  /add</w:t>
            </w:r>
          </w:p>
          <w:p w14:paraId="203FBB65" w14:textId="77777777" w:rsidR="007F07D6" w:rsidRDefault="00AB4A7B">
            <w:pPr>
              <w:pStyle w:val="AlertLabelinList1"/>
              <w:framePr w:wrap="notBeside"/>
            </w:pPr>
            <w:r>
              <w:rPr>
                <w:noProof/>
              </w:rPr>
              <w:pict w14:anchorId="52938B39">
                <v:shape id="Picture 31" o:spid="_x0000_i1146" type="#_x0000_t75" style="width:18pt;height:12pt;visibility:visible">
                  <v:imagedata r:id="rId22" o:title=""/>
                </v:shape>
              </w:pict>
            </w:r>
            <w:r w:rsidR="007F07D6">
              <w:t xml:space="preserve">Note </w:t>
            </w:r>
          </w:p>
          <w:p w14:paraId="4804CD1C" w14:textId="77777777" w:rsidR="007F07D6" w:rsidRDefault="007F07D6">
            <w:pPr>
              <w:pStyle w:val="AlertTextinList1"/>
            </w:pPr>
            <w:r>
              <w:t>Replace the following value in the example above with the applicable values for your environment:</w:t>
            </w:r>
          </w:p>
          <w:p w14:paraId="7B3D8695"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 xml:space="preserve">$DOMAIN$\$SERVERNAME$$ - Input the domain and machine name of the MBAM Administration and Monitoring Server. The server name must be followed by a “$” as shown in the example. (e.g.: </w:t>
            </w:r>
            <w:proofErr w:type="spellStart"/>
            <w:r>
              <w:t>MyDomain</w:t>
            </w:r>
            <w:proofErr w:type="spellEnd"/>
            <w:r>
              <w:t>\MyServerName1$)</w:t>
            </w:r>
          </w:p>
          <w:p w14:paraId="0260F30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 xml:space="preserve">$DOMAIN$\$REPORTSUSERNAME$ - Input the user account name that was used to configure the data source for the Compliance and Audit reports </w:t>
            </w:r>
          </w:p>
          <w:p w14:paraId="5C58E302" w14:textId="77777777" w:rsidR="007F07D6" w:rsidRDefault="007F07D6">
            <w:pPr>
              <w:pStyle w:val="TextinList1"/>
            </w:pPr>
            <w:r>
              <w:t>The command-line for adding the servers to the MBAM Compliance Auditing DB Access local group must be run for each Administration and Monitoring Server that will be accessing the database within your environment.</w:t>
            </w:r>
          </w:p>
        </w:tc>
      </w:tr>
    </w:tbl>
    <w:p w14:paraId="616A46CA" w14:textId="77777777" w:rsidR="007F07D6" w:rsidRDefault="00AB4A7B">
      <w:pPr>
        <w:pStyle w:val="ProcedureTitle"/>
        <w:framePr w:wrap="notBeside"/>
      </w:pPr>
      <w:r>
        <w:rPr>
          <w:noProof/>
        </w:rPr>
        <w:pict w14:anchorId="1980A927">
          <v:shape id="Picture 83" o:spid="_x0000_i1147" type="#_x0000_t75" style="width:12pt;height:12pt;visibility:visible">
            <v:imagedata r:id="rId29" o:title=""/>
          </v:shape>
        </w:pict>
      </w:r>
      <w:r w:rsidR="007F07D6">
        <w:t>Update database connection data on MBAM Administration and Monitoring servers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1D08A3F4" w14:textId="77777777" w:rsidTr="007F07D6">
        <w:tc>
          <w:tcPr>
            <w:tcW w:w="8856" w:type="dxa"/>
            <w:shd w:val="clear" w:color="auto" w:fill="auto"/>
          </w:tcPr>
          <w:p w14:paraId="452A9251"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update the Connection String information for the following Applications which are hosted within the Microsoft BitLocker Administration and Monitoring website:</w:t>
            </w:r>
          </w:p>
          <w:p w14:paraId="0D3C0C97"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proofErr w:type="spellStart"/>
            <w:r>
              <w:t>MBAMAdministrationService</w:t>
            </w:r>
            <w:proofErr w:type="spellEnd"/>
          </w:p>
          <w:p w14:paraId="53BBA431"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proofErr w:type="spellStart"/>
            <w:r>
              <w:t>MBAMComplianceStatusService</w:t>
            </w:r>
            <w:proofErr w:type="spellEnd"/>
          </w:p>
          <w:p w14:paraId="6096D380" w14:textId="77777777" w:rsidR="007F07D6" w:rsidRDefault="007F07D6" w:rsidP="007F07D6">
            <w:pPr>
              <w:pStyle w:val="NumberedList1"/>
              <w:numPr>
                <w:ilvl w:val="0"/>
                <w:numId w:val="0"/>
              </w:numPr>
              <w:tabs>
                <w:tab w:val="left" w:pos="360"/>
              </w:tabs>
              <w:spacing w:line="260" w:lineRule="exact"/>
              <w:ind w:left="360" w:hanging="360"/>
            </w:pPr>
            <w:r>
              <w:t>2.</w:t>
            </w:r>
            <w:r>
              <w:tab/>
              <w:t xml:space="preserve">Select each Application and use the </w:t>
            </w:r>
            <w:r>
              <w:rPr>
                <w:rStyle w:val="UI"/>
              </w:rPr>
              <w:t>Configuration Editor</w:t>
            </w:r>
            <w:r>
              <w:t xml:space="preserve"> feature which can be found under the </w:t>
            </w:r>
            <w:r>
              <w:rPr>
                <w:rStyle w:val="UI"/>
              </w:rPr>
              <w:t>Management</w:t>
            </w:r>
            <w:r>
              <w:t xml:space="preserve"> section of the </w:t>
            </w:r>
            <w:r>
              <w:rPr>
                <w:rStyle w:val="UI"/>
              </w:rPr>
              <w:t>Feature View</w:t>
            </w:r>
            <w:r>
              <w:t>.</w:t>
            </w:r>
          </w:p>
          <w:p w14:paraId="153CBE54" w14:textId="77777777" w:rsidR="007F07D6" w:rsidRDefault="007F07D6" w:rsidP="007F07D6">
            <w:pPr>
              <w:pStyle w:val="NumberedList1"/>
              <w:numPr>
                <w:ilvl w:val="0"/>
                <w:numId w:val="0"/>
              </w:numPr>
              <w:tabs>
                <w:tab w:val="left" w:pos="360"/>
              </w:tabs>
              <w:spacing w:line="260" w:lineRule="exact"/>
              <w:ind w:left="360" w:hanging="360"/>
            </w:pPr>
            <w:r>
              <w:t>3.</w:t>
            </w:r>
            <w:r>
              <w:tab/>
              <w:t xml:space="preserve">Select the </w:t>
            </w:r>
            <w:proofErr w:type="spellStart"/>
            <w:r>
              <w:rPr>
                <w:rStyle w:val="UI"/>
              </w:rPr>
              <w:t>configurationStrings</w:t>
            </w:r>
            <w:proofErr w:type="spellEnd"/>
            <w:r>
              <w:t xml:space="preserve"> option from the Section list control. </w:t>
            </w:r>
          </w:p>
          <w:p w14:paraId="565E5469" w14:textId="77777777" w:rsidR="007F07D6" w:rsidRDefault="007F07D6" w:rsidP="007F07D6">
            <w:pPr>
              <w:pStyle w:val="NumberedList1"/>
              <w:numPr>
                <w:ilvl w:val="0"/>
                <w:numId w:val="0"/>
              </w:numPr>
              <w:tabs>
                <w:tab w:val="left" w:pos="360"/>
              </w:tabs>
              <w:spacing w:line="260" w:lineRule="exact"/>
              <w:ind w:left="360" w:hanging="360"/>
            </w:pPr>
            <w:r>
              <w:t>4.</w:t>
            </w:r>
            <w:r>
              <w:tab/>
              <w:t xml:space="preserve">Next select the row named </w:t>
            </w:r>
            <w:r>
              <w:rPr>
                <w:rStyle w:val="UI"/>
              </w:rPr>
              <w:t>(Collection)</w:t>
            </w:r>
            <w:r>
              <w:t xml:space="preserve"> and open the Collection Editor by selecting the </w:t>
            </w:r>
            <w:r>
              <w:lastRenderedPageBreak/>
              <w:t>button on the right-hand side of the row.</w:t>
            </w:r>
          </w:p>
          <w:p w14:paraId="7BD92D50" w14:textId="77777777" w:rsidR="007F07D6" w:rsidRDefault="007F07D6" w:rsidP="007F07D6">
            <w:pPr>
              <w:pStyle w:val="NumberedList1"/>
              <w:numPr>
                <w:ilvl w:val="0"/>
                <w:numId w:val="0"/>
              </w:numPr>
              <w:tabs>
                <w:tab w:val="left" w:pos="360"/>
              </w:tabs>
              <w:spacing w:line="260" w:lineRule="exact"/>
              <w:ind w:left="360" w:hanging="360"/>
            </w:pPr>
            <w:r>
              <w:t>5.</w:t>
            </w:r>
            <w:r>
              <w:tab/>
              <w:t xml:space="preserve">Within the Collection Editor select the row named </w:t>
            </w:r>
            <w:proofErr w:type="spellStart"/>
            <w:r>
              <w:rPr>
                <w:rStyle w:val="UI"/>
              </w:rPr>
              <w:t>ComplianceStatusConnectionString</w:t>
            </w:r>
            <w:proofErr w:type="spellEnd"/>
            <w:r>
              <w:t xml:space="preserve"> when updating the configuration for the </w:t>
            </w:r>
            <w:proofErr w:type="spellStart"/>
            <w:r>
              <w:t>MBAMAdministrationService</w:t>
            </w:r>
            <w:proofErr w:type="spellEnd"/>
            <w:r>
              <w:t xml:space="preserve"> application or the row named </w:t>
            </w:r>
            <w:r>
              <w:rPr>
                <w:rStyle w:val="UI"/>
              </w:rPr>
              <w:t>Microsoft.Windows.Mdop.BitLockerManagement.StatusReportDataStore.ConnectionString</w:t>
            </w:r>
            <w:r>
              <w:t xml:space="preserve"> when updating the configuration for the </w:t>
            </w:r>
            <w:proofErr w:type="spellStart"/>
            <w:r>
              <w:t>MBAMComplianceStatusService</w:t>
            </w:r>
            <w:proofErr w:type="spellEnd"/>
            <w:r>
              <w:t>.</w:t>
            </w:r>
          </w:p>
          <w:p w14:paraId="55AC48DA" w14:textId="77777777" w:rsidR="007F07D6" w:rsidRDefault="007F07D6" w:rsidP="007F07D6">
            <w:pPr>
              <w:pStyle w:val="NumberedList1"/>
              <w:numPr>
                <w:ilvl w:val="0"/>
                <w:numId w:val="0"/>
              </w:numPr>
              <w:tabs>
                <w:tab w:val="left" w:pos="360"/>
              </w:tabs>
              <w:spacing w:line="260" w:lineRule="exact"/>
              <w:ind w:left="360" w:hanging="360"/>
            </w:pPr>
            <w:r>
              <w:t>6.</w:t>
            </w:r>
            <w:r>
              <w:tab/>
              <w:t xml:space="preserve">Update the </w:t>
            </w:r>
            <w:r>
              <w:rPr>
                <w:rStyle w:val="UI"/>
              </w:rPr>
              <w:t>Data Source=</w:t>
            </w:r>
            <w:r>
              <w:t xml:space="preserve"> value for the </w:t>
            </w:r>
            <w:proofErr w:type="spellStart"/>
            <w:r>
              <w:rPr>
                <w:rStyle w:val="UI"/>
              </w:rPr>
              <w:t>configurationStrings</w:t>
            </w:r>
            <w:proofErr w:type="spellEnd"/>
            <w:r>
              <w:t xml:space="preserve"> property to list the server name and instance (such as, $SERVERNAME$\$SQLINSTANCENAME) where the Recovery and Hardware Database was moved to.</w:t>
            </w:r>
          </w:p>
          <w:p w14:paraId="4D73B786" w14:textId="77777777" w:rsidR="007F07D6" w:rsidRDefault="007F07D6" w:rsidP="007F07D6">
            <w:pPr>
              <w:pStyle w:val="NumberedList1"/>
              <w:numPr>
                <w:ilvl w:val="0"/>
                <w:numId w:val="0"/>
              </w:numPr>
              <w:tabs>
                <w:tab w:val="left" w:pos="360"/>
              </w:tabs>
              <w:spacing w:line="260" w:lineRule="exact"/>
              <w:ind w:left="360" w:hanging="360"/>
            </w:pPr>
            <w:r>
              <w:t>7.</w:t>
            </w:r>
            <w:r>
              <w:tab/>
              <w:t>To automate this procedure, execute a command line similar to the following using Windows PowerShell on each Administration and Monitoring Server:</w:t>
            </w:r>
          </w:p>
          <w:p w14:paraId="6B5471D5" w14:textId="77777777" w:rsidR="007F07D6" w:rsidRDefault="007F07D6">
            <w:pPr>
              <w:pStyle w:val="TextinList1"/>
            </w:pPr>
            <w:r>
              <w:rPr>
                <w:rStyle w:val="CodeEmbedded"/>
              </w:rPr>
              <w:t>PS C:\&gt; Set-WebConfigurationProperty '/connectionStrings/add[@name="ComplianceStatusConnectionString"]' -PSPath "IIS:\sites\Microsoft Bitlocker Administration and Monitoring\MBAMAdministrationService" -Name "connectionString" -Value "Data Source=$SERVERNAME$\$SQLINSTANCENAME$;Initial Catalog=MBAM Compliance Status;Integrated Security=SSPI;"</w:t>
            </w:r>
          </w:p>
          <w:p w14:paraId="219FF6A3" w14:textId="77777777" w:rsidR="007F07D6" w:rsidRDefault="007F07D6">
            <w:pPr>
              <w:pStyle w:val="TextinList1"/>
            </w:pPr>
            <w:r>
              <w:rPr>
                <w:rStyle w:val="CodeEmbedded"/>
              </w:rPr>
              <w:t>PS C:\&gt; Set-WebConfigurationProperty '/connectionStrings/add[@name="Microsoft.Windows.Mdop.BitLockerManagement.StatusReportDataStore.ConnectionString"]' -PSPath "IIS:\sites\Microsoft Bitlocker Administration and Monitoring\MBAMComplianceStatusService" -Name "connectionString" -Value "Data Source=$SERVERNAME$\$SQLINSTANCENAME;Initial Catalog=MBAM Compliance Status;Integrated Security=SSPI;"</w:t>
            </w:r>
          </w:p>
          <w:p w14:paraId="10C5813E" w14:textId="77777777" w:rsidR="007F07D6" w:rsidRDefault="00AB4A7B">
            <w:pPr>
              <w:pStyle w:val="AlertLabelinList1"/>
              <w:framePr w:wrap="notBeside"/>
            </w:pPr>
            <w:r>
              <w:rPr>
                <w:noProof/>
              </w:rPr>
              <w:pict w14:anchorId="4BBB0233">
                <v:shape id="Picture 30" o:spid="_x0000_i1148" type="#_x0000_t75" style="width:18pt;height:12pt;visibility:visible">
                  <v:imagedata r:id="rId22" o:title=""/>
                </v:shape>
              </w:pict>
            </w:r>
            <w:r w:rsidR="007F07D6">
              <w:t xml:space="preserve">Note </w:t>
            </w:r>
          </w:p>
          <w:p w14:paraId="03FBD994" w14:textId="77777777" w:rsidR="007F07D6" w:rsidRDefault="007F07D6">
            <w:pPr>
              <w:pStyle w:val="AlertTextinList1"/>
            </w:pPr>
            <w:r>
              <w:t>Replace the following value in the example above with those that match your environment:</w:t>
            </w:r>
          </w:p>
          <w:p w14:paraId="6FD6C320"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Recovery and Hardware Database is.</w:t>
            </w:r>
          </w:p>
        </w:tc>
      </w:tr>
    </w:tbl>
    <w:p w14:paraId="6F868EE5" w14:textId="77777777" w:rsidR="007F07D6" w:rsidRDefault="00AB4A7B">
      <w:pPr>
        <w:pStyle w:val="ProcedureTitle"/>
        <w:framePr w:wrap="notBeside"/>
      </w:pPr>
      <w:r>
        <w:rPr>
          <w:noProof/>
        </w:rPr>
        <w:lastRenderedPageBreak/>
        <w:pict w14:anchorId="0238ACAF">
          <v:shape id="Picture 82" o:spid="_x0000_i1149" type="#_x0000_t75" style="width:12pt;height:12pt;visibility:visible">
            <v:imagedata r:id="rId29" o:title=""/>
          </v:shape>
        </w:pict>
      </w:r>
      <w:r w:rsidR="007F07D6">
        <w:t xml:space="preserve">Resume all instances of the MBAM Administration and Monitoring website </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DD2D163" w14:textId="77777777" w:rsidTr="007F07D6">
        <w:tc>
          <w:tcPr>
            <w:tcW w:w="8856" w:type="dxa"/>
            <w:shd w:val="clear" w:color="auto" w:fill="auto"/>
          </w:tcPr>
          <w:p w14:paraId="1824DD6E"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Start the MBAM web site named “Microsoft BitLocker Administration and Monitoring”.</w:t>
            </w:r>
          </w:p>
          <w:p w14:paraId="594F90B6"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w:t>
            </w:r>
          </w:p>
          <w:p w14:paraId="5C6F8875" w14:textId="77777777" w:rsidR="007F07D6" w:rsidRDefault="007F07D6">
            <w:pPr>
              <w:pStyle w:val="TextinList1"/>
            </w:pPr>
            <w:r>
              <w:rPr>
                <w:rStyle w:val="UI"/>
              </w:rPr>
              <w:t>PS C:\&gt; Start-Website “Microsoft BitLocker Administration and Monitoring”</w:t>
            </w:r>
          </w:p>
        </w:tc>
      </w:tr>
    </w:tbl>
    <w:p w14:paraId="5BB7977C" w14:textId="77777777" w:rsidR="007F07D6" w:rsidRDefault="007F07D6">
      <w:pPr>
        <w:pStyle w:val="Heading2"/>
      </w:pPr>
      <w:bookmarkStart w:id="416" w:name="_Toc295118925"/>
      <w:r>
        <w:lastRenderedPageBreak/>
        <w:t>Moving the Compliance and Audit Reports Feature</w:t>
      </w:r>
      <w:bookmarkEnd w:id="416"/>
    </w:p>
    <w:p w14:paraId="2D3B45B1" w14:textId="77777777" w:rsidR="007F07D6" w:rsidRDefault="007F07D6">
      <w:r>
        <w:t>If you choose to move the MBAM Compliance and Audit Reports feature from one computer to another (i.e.: move feature from Server A to Server B) you should use the following procedure. The process includes the following steps:</w:t>
      </w:r>
    </w:p>
    <w:p w14:paraId="55ED6261" w14:textId="77777777" w:rsidR="007F07D6" w:rsidRDefault="007F07D6" w:rsidP="007F07D6">
      <w:pPr>
        <w:pStyle w:val="NumberedList1"/>
        <w:numPr>
          <w:ilvl w:val="0"/>
          <w:numId w:val="0"/>
        </w:numPr>
        <w:tabs>
          <w:tab w:val="left" w:pos="360"/>
        </w:tabs>
        <w:spacing w:line="260" w:lineRule="exact"/>
        <w:ind w:left="360" w:hanging="360"/>
      </w:pPr>
      <w:r>
        <w:t>1.</w:t>
      </w:r>
      <w:r>
        <w:tab/>
        <w:t>Run MBAM setup on Server B</w:t>
      </w:r>
    </w:p>
    <w:p w14:paraId="0EE3FD3B" w14:textId="77777777" w:rsidR="007F07D6" w:rsidRDefault="007F07D6" w:rsidP="007F07D6">
      <w:pPr>
        <w:pStyle w:val="NumberedList1"/>
        <w:numPr>
          <w:ilvl w:val="0"/>
          <w:numId w:val="0"/>
        </w:numPr>
        <w:tabs>
          <w:tab w:val="left" w:pos="360"/>
        </w:tabs>
        <w:spacing w:line="260" w:lineRule="exact"/>
        <w:ind w:left="360" w:hanging="360"/>
      </w:pPr>
      <w:r>
        <w:t>2.</w:t>
      </w:r>
      <w:r>
        <w:tab/>
        <w:t>Configure Access to the Compliance and Audit Reports on Server B</w:t>
      </w:r>
    </w:p>
    <w:p w14:paraId="5B7679AD" w14:textId="77777777" w:rsidR="007F07D6" w:rsidRDefault="007F07D6" w:rsidP="007F07D6">
      <w:pPr>
        <w:pStyle w:val="NumberedList1"/>
        <w:numPr>
          <w:ilvl w:val="0"/>
          <w:numId w:val="0"/>
        </w:numPr>
        <w:tabs>
          <w:tab w:val="left" w:pos="360"/>
        </w:tabs>
        <w:spacing w:line="260" w:lineRule="exact"/>
        <w:ind w:left="360" w:hanging="360"/>
      </w:pPr>
      <w:r>
        <w:t>3.</w:t>
      </w:r>
      <w:r>
        <w:tab/>
        <w:t xml:space="preserve">Stop all instances of the MBAM Administration and Monitoring website </w:t>
      </w:r>
    </w:p>
    <w:p w14:paraId="6B26D95B" w14:textId="77777777" w:rsidR="007F07D6" w:rsidRDefault="007F07D6" w:rsidP="007F07D6">
      <w:pPr>
        <w:pStyle w:val="NumberedList1"/>
        <w:numPr>
          <w:ilvl w:val="0"/>
          <w:numId w:val="0"/>
        </w:numPr>
        <w:tabs>
          <w:tab w:val="left" w:pos="360"/>
        </w:tabs>
        <w:spacing w:line="260" w:lineRule="exact"/>
        <w:ind w:left="360" w:hanging="360"/>
      </w:pPr>
      <w:r>
        <w:t>4.</w:t>
      </w:r>
      <w:r>
        <w:tab/>
        <w:t>Update the reports connection data on MBAM Administration and Monitoring servers</w:t>
      </w:r>
    </w:p>
    <w:p w14:paraId="4C6D6D65" w14:textId="77777777" w:rsidR="007F07D6" w:rsidRDefault="007F07D6" w:rsidP="007F07D6">
      <w:pPr>
        <w:pStyle w:val="NumberedList1"/>
        <w:numPr>
          <w:ilvl w:val="0"/>
          <w:numId w:val="0"/>
        </w:numPr>
        <w:tabs>
          <w:tab w:val="left" w:pos="360"/>
        </w:tabs>
        <w:spacing w:line="260" w:lineRule="exact"/>
        <w:ind w:left="360" w:hanging="360"/>
      </w:pPr>
      <w:r>
        <w:t>5.</w:t>
      </w:r>
      <w:r>
        <w:tab/>
        <w:t xml:space="preserve">Resume all instances of the MBAM Administration and Monitoring website </w:t>
      </w:r>
    </w:p>
    <w:p w14:paraId="1D0AA6EB" w14:textId="77777777" w:rsidR="007F07D6" w:rsidRDefault="00AB4A7B">
      <w:pPr>
        <w:pStyle w:val="ProcedureTitle"/>
        <w:framePr w:wrap="notBeside"/>
      </w:pPr>
      <w:r>
        <w:rPr>
          <w:noProof/>
        </w:rPr>
        <w:pict w14:anchorId="29602373">
          <v:shape id="Picture 81" o:spid="_x0000_i1150" type="#_x0000_t75" style="width:12pt;height:12pt;visibility:visible">
            <v:imagedata r:id="rId29" o:title=""/>
          </v:shape>
        </w:pict>
      </w:r>
      <w:r w:rsidR="007F07D6">
        <w:t>Run MBAM setup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7F1B6660" w14:textId="77777777" w:rsidTr="007F07D6">
        <w:tc>
          <w:tcPr>
            <w:tcW w:w="8856" w:type="dxa"/>
            <w:shd w:val="clear" w:color="auto" w:fill="auto"/>
          </w:tcPr>
          <w:p w14:paraId="3CB23613" w14:textId="77777777" w:rsidR="007F07D6" w:rsidRDefault="007F07D6" w:rsidP="007F07D6">
            <w:pPr>
              <w:pStyle w:val="NumberedList1"/>
              <w:numPr>
                <w:ilvl w:val="0"/>
                <w:numId w:val="0"/>
              </w:numPr>
              <w:tabs>
                <w:tab w:val="left" w:pos="360"/>
              </w:tabs>
              <w:spacing w:line="260" w:lineRule="exact"/>
              <w:ind w:left="360" w:hanging="360"/>
            </w:pPr>
            <w:r>
              <w:t>1.</w:t>
            </w:r>
            <w:r>
              <w:tab/>
              <w:t xml:space="preserve">Run MBAM setup on Server B and only select the Compliance and Audit feature for installation. </w:t>
            </w:r>
          </w:p>
          <w:p w14:paraId="1BD1534B" w14:textId="77777777" w:rsidR="007F07D6" w:rsidRDefault="007F07D6" w:rsidP="007F07D6">
            <w:pPr>
              <w:pStyle w:val="NumberedList1"/>
              <w:numPr>
                <w:ilvl w:val="0"/>
                <w:numId w:val="0"/>
              </w:numPr>
              <w:tabs>
                <w:tab w:val="left" w:pos="360"/>
              </w:tabs>
              <w:spacing w:line="260" w:lineRule="exact"/>
              <w:ind w:left="360" w:hanging="360"/>
            </w:pPr>
            <w:r>
              <w:t>2.</w:t>
            </w:r>
            <w:r>
              <w:tab/>
              <w:t xml:space="preserve">To automate this procedure, execute a command line similar to the following using Windows PowerShell: </w:t>
            </w:r>
          </w:p>
          <w:p w14:paraId="4875164C" w14:textId="77777777" w:rsidR="007F07D6" w:rsidRDefault="007F07D6">
            <w:pPr>
              <w:pStyle w:val="TextinList1"/>
            </w:pPr>
            <w:r>
              <w:rPr>
                <w:rStyle w:val="CodeEmbedded"/>
              </w:rPr>
              <w:t>PS C:\&gt; MbamSetup.exe /qn I_ACCEPT_ENDUSER_LICENSE_AGREEMENT=1 AddLocal=Reports COMPLIDB_SQLINSTANCE=$SERVERNAME$\$SQLINSTANCENAME$ REPORTS_USERACCOUNTPW=$PASSWORD$</w:t>
            </w:r>
          </w:p>
          <w:p w14:paraId="4EE54856" w14:textId="77777777" w:rsidR="007F07D6" w:rsidRDefault="00AB4A7B">
            <w:pPr>
              <w:pStyle w:val="AlertLabelinList1"/>
              <w:framePr w:wrap="notBeside"/>
            </w:pPr>
            <w:r>
              <w:rPr>
                <w:noProof/>
              </w:rPr>
              <w:pict w14:anchorId="7D7A527A">
                <v:shape id="Picture 29" o:spid="_x0000_i1151" type="#_x0000_t75" style="width:18pt;height:12pt;visibility:visible">
                  <v:imagedata r:id="rId22" o:title=""/>
                </v:shape>
              </w:pict>
            </w:r>
            <w:r w:rsidR="007F07D6">
              <w:t xml:space="preserve">Note </w:t>
            </w:r>
          </w:p>
          <w:p w14:paraId="4D14E634" w14:textId="77777777" w:rsidR="007F07D6" w:rsidRDefault="007F07D6">
            <w:pPr>
              <w:pStyle w:val="AlertTextinList1"/>
            </w:pPr>
            <w:r>
              <w:t>Replace the following values in the example above with those that match your environment:</w:t>
            </w:r>
          </w:p>
          <w:p w14:paraId="35D0465D"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Input the server name and instance where the Compliance Status Database is located.</w:t>
            </w:r>
          </w:p>
          <w:p w14:paraId="12281FBA"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$DOMAIN$\$USERNAME$ - Input the domain and user name that will be used by the Compliance and Audit reports feature to connect to the Compliance Status Database.</w:t>
            </w:r>
          </w:p>
          <w:p w14:paraId="2855D00E"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$PASSWORD$ - Input the password of the user account that that will be used to connect to the Compliance Status Database.</w:t>
            </w:r>
          </w:p>
        </w:tc>
      </w:tr>
    </w:tbl>
    <w:p w14:paraId="5933610B" w14:textId="77777777" w:rsidR="007F07D6" w:rsidRDefault="00AB4A7B">
      <w:pPr>
        <w:pStyle w:val="ProcedureTitle"/>
        <w:framePr w:wrap="notBeside"/>
      </w:pPr>
      <w:r>
        <w:rPr>
          <w:noProof/>
        </w:rPr>
        <w:pict w14:anchorId="187DF5FD">
          <v:shape id="Picture 80" o:spid="_x0000_i1152" type="#_x0000_t75" style="width:12pt;height:12pt;visibility:visible">
            <v:imagedata r:id="rId29" o:title=""/>
          </v:shape>
        </w:pict>
      </w:r>
      <w:r w:rsidR="007F07D6">
        <w:t>Configure Access to the Compliance and Audit Reports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1ECA2D90" w14:textId="77777777" w:rsidTr="007F07D6">
        <w:tc>
          <w:tcPr>
            <w:tcW w:w="8856" w:type="dxa"/>
            <w:shd w:val="clear" w:color="auto" w:fill="auto"/>
          </w:tcPr>
          <w:p w14:paraId="231EB9B1" w14:textId="77777777" w:rsidR="007F07D6" w:rsidRDefault="007F07D6" w:rsidP="007F07D6">
            <w:pPr>
              <w:pStyle w:val="NumberedList1"/>
              <w:numPr>
                <w:ilvl w:val="0"/>
                <w:numId w:val="0"/>
              </w:numPr>
              <w:tabs>
                <w:tab w:val="left" w:pos="360"/>
              </w:tabs>
              <w:spacing w:line="260" w:lineRule="exact"/>
              <w:ind w:left="360" w:hanging="360"/>
            </w:pPr>
            <w:r>
              <w:t>1.</w:t>
            </w:r>
            <w:r>
              <w:tab/>
              <w:t xml:space="preserve">On Server B use the Local user and Groups snap-in from Server Manager to add the user accounts that will have access to the Compliance and Audit Reports. Add the user accounts to the local group named “MBAM Report Users”. </w:t>
            </w:r>
          </w:p>
          <w:p w14:paraId="6CC674D8"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 on Server B.</w:t>
            </w:r>
          </w:p>
          <w:p w14:paraId="147D6F7E" w14:textId="77777777" w:rsidR="007F07D6" w:rsidRDefault="007F07D6">
            <w:pPr>
              <w:pStyle w:val="TextinList1"/>
            </w:pPr>
            <w:r>
              <w:rPr>
                <w:rStyle w:val="CodeEmbedded"/>
              </w:rPr>
              <w:t>PS C:\&gt; net localgroup "MBAM Report Users" $DOMAIN$\$REPORTSUSERNAME$  /add</w:t>
            </w:r>
          </w:p>
          <w:p w14:paraId="2B2AF357" w14:textId="77777777" w:rsidR="007F07D6" w:rsidRDefault="00AB4A7B">
            <w:pPr>
              <w:pStyle w:val="AlertLabelinList1"/>
              <w:framePr w:wrap="notBeside"/>
            </w:pPr>
            <w:r>
              <w:rPr>
                <w:noProof/>
              </w:rPr>
              <w:pict w14:anchorId="05001D37">
                <v:shape id="Picture 28" o:spid="_x0000_i1153" type="#_x0000_t75" style="width:18pt;height:12pt;visibility:visible">
                  <v:imagedata r:id="rId22" o:title=""/>
                </v:shape>
              </w:pict>
            </w:r>
            <w:r w:rsidR="007F07D6">
              <w:t xml:space="preserve">Note </w:t>
            </w:r>
          </w:p>
          <w:p w14:paraId="29C61DC9" w14:textId="77777777" w:rsidR="007F07D6" w:rsidRDefault="007F07D6">
            <w:pPr>
              <w:pStyle w:val="AlertTextinList1"/>
            </w:pPr>
            <w:r>
              <w:t>Replace the following value in the example above with the applicable values for your environment:</w:t>
            </w:r>
          </w:p>
          <w:p w14:paraId="30715EF1"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lastRenderedPageBreak/>
              <w:t></w:t>
            </w:r>
            <w:r w:rsidRPr="007F07D6">
              <w:rPr>
                <w:rFonts w:ascii="Symbol" w:hAnsi="Symbol"/>
              </w:rPr>
              <w:tab/>
            </w:r>
            <w:r>
              <w:t xml:space="preserve">$DOMAIN$\$REPORTSUSERNAME$ - Input the user account name that was used to configure the data source for the Compliance and Audit reports </w:t>
            </w:r>
          </w:p>
          <w:p w14:paraId="085422DD" w14:textId="77777777" w:rsidR="007F07D6" w:rsidRDefault="007F07D6">
            <w:pPr>
              <w:pStyle w:val="TextinList1"/>
            </w:pPr>
            <w:r>
              <w:t>The command-line for adding the users to the MBAM Report Users local group must be run for each user that will be accessing the reports within your environment.</w:t>
            </w:r>
          </w:p>
        </w:tc>
      </w:tr>
    </w:tbl>
    <w:p w14:paraId="4D42A668" w14:textId="77777777" w:rsidR="007F07D6" w:rsidRDefault="00AB4A7B">
      <w:pPr>
        <w:pStyle w:val="ProcedureTitle"/>
        <w:framePr w:wrap="notBeside"/>
      </w:pPr>
      <w:r>
        <w:rPr>
          <w:noProof/>
        </w:rPr>
        <w:lastRenderedPageBreak/>
        <w:pict w14:anchorId="34FC7549">
          <v:shape id="Picture 79" o:spid="_x0000_i1154" type="#_x0000_t75" style="width:12pt;height:12pt;visibility:visible">
            <v:imagedata r:id="rId29" o:title=""/>
          </v:shape>
        </w:pict>
      </w:r>
      <w:r w:rsidR="007F07D6">
        <w:t>Stop all instances of the MBAM Administration and Monitoring website</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1C9F249" w14:textId="77777777" w:rsidTr="007F07D6">
        <w:tc>
          <w:tcPr>
            <w:tcW w:w="8856" w:type="dxa"/>
            <w:shd w:val="clear" w:color="auto" w:fill="auto"/>
          </w:tcPr>
          <w:p w14:paraId="10F6CD5C"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Stop the MBAM web site named “Microsoft BitLocker Administration and Monitoring”.</w:t>
            </w:r>
          </w:p>
          <w:p w14:paraId="6730F346"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w:t>
            </w:r>
          </w:p>
          <w:p w14:paraId="5BF1AEC0" w14:textId="77777777" w:rsidR="007F07D6" w:rsidRDefault="007F07D6">
            <w:pPr>
              <w:pStyle w:val="TextinList1"/>
            </w:pPr>
            <w:r>
              <w:rPr>
                <w:rStyle w:val="CodeEmbedded"/>
              </w:rPr>
              <w:t>PS C:\&gt; Stop-Website “Microsoft BitLocker Administration and Monitoring”</w:t>
            </w:r>
          </w:p>
        </w:tc>
      </w:tr>
    </w:tbl>
    <w:p w14:paraId="1B60C200" w14:textId="77777777" w:rsidR="007F07D6" w:rsidRDefault="00AB4A7B">
      <w:pPr>
        <w:pStyle w:val="ProcedureTitle"/>
        <w:framePr w:wrap="notBeside"/>
      </w:pPr>
      <w:r>
        <w:rPr>
          <w:noProof/>
        </w:rPr>
        <w:pict w14:anchorId="42315BA5">
          <v:shape id="Picture 78" o:spid="_x0000_i1155" type="#_x0000_t75" style="width:12pt;height:12pt;visibility:visible">
            <v:imagedata r:id="rId29" o:title=""/>
          </v:shape>
        </w:pict>
      </w:r>
      <w:r w:rsidR="007F07D6">
        <w:t>Update database connection data on MBAM Administration and Monitoring servers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0B9C3FF9" w14:textId="77777777" w:rsidTr="007F07D6">
        <w:tc>
          <w:tcPr>
            <w:tcW w:w="8856" w:type="dxa"/>
            <w:shd w:val="clear" w:color="auto" w:fill="auto"/>
          </w:tcPr>
          <w:p w14:paraId="69FF278E"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update the Compliance Reports URL.</w:t>
            </w:r>
          </w:p>
          <w:p w14:paraId="7C9D5D35" w14:textId="77777777" w:rsidR="007F07D6" w:rsidRDefault="007F07D6" w:rsidP="007F07D6">
            <w:pPr>
              <w:pStyle w:val="NumberedList1"/>
              <w:numPr>
                <w:ilvl w:val="0"/>
                <w:numId w:val="0"/>
              </w:numPr>
              <w:tabs>
                <w:tab w:val="left" w:pos="360"/>
              </w:tabs>
              <w:spacing w:line="260" w:lineRule="exact"/>
              <w:ind w:left="360" w:hanging="360"/>
            </w:pPr>
            <w:r>
              <w:t>2.</w:t>
            </w:r>
            <w:r>
              <w:tab/>
              <w:t xml:space="preserve">Select the </w:t>
            </w:r>
            <w:r>
              <w:rPr>
                <w:rStyle w:val="UI"/>
              </w:rPr>
              <w:t>Microsoft BitLocker Administration and Monitoring</w:t>
            </w:r>
            <w:r>
              <w:t xml:space="preserve"> website and use the </w:t>
            </w:r>
            <w:r>
              <w:rPr>
                <w:rStyle w:val="UI"/>
              </w:rPr>
              <w:t>Configuration Editor</w:t>
            </w:r>
            <w:r>
              <w:t xml:space="preserve"> feature which can be found under the </w:t>
            </w:r>
            <w:r>
              <w:rPr>
                <w:rStyle w:val="UI"/>
              </w:rPr>
              <w:t>Management</w:t>
            </w:r>
            <w:r>
              <w:t xml:space="preserve"> section of the </w:t>
            </w:r>
            <w:r>
              <w:rPr>
                <w:rStyle w:val="UI"/>
              </w:rPr>
              <w:t>Feature View</w:t>
            </w:r>
            <w:r>
              <w:t>.</w:t>
            </w:r>
          </w:p>
          <w:p w14:paraId="3C0DA64D" w14:textId="77777777" w:rsidR="007F07D6" w:rsidRDefault="007F07D6" w:rsidP="007F07D6">
            <w:pPr>
              <w:pStyle w:val="NumberedList1"/>
              <w:numPr>
                <w:ilvl w:val="0"/>
                <w:numId w:val="0"/>
              </w:numPr>
              <w:tabs>
                <w:tab w:val="left" w:pos="360"/>
              </w:tabs>
              <w:spacing w:line="260" w:lineRule="exact"/>
              <w:ind w:left="360" w:hanging="360"/>
            </w:pPr>
            <w:r>
              <w:t>3.</w:t>
            </w:r>
            <w:r>
              <w:tab/>
              <w:t xml:space="preserve">Next, select the </w:t>
            </w:r>
            <w:proofErr w:type="spellStart"/>
            <w:r>
              <w:rPr>
                <w:rStyle w:val="UI"/>
              </w:rPr>
              <w:t>appSettings</w:t>
            </w:r>
            <w:proofErr w:type="spellEnd"/>
            <w:r>
              <w:t xml:space="preserve"> option from the Section list control.</w:t>
            </w:r>
          </w:p>
          <w:p w14:paraId="72B1AF1D" w14:textId="77777777" w:rsidR="007F07D6" w:rsidRDefault="007F07D6" w:rsidP="007F07D6">
            <w:pPr>
              <w:pStyle w:val="NumberedList1"/>
              <w:numPr>
                <w:ilvl w:val="0"/>
                <w:numId w:val="0"/>
              </w:numPr>
              <w:tabs>
                <w:tab w:val="left" w:pos="360"/>
              </w:tabs>
              <w:spacing w:line="260" w:lineRule="exact"/>
              <w:ind w:left="360" w:hanging="360"/>
            </w:pPr>
            <w:r>
              <w:t>4.</w:t>
            </w:r>
            <w:r>
              <w:tab/>
              <w:t xml:space="preserve">From here, select the row named </w:t>
            </w:r>
            <w:r>
              <w:rPr>
                <w:rStyle w:val="UI"/>
              </w:rPr>
              <w:t>(Collection)</w:t>
            </w:r>
            <w:r>
              <w:t xml:space="preserve"> and open the </w:t>
            </w:r>
            <w:r>
              <w:rPr>
                <w:rStyle w:val="UI"/>
              </w:rPr>
              <w:t>Collection Editor</w:t>
            </w:r>
            <w:r>
              <w:t xml:space="preserve"> by selecting the button on the right hand side of the row.</w:t>
            </w:r>
          </w:p>
          <w:p w14:paraId="2597CEE4" w14:textId="77777777" w:rsidR="007F07D6" w:rsidRDefault="007F07D6" w:rsidP="007F07D6">
            <w:pPr>
              <w:pStyle w:val="NumberedList1"/>
              <w:numPr>
                <w:ilvl w:val="0"/>
                <w:numId w:val="0"/>
              </w:numPr>
              <w:tabs>
                <w:tab w:val="left" w:pos="360"/>
              </w:tabs>
              <w:spacing w:line="260" w:lineRule="exact"/>
              <w:ind w:left="360" w:hanging="360"/>
            </w:pPr>
            <w:r>
              <w:t>5.</w:t>
            </w:r>
            <w:r>
              <w:tab/>
              <w:t xml:space="preserve">Within the </w:t>
            </w:r>
            <w:r>
              <w:rPr>
                <w:rStyle w:val="UI"/>
              </w:rPr>
              <w:t>Collection Editor</w:t>
            </w:r>
            <w:r>
              <w:t xml:space="preserve"> select the row named “</w:t>
            </w:r>
            <w:proofErr w:type="spellStart"/>
            <w:r>
              <w:t>Microsoft.Mbam.Reports.Url</w:t>
            </w:r>
            <w:proofErr w:type="spellEnd"/>
            <w:r>
              <w:t>”.</w:t>
            </w:r>
          </w:p>
          <w:p w14:paraId="4BE8D546" w14:textId="77777777" w:rsidR="007F07D6" w:rsidRDefault="007F07D6" w:rsidP="007F07D6">
            <w:pPr>
              <w:pStyle w:val="NumberedList1"/>
              <w:numPr>
                <w:ilvl w:val="0"/>
                <w:numId w:val="0"/>
              </w:numPr>
              <w:tabs>
                <w:tab w:val="left" w:pos="360"/>
              </w:tabs>
              <w:spacing w:line="260" w:lineRule="exact"/>
              <w:ind w:left="360" w:hanging="360"/>
            </w:pPr>
            <w:r>
              <w:t>6.</w:t>
            </w:r>
            <w:r>
              <w:tab/>
              <w:t xml:space="preserve">Update the value for </w:t>
            </w:r>
            <w:proofErr w:type="spellStart"/>
            <w:r>
              <w:t>Microsoft.Mbam.Reports.Url</w:t>
            </w:r>
            <w:proofErr w:type="spellEnd"/>
            <w:r>
              <w:t xml:space="preserve"> to reflect the server name for Server B. If the Compliance and Audit reports feature was installed on a named SQL Reporting Services instance make sure to add or update the name of the instance to the URL (e.g.: http://$SERVERNAME$/ReportServer_$SQLSRSINSTANCENAME$/Pages....)</w:t>
            </w:r>
          </w:p>
          <w:p w14:paraId="3E4AAD1B" w14:textId="77777777" w:rsidR="007F07D6" w:rsidRDefault="007F07D6" w:rsidP="007F07D6">
            <w:pPr>
              <w:pStyle w:val="NumberedList1"/>
              <w:numPr>
                <w:ilvl w:val="0"/>
                <w:numId w:val="0"/>
              </w:numPr>
              <w:tabs>
                <w:tab w:val="left" w:pos="360"/>
              </w:tabs>
              <w:spacing w:line="260" w:lineRule="exact"/>
              <w:ind w:left="360" w:hanging="360"/>
            </w:pPr>
            <w:r>
              <w:t>7.</w:t>
            </w:r>
            <w:r>
              <w:tab/>
              <w:t>To automate this procedure, execute a command line similar to the following using Windows PowerShell on each Administration and Monitoring Server:</w:t>
            </w:r>
          </w:p>
          <w:p w14:paraId="51DFB402" w14:textId="77777777" w:rsidR="007F07D6" w:rsidRDefault="007F07D6">
            <w:pPr>
              <w:pStyle w:val="TextinList1"/>
            </w:pPr>
            <w:r>
              <w:rPr>
                <w:rStyle w:val="CodeEmbedded"/>
              </w:rPr>
              <w:t>PS C:\&gt; Set-WebConfigurationProperty '/appSettings/add[@key="Microsoft.Mbam.Reports.Url"]' -PSPath "IIS:\sites\Microsoft Bitlocker Administration and Monitoring" -Name "Value" -Value “http://$SERVERNAME$/ReportServer_$SRSINSTANCENAME$/Pages/ReportViewer.aspx?/Malta+Compliance+Reports/”</w:t>
            </w:r>
          </w:p>
          <w:p w14:paraId="0E098A58" w14:textId="77777777" w:rsidR="007F07D6" w:rsidRDefault="00AB4A7B">
            <w:pPr>
              <w:pStyle w:val="AlertLabelinList1"/>
              <w:framePr w:wrap="notBeside"/>
            </w:pPr>
            <w:r>
              <w:rPr>
                <w:noProof/>
              </w:rPr>
              <w:pict w14:anchorId="5B2AD1F6">
                <v:shape id="Picture 27" o:spid="_x0000_i1156" type="#_x0000_t75" style="width:18pt;height:12pt;visibility:visible">
                  <v:imagedata r:id="rId22" o:title=""/>
                </v:shape>
              </w:pict>
            </w:r>
            <w:r w:rsidR="007F07D6">
              <w:t xml:space="preserve">Note </w:t>
            </w:r>
          </w:p>
          <w:p w14:paraId="1F0D0EBD" w14:textId="77777777" w:rsidR="007F07D6" w:rsidRDefault="007F07D6">
            <w:pPr>
              <w:pStyle w:val="AlertTextinList1"/>
            </w:pPr>
            <w:r>
              <w:t>Replace the following value in the example above with those that match your environment:</w:t>
            </w:r>
          </w:p>
          <w:p w14:paraId="52FB280C"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 - Input the server name where the Compliance and Audit Reports were installed to.</w:t>
            </w:r>
          </w:p>
          <w:p w14:paraId="083C47D4"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lastRenderedPageBreak/>
              <w:t></w:t>
            </w:r>
            <w:r w:rsidRPr="007F07D6">
              <w:rPr>
                <w:rFonts w:ascii="Symbol" w:hAnsi="Symbol"/>
              </w:rPr>
              <w:tab/>
            </w:r>
            <w:r>
              <w:t>$SRSINSTANCENAME$ - Input the name of the SQL Reporting Services instance where the Compliance and Audit Reports were installed to.</w:t>
            </w:r>
          </w:p>
        </w:tc>
      </w:tr>
    </w:tbl>
    <w:p w14:paraId="044EF087" w14:textId="77777777" w:rsidR="007F07D6" w:rsidRDefault="00AB4A7B">
      <w:pPr>
        <w:pStyle w:val="ProcedureTitle"/>
        <w:framePr w:wrap="notBeside"/>
      </w:pPr>
      <w:r>
        <w:rPr>
          <w:noProof/>
        </w:rPr>
        <w:lastRenderedPageBreak/>
        <w:pict w14:anchorId="0172264E">
          <v:shape id="Picture 77" o:spid="_x0000_i1157" type="#_x0000_t75" style="width:12pt;height:12pt;visibility:visible">
            <v:imagedata r:id="rId29" o:title=""/>
          </v:shape>
        </w:pict>
      </w:r>
      <w:r w:rsidR="007F07D6">
        <w:t>Resume all instances of the MBAM Administration and Monitoring website</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2BB4D982" w14:textId="77777777" w:rsidTr="007F07D6">
        <w:tc>
          <w:tcPr>
            <w:tcW w:w="8856" w:type="dxa"/>
            <w:shd w:val="clear" w:color="auto" w:fill="auto"/>
          </w:tcPr>
          <w:p w14:paraId="636E1FF1" w14:textId="77777777" w:rsidR="007F07D6" w:rsidRDefault="007F07D6" w:rsidP="007F07D6">
            <w:pPr>
              <w:pStyle w:val="NumberedList1"/>
              <w:numPr>
                <w:ilvl w:val="0"/>
                <w:numId w:val="0"/>
              </w:numPr>
              <w:tabs>
                <w:tab w:val="left" w:pos="360"/>
              </w:tabs>
              <w:spacing w:line="260" w:lineRule="exact"/>
              <w:ind w:left="360" w:hanging="360"/>
            </w:pPr>
            <w:r>
              <w:t>1.</w:t>
            </w:r>
            <w:r>
              <w:tab/>
              <w:t>On each of the servers running the MBAM Administration and Monitoring feature, use the Internet Information Services (IIS) Manager console to Start the MBAM web site named “Microsoft BitLocker Administration and Monitoring”.</w:t>
            </w:r>
          </w:p>
          <w:p w14:paraId="12CC4389"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w:t>
            </w:r>
          </w:p>
          <w:p w14:paraId="41479039" w14:textId="77777777" w:rsidR="007F07D6" w:rsidRDefault="007F07D6">
            <w:pPr>
              <w:pStyle w:val="TextinList1"/>
            </w:pPr>
            <w:r>
              <w:rPr>
                <w:rStyle w:val="CodeEmbedded"/>
              </w:rPr>
              <w:t>PS C:\&gt; Start-Website “Microsoft BitLocker Administration and Monitoring”</w:t>
            </w:r>
          </w:p>
          <w:p w14:paraId="7174B00C" w14:textId="77777777" w:rsidR="007F07D6" w:rsidRDefault="00AB4A7B">
            <w:pPr>
              <w:pStyle w:val="AlertLabelinList1"/>
              <w:framePr w:wrap="notBeside"/>
            </w:pPr>
            <w:r>
              <w:rPr>
                <w:noProof/>
              </w:rPr>
              <w:pict w14:anchorId="5217A4E0">
                <v:shape id="Picture 26" o:spid="_x0000_i1158" type="#_x0000_t75" style="width:18pt;height:12pt;visibility:visible">
                  <v:imagedata r:id="rId22" o:title=""/>
                </v:shape>
              </w:pict>
            </w:r>
            <w:r w:rsidR="007F07D6">
              <w:t xml:space="preserve">Note </w:t>
            </w:r>
          </w:p>
          <w:p w14:paraId="2492B84B" w14:textId="77777777" w:rsidR="007F07D6" w:rsidRDefault="007F07D6">
            <w:pPr>
              <w:pStyle w:val="AlertTextinList1"/>
            </w:pPr>
            <w:r>
              <w:t>To execute this command-line, the IIS Module for PowerShell must be added to current instance of PowerShell. In addition you must update the PowerShell execution policy to enable execution of scripts.</w:t>
            </w:r>
          </w:p>
        </w:tc>
      </w:tr>
    </w:tbl>
    <w:p w14:paraId="540915E9" w14:textId="77777777" w:rsidR="007F07D6" w:rsidRDefault="007F07D6">
      <w:pPr>
        <w:pStyle w:val="Heading2"/>
      </w:pPr>
      <w:bookmarkStart w:id="417" w:name="_Toc295118926"/>
      <w:r>
        <w:t>Moving the Administration and Monitoring Feature</w:t>
      </w:r>
      <w:bookmarkEnd w:id="417"/>
    </w:p>
    <w:p w14:paraId="7B9A62A2" w14:textId="77777777" w:rsidR="007F07D6" w:rsidRDefault="007F07D6">
      <w:r>
        <w:t>If you choose to move the MBAM Administration and Monitoring Reports Feature from one computer to another (i.e.: move feature from Server A to Server B) you should use the following procedure. The process includes the following steps:</w:t>
      </w:r>
    </w:p>
    <w:p w14:paraId="6CC6DCA1" w14:textId="77777777" w:rsidR="007F07D6" w:rsidRDefault="007F07D6" w:rsidP="007F07D6">
      <w:pPr>
        <w:pStyle w:val="NumberedList1"/>
        <w:numPr>
          <w:ilvl w:val="0"/>
          <w:numId w:val="0"/>
        </w:numPr>
        <w:tabs>
          <w:tab w:val="left" w:pos="360"/>
        </w:tabs>
        <w:spacing w:line="260" w:lineRule="exact"/>
        <w:ind w:left="360" w:hanging="360"/>
      </w:pPr>
      <w:r>
        <w:t>1.</w:t>
      </w:r>
      <w:r>
        <w:tab/>
        <w:t>Run MBAM setup on Server B</w:t>
      </w:r>
    </w:p>
    <w:p w14:paraId="240B0F64" w14:textId="77777777" w:rsidR="007F07D6" w:rsidRDefault="007F07D6" w:rsidP="007F07D6">
      <w:pPr>
        <w:pStyle w:val="NumberedList1"/>
        <w:numPr>
          <w:ilvl w:val="0"/>
          <w:numId w:val="0"/>
        </w:numPr>
        <w:tabs>
          <w:tab w:val="left" w:pos="360"/>
        </w:tabs>
        <w:spacing w:line="260" w:lineRule="exact"/>
        <w:ind w:left="360" w:hanging="360"/>
      </w:pPr>
      <w:r>
        <w:t>2.</w:t>
      </w:r>
      <w:r>
        <w:tab/>
        <w:t>Configure Access to the Database on Server B</w:t>
      </w:r>
    </w:p>
    <w:p w14:paraId="575A2F64" w14:textId="77777777" w:rsidR="007F07D6" w:rsidRDefault="00AB4A7B">
      <w:pPr>
        <w:pStyle w:val="ProcedureTitle"/>
        <w:framePr w:wrap="notBeside"/>
      </w:pPr>
      <w:r>
        <w:rPr>
          <w:noProof/>
        </w:rPr>
        <w:pict w14:anchorId="25DD6715">
          <v:shape id="Picture 76" o:spid="_x0000_i1159" type="#_x0000_t75" style="width:12pt;height:12pt;visibility:visible">
            <v:imagedata r:id="rId29" o:title=""/>
          </v:shape>
        </w:pict>
      </w:r>
      <w:r w:rsidR="007F07D6">
        <w:t>Run MBAM setup on Server B</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0078A5E" w14:textId="77777777" w:rsidTr="007F07D6">
        <w:tc>
          <w:tcPr>
            <w:tcW w:w="8856" w:type="dxa"/>
            <w:shd w:val="clear" w:color="auto" w:fill="auto"/>
          </w:tcPr>
          <w:p w14:paraId="39D8F4C8" w14:textId="77777777" w:rsidR="007F07D6" w:rsidRDefault="007F07D6" w:rsidP="007F07D6">
            <w:pPr>
              <w:pStyle w:val="NumberedList1"/>
              <w:numPr>
                <w:ilvl w:val="0"/>
                <w:numId w:val="0"/>
              </w:numPr>
              <w:tabs>
                <w:tab w:val="left" w:pos="360"/>
              </w:tabs>
              <w:spacing w:line="260" w:lineRule="exact"/>
              <w:ind w:left="360" w:hanging="360"/>
            </w:pPr>
            <w:r>
              <w:t>1.</w:t>
            </w:r>
            <w:r>
              <w:tab/>
              <w:t xml:space="preserve">Run MBAM setup on Server B and only select the Administration feature for installation. </w:t>
            </w:r>
          </w:p>
          <w:p w14:paraId="5333743F" w14:textId="77777777" w:rsidR="007F07D6" w:rsidRDefault="007F07D6" w:rsidP="007F07D6">
            <w:pPr>
              <w:pStyle w:val="NumberedList1"/>
              <w:numPr>
                <w:ilvl w:val="0"/>
                <w:numId w:val="0"/>
              </w:numPr>
              <w:tabs>
                <w:tab w:val="left" w:pos="360"/>
              </w:tabs>
              <w:spacing w:line="260" w:lineRule="exact"/>
              <w:ind w:left="360" w:hanging="360"/>
            </w:pPr>
            <w:r>
              <w:t>2.</w:t>
            </w:r>
            <w:r>
              <w:tab/>
              <w:t>To automate this procedure, execute a command line similar to the following using Windows PowerShell:</w:t>
            </w:r>
          </w:p>
          <w:p w14:paraId="77FF7BAF" w14:textId="77777777" w:rsidR="007F07D6" w:rsidRDefault="007F07D6">
            <w:pPr>
              <w:pStyle w:val="TextinList1"/>
            </w:pPr>
            <w:r>
              <w:rPr>
                <w:rStyle w:val="CodeEmbedded"/>
              </w:rPr>
              <w:t>PS C:\&gt; MbamSetup.exe /qn I_ACCEPT_ENDUSER_LICENSE_AGREEMENT=1 AddLocal=AdministrationMonitoringServer,HardwareCompatibility COMPLIDB_SQLINSTANCE=$SERVERNAME$\$SQLINSTANCENAME$ RECOVERYANDHWDB_SQLINSTANCE=$SERVERNAME$\$SQLINSTANCENAME$ SRS_REPORTSITEURL=$REPORTSSERVERURL$</w:t>
            </w:r>
          </w:p>
          <w:p w14:paraId="1F38F0DF" w14:textId="77777777" w:rsidR="007F07D6" w:rsidRDefault="00AB4A7B">
            <w:pPr>
              <w:pStyle w:val="AlertLabelinList1"/>
              <w:framePr w:wrap="notBeside"/>
            </w:pPr>
            <w:r>
              <w:rPr>
                <w:noProof/>
              </w:rPr>
              <w:pict w14:anchorId="53C407A7">
                <v:shape id="Picture 25" o:spid="_x0000_i1160" type="#_x0000_t75" style="width:18pt;height:12pt;visibility:visible">
                  <v:imagedata r:id="rId22" o:title=""/>
                </v:shape>
              </w:pict>
            </w:r>
            <w:r w:rsidR="007F07D6">
              <w:t xml:space="preserve">Note </w:t>
            </w:r>
          </w:p>
          <w:p w14:paraId="667D5E12" w14:textId="77777777" w:rsidR="007F07D6" w:rsidRDefault="007F07D6">
            <w:pPr>
              <w:pStyle w:val="AlertTextinList1"/>
            </w:pPr>
            <w:r>
              <w:t>Replace the following values in the example above with those that match your environment:</w:t>
            </w:r>
          </w:p>
          <w:p w14:paraId="728EC82E"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$SERVERNAME$\$SQLINSTANCENAME$ - For the COMPLIDB_SQLINSTANCE parameter input the server name and instance where the Compliance Status Database is located. For the RECOVERYANDHWDB_SQLINSTANCE parameter input the server name and instance where the Recovery and Hardware Database is located.</w:t>
            </w:r>
          </w:p>
          <w:p w14:paraId="6AA27F46"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lastRenderedPageBreak/>
              <w:t></w:t>
            </w:r>
            <w:r w:rsidRPr="007F07D6">
              <w:rPr>
                <w:rFonts w:ascii="Symbol" w:hAnsi="Symbol"/>
              </w:rPr>
              <w:tab/>
            </w:r>
            <w:r>
              <w:t>$DOMAIN$\$USERNAME$ - Input the domain and user name that will be used by the Compliance and Audit reports feature to connect to the Compliance Status Database.</w:t>
            </w:r>
          </w:p>
          <w:p w14:paraId="76F9964A"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 REPORTSSERVERURL$ - Input the URL for the Home location of the SQL Reporting Service website. If the reports were installed to a default SRS instance the URL format will formatted “http:// $SERVERNAME$/</w:t>
            </w:r>
            <w:proofErr w:type="spellStart"/>
            <w:r>
              <w:t>ReportServer</w:t>
            </w:r>
            <w:proofErr w:type="spellEnd"/>
            <w:r>
              <w:t>”. If the reports were installed to a default SRS instance the URL format will formatted “http://$SERVERNAME$/</w:t>
            </w:r>
            <w:proofErr w:type="spellStart"/>
            <w:r>
              <w:t>ReportServer</w:t>
            </w:r>
            <w:proofErr w:type="spellEnd"/>
            <w:r>
              <w:t>_$SQLINSTANCENAME$”.</w:t>
            </w:r>
          </w:p>
        </w:tc>
      </w:tr>
    </w:tbl>
    <w:p w14:paraId="1C543129" w14:textId="77777777" w:rsidR="007F07D6" w:rsidRDefault="00AB4A7B">
      <w:pPr>
        <w:pStyle w:val="ProcedureTitle"/>
        <w:framePr w:wrap="notBeside"/>
      </w:pPr>
      <w:r>
        <w:rPr>
          <w:noProof/>
        </w:rPr>
        <w:lastRenderedPageBreak/>
        <w:pict w14:anchorId="4D34778A">
          <v:shape id="Picture 75" o:spid="_x0000_i1161" type="#_x0000_t75" style="width:12pt;height:12pt;visibility:visible">
            <v:imagedata r:id="rId29" o:title=""/>
          </v:shape>
        </w:pict>
      </w:r>
      <w:r w:rsidR="007F07D6">
        <w:t>Configure Access to the Databases</w: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6F49B5C7" w14:textId="77777777" w:rsidTr="007F07D6">
        <w:tc>
          <w:tcPr>
            <w:tcW w:w="8856" w:type="dxa"/>
            <w:shd w:val="clear" w:color="auto" w:fill="auto"/>
          </w:tcPr>
          <w:p w14:paraId="64EEB2C8" w14:textId="77777777" w:rsidR="007F07D6" w:rsidRDefault="007F07D6" w:rsidP="007F07D6">
            <w:pPr>
              <w:pStyle w:val="NumberedList1"/>
              <w:numPr>
                <w:ilvl w:val="0"/>
                <w:numId w:val="0"/>
              </w:numPr>
              <w:tabs>
                <w:tab w:val="left" w:pos="360"/>
              </w:tabs>
              <w:spacing w:line="260" w:lineRule="exact"/>
              <w:ind w:left="360" w:hanging="360"/>
            </w:pPr>
            <w:r>
              <w:t>1.</w:t>
            </w:r>
            <w:r>
              <w:tab/>
              <w:t xml:space="preserve">On server or servers where the Recovery and Hardware, and Compliance and Audit databases are deployed, use the Local user and Groups snap-in from Server Manager to add the machine accounts from each server running the MBAM Administration and Monitoring feature to the Local Groups named “MBAM Recovery and Hardware DB Access” (Recovery and Hardware DB Server) and “MBAM Compliance Status DB Access” (Compliance and Audit DB Server). </w:t>
            </w:r>
          </w:p>
          <w:p w14:paraId="344D8809" w14:textId="77777777" w:rsidR="007F07D6" w:rsidRDefault="007F07D6" w:rsidP="007F07D6">
            <w:pPr>
              <w:pStyle w:val="NumberedList1"/>
              <w:numPr>
                <w:ilvl w:val="0"/>
                <w:numId w:val="0"/>
              </w:numPr>
              <w:tabs>
                <w:tab w:val="left" w:pos="360"/>
              </w:tabs>
              <w:spacing w:line="260" w:lineRule="exact"/>
              <w:ind w:left="360" w:hanging="360"/>
            </w:pPr>
            <w:r>
              <w:t>2.</w:t>
            </w:r>
            <w:r>
              <w:tab/>
              <w:t xml:space="preserve">To automate this procedure, execute a command line similar to the following using Windows PowerShell on the server where the Compliance and Audit </w:t>
            </w:r>
            <w:proofErr w:type="gramStart"/>
            <w:r>
              <w:t>databases was</w:t>
            </w:r>
            <w:proofErr w:type="gramEnd"/>
            <w:r>
              <w:t xml:space="preserve"> deployed.</w:t>
            </w:r>
          </w:p>
          <w:p w14:paraId="1D6891E5" w14:textId="77777777" w:rsidR="007F07D6" w:rsidRDefault="007F07D6">
            <w:pPr>
              <w:pStyle w:val="TextinList1"/>
            </w:pPr>
            <w:r>
              <w:rPr>
                <w:rStyle w:val="CodeEmbedded"/>
              </w:rPr>
              <w:t>PS C:\&gt; net localgroup "MBAM Compliance Auditing DB Access" $DOMAIN$\$SERVERNAME$$  /add</w:t>
            </w:r>
          </w:p>
          <w:p w14:paraId="4FB1C2C0" w14:textId="77777777" w:rsidR="007F07D6" w:rsidRDefault="007F07D6">
            <w:pPr>
              <w:pStyle w:val="TextinList1"/>
            </w:pPr>
            <w:r>
              <w:rPr>
                <w:rStyle w:val="CodeEmbedded"/>
              </w:rPr>
              <w:t>PS C:\&gt; net localgroup "MBAM Compliance Auditing DB Access" $DOMAIN$\$REPORTSUSERNAME$  /add</w:t>
            </w:r>
          </w:p>
          <w:p w14:paraId="7189214E" w14:textId="77777777" w:rsidR="007F07D6" w:rsidRDefault="007F07D6" w:rsidP="007F07D6">
            <w:pPr>
              <w:pStyle w:val="NumberedList1"/>
              <w:numPr>
                <w:ilvl w:val="0"/>
                <w:numId w:val="0"/>
              </w:numPr>
              <w:tabs>
                <w:tab w:val="left" w:pos="360"/>
              </w:tabs>
              <w:spacing w:line="260" w:lineRule="exact"/>
              <w:ind w:left="360" w:hanging="360"/>
            </w:pPr>
            <w:r>
              <w:t>3.</w:t>
            </w:r>
            <w:r>
              <w:tab/>
              <w:t>On the server where the Recovery and Hardware databases were deployed execute a command line similar to the following using Windows PowerShell.</w:t>
            </w:r>
          </w:p>
          <w:p w14:paraId="34CF9A35" w14:textId="77777777" w:rsidR="007F07D6" w:rsidRDefault="007F07D6">
            <w:pPr>
              <w:pStyle w:val="TextinList1"/>
            </w:pPr>
            <w:r>
              <w:rPr>
                <w:rStyle w:val="CodeEmbedded"/>
              </w:rPr>
              <w:t>PS C:\&gt; net localgroup "MBAM Recovery and Hardware DB Access" $DOMAIN$\$SERVERNAME$$  /add</w:t>
            </w:r>
          </w:p>
          <w:p w14:paraId="1B5BBA40" w14:textId="77777777" w:rsidR="007F07D6" w:rsidRDefault="00AB4A7B">
            <w:pPr>
              <w:pStyle w:val="AlertLabelinList1"/>
              <w:framePr w:wrap="notBeside"/>
            </w:pPr>
            <w:r>
              <w:rPr>
                <w:noProof/>
              </w:rPr>
              <w:pict w14:anchorId="117CB2E5">
                <v:shape id="Picture 24" o:spid="_x0000_i1162" type="#_x0000_t75" style="width:18pt;height:12pt;visibility:visible">
                  <v:imagedata r:id="rId22" o:title=""/>
                </v:shape>
              </w:pict>
            </w:r>
            <w:r w:rsidR="007F07D6">
              <w:t xml:space="preserve">Note </w:t>
            </w:r>
          </w:p>
          <w:p w14:paraId="2904D84F" w14:textId="77777777" w:rsidR="007F07D6" w:rsidRDefault="007F07D6">
            <w:pPr>
              <w:pStyle w:val="AlertTextinList1"/>
            </w:pPr>
            <w:r>
              <w:t>Replace the following value in the example above with the applicable values for your environment:</w:t>
            </w:r>
          </w:p>
          <w:p w14:paraId="39EB04E0"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 xml:space="preserve">$DOMAIN$\$SERVERNAME$$ - Input the domain and machine name of the MBAM Administration and Monitoring Server. The server name must be followed by a “$” as shown in the example. (e.g.: </w:t>
            </w:r>
            <w:proofErr w:type="spellStart"/>
            <w:r>
              <w:t>MyDomain</w:t>
            </w:r>
            <w:proofErr w:type="spellEnd"/>
            <w:r>
              <w:t>\MyServerName1$)</w:t>
            </w:r>
          </w:p>
          <w:p w14:paraId="0826C55E" w14:textId="77777777" w:rsidR="007F07D6" w:rsidRDefault="007F07D6" w:rsidP="007F07D6">
            <w:pPr>
              <w:pStyle w:val="BulletedList2"/>
              <w:numPr>
                <w:ilvl w:val="0"/>
                <w:numId w:val="0"/>
              </w:numPr>
              <w:tabs>
                <w:tab w:val="left" w:pos="720"/>
              </w:tabs>
              <w:spacing w:line="260" w:lineRule="exact"/>
              <w:ind w:left="720" w:hanging="360"/>
            </w:pPr>
            <w:r w:rsidRPr="007F07D6">
              <w:rPr>
                <w:rFonts w:ascii="Symbol" w:hAnsi="Symbol"/>
              </w:rPr>
              <w:t></w:t>
            </w:r>
            <w:r w:rsidRPr="007F07D6">
              <w:rPr>
                <w:rFonts w:ascii="Symbol" w:hAnsi="Symbol"/>
              </w:rPr>
              <w:tab/>
            </w:r>
            <w:r>
              <w:t xml:space="preserve">$DOMAIN$\$REPORTSUSERNAME$ - Input the user account name that was used to configure the data source for the Compliance and Audit reports </w:t>
            </w:r>
          </w:p>
          <w:p w14:paraId="526E5F45" w14:textId="77777777" w:rsidR="007F07D6" w:rsidRDefault="007F07D6">
            <w:pPr>
              <w:pStyle w:val="TextinList1"/>
            </w:pPr>
            <w:r>
              <w:t>The command-lines listed for adding servers machine accounts to the MBAM local groups must be run for each Administration and Monitoring Server that will be accessing the databases within your environment.</w:t>
            </w:r>
          </w:p>
        </w:tc>
      </w:tr>
    </w:tbl>
    <w:p w14:paraId="79CF79B7" w14:textId="77777777" w:rsidR="007F07D6" w:rsidRDefault="007F07D6"/>
    <w:p w14:paraId="277D6D60" w14:textId="77777777" w:rsidR="007F07D6" w:rsidRDefault="007F07D6">
      <w:pPr>
        <w:pStyle w:val="Heading1"/>
      </w:pPr>
      <w:bookmarkStart w:id="418" w:name="_Toc295118927"/>
      <w:r>
        <w:lastRenderedPageBreak/>
        <w:t>MBAM Keyboard Shortcuts</w:t>
      </w:r>
      <w:bookmarkStart w:id="419" w:name="z5c479aa2b35043eeb6afed8e787b6449"/>
      <w:bookmarkEnd w:id="418"/>
      <w:bookmarkEnd w:id="419"/>
    </w:p>
    <w:p w14:paraId="11D9B426" w14:textId="77777777" w:rsidR="007F07D6" w:rsidRDefault="007F07D6">
      <w:r>
        <w:t>The keyboard shortcuts that are described in this Help topic refer to the U.S. keyboard layout. Keys on other layouts might not correspond exactly to the keys on a U.S. keyboard.</w:t>
      </w:r>
    </w:p>
    <w:p w14:paraId="67E0D917" w14:textId="77777777" w:rsidR="007F07D6" w:rsidRDefault="007F07D6">
      <w:pPr>
        <w:pStyle w:val="Heading2"/>
      </w:pPr>
      <w:bookmarkStart w:id="420" w:name="_Toc295118928"/>
      <w:r>
        <w:t>Finding and Using Keyboard Shortcuts</w:t>
      </w:r>
      <w:bookmarkEnd w:id="420"/>
    </w:p>
    <w:p w14:paraId="37F5258B" w14:textId="77777777" w:rsidR="007F07D6" w:rsidRDefault="007F07D6">
      <w:r>
        <w:t>For keyboard shortcuts in which you press two or more keys at the same time, the keys to press are separated by a plus sign (+) in Microsoft BitLocker Administration and Monitoring (MBAM) Help. For keyboard shortcuts in which you press one key immediately followed by another key, the keys to press are separated by a comma (,).</w:t>
      </w:r>
    </w:p>
    <w:p w14:paraId="52AE0556" w14:textId="77777777" w:rsidR="007F07D6" w:rsidRDefault="007F07D6">
      <w:pPr>
        <w:pStyle w:val="Heading3"/>
      </w:pPr>
      <w:bookmarkStart w:id="421" w:name="_Toc295118929"/>
      <w:r>
        <w:t>Search This Article</w:t>
      </w:r>
      <w:bookmarkEnd w:id="421"/>
    </w:p>
    <w:p w14:paraId="790F84C9" w14:textId="77777777" w:rsidR="007F07D6" w:rsidRDefault="00AB4A7B">
      <w:pPr>
        <w:pStyle w:val="ProcedureTitle"/>
        <w:framePr w:wrap="notBeside"/>
      </w:pPr>
      <w:r>
        <w:rPr>
          <w:noProof/>
        </w:rPr>
        <w:pict w14:anchorId="0D8F2E85">
          <v:shape id="Picture 74" o:spid="_x0000_i1163" type="#_x0000_t75" style="width:12pt;height:12pt;visibility:visible">
            <v:imagedata r:id="rId29" o:title=""/>
          </v:shape>
        </w:pict>
      </w:r>
    </w:p>
    <w:tbl>
      <w:tblPr>
        <w:tblW w:w="0" w:type="auto"/>
        <w:tblInd w:w="360" w:type="dxa"/>
        <w:tblCellMar>
          <w:left w:w="0" w:type="dxa"/>
          <w:right w:w="0" w:type="dxa"/>
        </w:tblCellMar>
        <w:tblLook w:val="01E0" w:firstRow="1" w:lastRow="1" w:firstColumn="1" w:lastColumn="1" w:noHBand="0" w:noVBand="0"/>
      </w:tblPr>
      <w:tblGrid>
        <w:gridCol w:w="8280"/>
      </w:tblGrid>
      <w:tr w:rsidR="007F07D6" w14:paraId="39702274" w14:textId="77777777" w:rsidTr="007F07D6">
        <w:tc>
          <w:tcPr>
            <w:tcW w:w="8856" w:type="dxa"/>
            <w:shd w:val="clear" w:color="auto" w:fill="auto"/>
          </w:tcPr>
          <w:p w14:paraId="63661D56" w14:textId="77777777" w:rsidR="007F07D6" w:rsidRDefault="007F07D6" w:rsidP="007F07D6">
            <w:pPr>
              <w:pStyle w:val="NumberedList1"/>
              <w:numPr>
                <w:ilvl w:val="0"/>
                <w:numId w:val="0"/>
              </w:numPr>
              <w:tabs>
                <w:tab w:val="left" w:pos="360"/>
              </w:tabs>
              <w:spacing w:line="260" w:lineRule="exact"/>
              <w:ind w:left="360" w:hanging="360"/>
            </w:pPr>
            <w:r>
              <w:t>1.</w:t>
            </w:r>
            <w:r>
              <w:tab/>
              <w:t>Press CTRL+F.</w:t>
            </w:r>
          </w:p>
          <w:p w14:paraId="5F805211" w14:textId="77777777" w:rsidR="007F07D6" w:rsidRDefault="007F07D6">
            <w:pPr>
              <w:pStyle w:val="TextinList1"/>
            </w:pPr>
            <w:r>
              <w:t>The Search dialog box opens, with the cursor ready for you to type.</w:t>
            </w:r>
          </w:p>
          <w:p w14:paraId="58D9509B" w14:textId="77777777" w:rsidR="007F07D6" w:rsidRDefault="007F07D6" w:rsidP="007F07D6">
            <w:pPr>
              <w:pStyle w:val="NumberedList1"/>
              <w:numPr>
                <w:ilvl w:val="0"/>
                <w:numId w:val="0"/>
              </w:numPr>
              <w:tabs>
                <w:tab w:val="left" w:pos="360"/>
              </w:tabs>
              <w:spacing w:line="260" w:lineRule="exact"/>
              <w:ind w:left="360" w:hanging="360"/>
            </w:pPr>
            <w:r>
              <w:t>2.</w:t>
            </w:r>
            <w:r>
              <w:tab/>
              <w:t>Type the search text in the box.</w:t>
            </w:r>
          </w:p>
          <w:p w14:paraId="23F642DF" w14:textId="77777777" w:rsidR="007F07D6" w:rsidRDefault="007F07D6" w:rsidP="007F07D6">
            <w:pPr>
              <w:pStyle w:val="NumberedList1"/>
              <w:numPr>
                <w:ilvl w:val="0"/>
                <w:numId w:val="0"/>
              </w:numPr>
              <w:tabs>
                <w:tab w:val="left" w:pos="360"/>
              </w:tabs>
              <w:spacing w:line="260" w:lineRule="exact"/>
              <w:ind w:left="360" w:hanging="360"/>
            </w:pPr>
            <w:r>
              <w:t>3.</w:t>
            </w:r>
            <w:r>
              <w:tab/>
              <w:t>Press ENTER.</w:t>
            </w:r>
          </w:p>
        </w:tc>
      </w:tr>
    </w:tbl>
    <w:p w14:paraId="1DE693E2" w14:textId="77777777" w:rsidR="007F07D6" w:rsidRDefault="007F07D6">
      <w:pPr>
        <w:pStyle w:val="Heading3"/>
      </w:pPr>
      <w:bookmarkStart w:id="422" w:name="_Toc295118930"/>
      <w:r>
        <w:t>Print This Article</w:t>
      </w:r>
      <w:bookmarkEnd w:id="422"/>
    </w:p>
    <w:p w14:paraId="31C4137A" w14:textId="77777777" w:rsidR="007F07D6" w:rsidRDefault="007F07D6">
      <w:r>
        <w:t>To print this topic, press CTRL+P.</w:t>
      </w:r>
    </w:p>
    <w:p w14:paraId="4A2C0902" w14:textId="77777777" w:rsidR="007F07D6" w:rsidRDefault="007F07D6">
      <w:pPr>
        <w:pStyle w:val="Heading2"/>
      </w:pPr>
      <w:bookmarkStart w:id="423" w:name="_Toc295118931"/>
      <w:r>
        <w:t>Keyboard Shortcuts for MBAM Setup</w:t>
      </w:r>
      <w:bookmarkEnd w:id="423"/>
    </w:p>
    <w:p w14:paraId="16627BD4" w14:textId="77777777" w:rsidR="007F07D6" w:rsidRDefault="007F07D6">
      <w:r>
        <w:t>The following table describes the keyboard shortcuts available to use during MBAM setup.</w:t>
      </w:r>
    </w:p>
    <w:p w14:paraId="5B352F48" w14:textId="77777777" w:rsidR="007F07D6" w:rsidRDefault="007F07D6">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8"/>
        <w:gridCol w:w="4404"/>
      </w:tblGrid>
      <w:tr w:rsidR="007F07D6" w14:paraId="70EC0625" w14:textId="77777777" w:rsidTr="007F07D6">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2263D0FF" w14:textId="77777777" w:rsidR="007F07D6" w:rsidRPr="007F07D6" w:rsidRDefault="007F07D6" w:rsidP="007F07D6">
            <w:pPr>
              <w:keepNext/>
              <w:rPr>
                <w:b/>
                <w:sz w:val="18"/>
                <w:szCs w:val="18"/>
              </w:rPr>
            </w:pPr>
            <w:r w:rsidRPr="007F07D6">
              <w:rPr>
                <w:b/>
                <w:sz w:val="18"/>
                <w:szCs w:val="18"/>
              </w:rPr>
              <w:t>To do this</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6A55996E" w14:textId="77777777" w:rsidR="007F07D6" w:rsidRPr="007F07D6" w:rsidRDefault="007F07D6" w:rsidP="007F07D6">
            <w:pPr>
              <w:keepNext/>
              <w:rPr>
                <w:b/>
                <w:sz w:val="18"/>
                <w:szCs w:val="18"/>
              </w:rPr>
            </w:pPr>
            <w:r w:rsidRPr="007F07D6">
              <w:rPr>
                <w:b/>
                <w:sz w:val="18"/>
                <w:szCs w:val="18"/>
              </w:rPr>
              <w:t>Press</w:t>
            </w:r>
          </w:p>
        </w:tc>
      </w:tr>
      <w:tr w:rsidR="007F07D6" w14:paraId="3101337C" w14:textId="77777777" w:rsidTr="007F07D6">
        <w:tc>
          <w:tcPr>
            <w:tcW w:w="4428" w:type="dxa"/>
            <w:shd w:val="clear" w:color="auto" w:fill="auto"/>
          </w:tcPr>
          <w:p w14:paraId="29B4BCF1" w14:textId="77777777" w:rsidR="007F07D6" w:rsidRDefault="007F07D6">
            <w:r>
              <w:t>Close setup</w:t>
            </w:r>
          </w:p>
        </w:tc>
        <w:tc>
          <w:tcPr>
            <w:tcW w:w="4428" w:type="dxa"/>
            <w:shd w:val="clear" w:color="auto" w:fill="auto"/>
          </w:tcPr>
          <w:p w14:paraId="15C13B00" w14:textId="77777777" w:rsidR="007F07D6" w:rsidRDefault="007F07D6">
            <w:r>
              <w:t>ALT+C</w:t>
            </w:r>
          </w:p>
        </w:tc>
      </w:tr>
      <w:tr w:rsidR="007F07D6" w14:paraId="3D5B5603" w14:textId="77777777" w:rsidTr="007F07D6">
        <w:tc>
          <w:tcPr>
            <w:tcW w:w="4428" w:type="dxa"/>
            <w:shd w:val="clear" w:color="auto" w:fill="auto"/>
          </w:tcPr>
          <w:p w14:paraId="1620F6A3" w14:textId="77777777" w:rsidR="007F07D6" w:rsidRDefault="007F07D6">
            <w:r>
              <w:t>Next button</w:t>
            </w:r>
          </w:p>
        </w:tc>
        <w:tc>
          <w:tcPr>
            <w:tcW w:w="4428" w:type="dxa"/>
            <w:shd w:val="clear" w:color="auto" w:fill="auto"/>
          </w:tcPr>
          <w:p w14:paraId="09A295D9" w14:textId="77777777" w:rsidR="007F07D6" w:rsidRDefault="007F07D6">
            <w:r>
              <w:t>ALT+N</w:t>
            </w:r>
          </w:p>
        </w:tc>
      </w:tr>
      <w:tr w:rsidR="007F07D6" w14:paraId="25BAE94C" w14:textId="77777777" w:rsidTr="007F07D6">
        <w:tc>
          <w:tcPr>
            <w:tcW w:w="4428" w:type="dxa"/>
            <w:shd w:val="clear" w:color="auto" w:fill="auto"/>
          </w:tcPr>
          <w:p w14:paraId="73FF830F" w14:textId="77777777" w:rsidR="007F07D6" w:rsidRDefault="007F07D6">
            <w:r>
              <w:t>Back button</w:t>
            </w:r>
          </w:p>
        </w:tc>
        <w:tc>
          <w:tcPr>
            <w:tcW w:w="4428" w:type="dxa"/>
            <w:shd w:val="clear" w:color="auto" w:fill="auto"/>
          </w:tcPr>
          <w:p w14:paraId="2C53CBB7" w14:textId="77777777" w:rsidR="007F07D6" w:rsidRDefault="007F07D6">
            <w:r>
              <w:t>ALT+B</w:t>
            </w:r>
          </w:p>
        </w:tc>
      </w:tr>
      <w:tr w:rsidR="007F07D6" w14:paraId="18153A5F" w14:textId="77777777" w:rsidTr="007F07D6">
        <w:tc>
          <w:tcPr>
            <w:tcW w:w="4428" w:type="dxa"/>
            <w:shd w:val="clear" w:color="auto" w:fill="auto"/>
          </w:tcPr>
          <w:p w14:paraId="0E94DCD5" w14:textId="77777777" w:rsidR="007F07D6" w:rsidRDefault="007F07D6">
            <w:r>
              <w:t>Browse button</w:t>
            </w:r>
          </w:p>
        </w:tc>
        <w:tc>
          <w:tcPr>
            <w:tcW w:w="4428" w:type="dxa"/>
            <w:shd w:val="clear" w:color="auto" w:fill="auto"/>
          </w:tcPr>
          <w:p w14:paraId="7FE89125" w14:textId="77777777" w:rsidR="007F07D6" w:rsidRDefault="007F07D6">
            <w:r>
              <w:t>ALT+B</w:t>
            </w:r>
          </w:p>
        </w:tc>
      </w:tr>
      <w:tr w:rsidR="007F07D6" w14:paraId="773F4744" w14:textId="77777777" w:rsidTr="007F07D6">
        <w:tc>
          <w:tcPr>
            <w:tcW w:w="4428" w:type="dxa"/>
            <w:shd w:val="clear" w:color="auto" w:fill="auto"/>
          </w:tcPr>
          <w:p w14:paraId="016D00CB" w14:textId="77777777" w:rsidR="007F07D6" w:rsidRDefault="007F07D6">
            <w:r>
              <w:t>Install button</w:t>
            </w:r>
          </w:p>
        </w:tc>
        <w:tc>
          <w:tcPr>
            <w:tcW w:w="4428" w:type="dxa"/>
            <w:shd w:val="clear" w:color="auto" w:fill="auto"/>
          </w:tcPr>
          <w:p w14:paraId="4DC41AA7" w14:textId="77777777" w:rsidR="007F07D6" w:rsidRDefault="007F07D6">
            <w:r>
              <w:t>ALT+I</w:t>
            </w:r>
          </w:p>
        </w:tc>
      </w:tr>
      <w:tr w:rsidR="007F07D6" w14:paraId="356692DE" w14:textId="77777777" w:rsidTr="007F07D6">
        <w:tc>
          <w:tcPr>
            <w:tcW w:w="4428" w:type="dxa"/>
            <w:shd w:val="clear" w:color="auto" w:fill="auto"/>
          </w:tcPr>
          <w:p w14:paraId="519DF5C3" w14:textId="77777777" w:rsidR="007F07D6" w:rsidRDefault="007F07D6">
            <w:r>
              <w:t>Check prerequisites again</w:t>
            </w:r>
          </w:p>
        </w:tc>
        <w:tc>
          <w:tcPr>
            <w:tcW w:w="4428" w:type="dxa"/>
            <w:shd w:val="clear" w:color="auto" w:fill="auto"/>
          </w:tcPr>
          <w:p w14:paraId="33EA0FA2" w14:textId="77777777" w:rsidR="007F07D6" w:rsidRDefault="007F07D6">
            <w:r>
              <w:t>ALT+C</w:t>
            </w:r>
          </w:p>
        </w:tc>
      </w:tr>
      <w:tr w:rsidR="007F07D6" w14:paraId="672BF3D3" w14:textId="77777777" w:rsidTr="007F07D6">
        <w:tc>
          <w:tcPr>
            <w:tcW w:w="4428" w:type="dxa"/>
            <w:shd w:val="clear" w:color="auto" w:fill="auto"/>
          </w:tcPr>
          <w:p w14:paraId="3B1D2065" w14:textId="77777777" w:rsidR="007F07D6" w:rsidRDefault="007F07D6">
            <w:r>
              <w:t>Review documentation</w:t>
            </w:r>
          </w:p>
        </w:tc>
        <w:tc>
          <w:tcPr>
            <w:tcW w:w="4428" w:type="dxa"/>
            <w:shd w:val="clear" w:color="auto" w:fill="auto"/>
          </w:tcPr>
          <w:p w14:paraId="6770A30C" w14:textId="77777777" w:rsidR="007F07D6" w:rsidRDefault="007F07D6">
            <w:r>
              <w:t>ALT+R</w:t>
            </w:r>
          </w:p>
        </w:tc>
      </w:tr>
      <w:tr w:rsidR="007F07D6" w14:paraId="37E802D5" w14:textId="77777777" w:rsidTr="007F07D6">
        <w:tc>
          <w:tcPr>
            <w:tcW w:w="4428" w:type="dxa"/>
            <w:shd w:val="clear" w:color="auto" w:fill="auto"/>
          </w:tcPr>
          <w:p w14:paraId="1C35D825" w14:textId="77777777" w:rsidR="007F07D6" w:rsidRDefault="007F07D6">
            <w:r>
              <w:t>Select Machine Account button</w:t>
            </w:r>
          </w:p>
        </w:tc>
        <w:tc>
          <w:tcPr>
            <w:tcW w:w="4428" w:type="dxa"/>
            <w:shd w:val="clear" w:color="auto" w:fill="auto"/>
          </w:tcPr>
          <w:p w14:paraId="58B1CBE5" w14:textId="77777777" w:rsidR="007F07D6" w:rsidRDefault="007F07D6">
            <w:r>
              <w:t>ALT+S</w:t>
            </w:r>
          </w:p>
        </w:tc>
      </w:tr>
      <w:tr w:rsidR="007F07D6" w14:paraId="24CEC0E0" w14:textId="77777777" w:rsidTr="007F07D6">
        <w:tc>
          <w:tcPr>
            <w:tcW w:w="4428" w:type="dxa"/>
            <w:shd w:val="clear" w:color="auto" w:fill="auto"/>
          </w:tcPr>
          <w:p w14:paraId="5AC17BC5" w14:textId="77777777" w:rsidR="007F07D6" w:rsidRDefault="007F07D6">
            <w:r>
              <w:lastRenderedPageBreak/>
              <w:t>Instance of SQL Server</w:t>
            </w:r>
          </w:p>
        </w:tc>
        <w:tc>
          <w:tcPr>
            <w:tcW w:w="4428" w:type="dxa"/>
            <w:shd w:val="clear" w:color="auto" w:fill="auto"/>
          </w:tcPr>
          <w:p w14:paraId="4BB61EF7" w14:textId="77777777" w:rsidR="007F07D6" w:rsidRDefault="007F07D6">
            <w:r>
              <w:t>ALT+I</w:t>
            </w:r>
          </w:p>
        </w:tc>
      </w:tr>
      <w:tr w:rsidR="007F07D6" w14:paraId="299BD627" w14:textId="77777777" w:rsidTr="007F07D6">
        <w:tc>
          <w:tcPr>
            <w:tcW w:w="4428" w:type="dxa"/>
            <w:shd w:val="clear" w:color="auto" w:fill="auto"/>
          </w:tcPr>
          <w:p w14:paraId="2ACA0E5E" w14:textId="77777777" w:rsidR="007F07D6" w:rsidRDefault="007F07D6">
            <w:r>
              <w:t>Release Notes</w:t>
            </w:r>
          </w:p>
        </w:tc>
        <w:tc>
          <w:tcPr>
            <w:tcW w:w="4428" w:type="dxa"/>
            <w:shd w:val="clear" w:color="auto" w:fill="auto"/>
          </w:tcPr>
          <w:p w14:paraId="24960072" w14:textId="77777777" w:rsidR="007F07D6" w:rsidRDefault="007F07D6">
            <w:r>
              <w:t>ALT+R</w:t>
            </w:r>
          </w:p>
        </w:tc>
      </w:tr>
      <w:tr w:rsidR="007F07D6" w14:paraId="66D9BBF1" w14:textId="77777777" w:rsidTr="007F07D6">
        <w:tc>
          <w:tcPr>
            <w:tcW w:w="4428" w:type="dxa"/>
            <w:shd w:val="clear" w:color="auto" w:fill="auto"/>
          </w:tcPr>
          <w:p w14:paraId="5A736D9C" w14:textId="77777777" w:rsidR="007F07D6" w:rsidRDefault="007F07D6">
            <w:r>
              <w:t>Read documentation</w:t>
            </w:r>
          </w:p>
        </w:tc>
        <w:tc>
          <w:tcPr>
            <w:tcW w:w="4428" w:type="dxa"/>
            <w:shd w:val="clear" w:color="auto" w:fill="auto"/>
          </w:tcPr>
          <w:p w14:paraId="1940D28A" w14:textId="77777777" w:rsidR="007F07D6" w:rsidRDefault="007F07D6">
            <w:r>
              <w:t>ALT+R</w:t>
            </w:r>
          </w:p>
        </w:tc>
      </w:tr>
      <w:tr w:rsidR="007F07D6" w14:paraId="770FC1D9" w14:textId="77777777" w:rsidTr="007F07D6">
        <w:tc>
          <w:tcPr>
            <w:tcW w:w="4428" w:type="dxa"/>
            <w:shd w:val="clear" w:color="auto" w:fill="auto"/>
          </w:tcPr>
          <w:p w14:paraId="4A0BF526" w14:textId="77777777" w:rsidR="007F07D6" w:rsidRDefault="007F07D6">
            <w:r>
              <w:t>Deployment Guide</w:t>
            </w:r>
          </w:p>
        </w:tc>
        <w:tc>
          <w:tcPr>
            <w:tcW w:w="4428" w:type="dxa"/>
            <w:shd w:val="clear" w:color="auto" w:fill="auto"/>
          </w:tcPr>
          <w:p w14:paraId="47C8A286" w14:textId="77777777" w:rsidR="007F07D6" w:rsidRDefault="007F07D6">
            <w:r>
              <w:t>ALT+D</w:t>
            </w:r>
          </w:p>
        </w:tc>
      </w:tr>
      <w:tr w:rsidR="007F07D6" w14:paraId="5A3E0C05" w14:textId="77777777" w:rsidTr="007F07D6">
        <w:tc>
          <w:tcPr>
            <w:tcW w:w="4428" w:type="dxa"/>
            <w:shd w:val="clear" w:color="auto" w:fill="auto"/>
          </w:tcPr>
          <w:p w14:paraId="328C9380" w14:textId="77777777" w:rsidR="007F07D6" w:rsidRDefault="007F07D6">
            <w:r>
              <w:t>Browse CD</w:t>
            </w:r>
          </w:p>
        </w:tc>
        <w:tc>
          <w:tcPr>
            <w:tcW w:w="4428" w:type="dxa"/>
            <w:shd w:val="clear" w:color="auto" w:fill="auto"/>
          </w:tcPr>
          <w:p w14:paraId="56035E1B" w14:textId="77777777" w:rsidR="007F07D6" w:rsidRDefault="007F07D6">
            <w:r>
              <w:t>ALT+B</w:t>
            </w:r>
          </w:p>
        </w:tc>
      </w:tr>
      <w:tr w:rsidR="007F07D6" w14:paraId="04CCB6DC" w14:textId="77777777" w:rsidTr="007F07D6">
        <w:tc>
          <w:tcPr>
            <w:tcW w:w="4428" w:type="dxa"/>
            <w:shd w:val="clear" w:color="auto" w:fill="auto"/>
          </w:tcPr>
          <w:p w14:paraId="19601055" w14:textId="77777777" w:rsidR="007F07D6" w:rsidRDefault="007F07D6">
            <w:r>
              <w:t>MDOP Online</w:t>
            </w:r>
          </w:p>
        </w:tc>
        <w:tc>
          <w:tcPr>
            <w:tcW w:w="4428" w:type="dxa"/>
            <w:shd w:val="clear" w:color="auto" w:fill="auto"/>
          </w:tcPr>
          <w:p w14:paraId="155F51AA" w14:textId="77777777" w:rsidR="007F07D6" w:rsidRDefault="007F07D6">
            <w:r>
              <w:t>ALT+M</w:t>
            </w:r>
          </w:p>
        </w:tc>
      </w:tr>
      <w:tr w:rsidR="007F07D6" w14:paraId="21FECC3B" w14:textId="77777777" w:rsidTr="007F07D6">
        <w:tc>
          <w:tcPr>
            <w:tcW w:w="4428" w:type="dxa"/>
            <w:shd w:val="clear" w:color="auto" w:fill="auto"/>
          </w:tcPr>
          <w:p w14:paraId="3C8FD011" w14:textId="77777777" w:rsidR="007F07D6" w:rsidRDefault="007F07D6">
            <w:r>
              <w:t>SQL Server reporting services instance</w:t>
            </w:r>
          </w:p>
        </w:tc>
        <w:tc>
          <w:tcPr>
            <w:tcW w:w="4428" w:type="dxa"/>
            <w:shd w:val="clear" w:color="auto" w:fill="auto"/>
          </w:tcPr>
          <w:p w14:paraId="742DF437" w14:textId="77777777" w:rsidR="007F07D6" w:rsidRDefault="007F07D6">
            <w:r>
              <w:t>ALT+S</w:t>
            </w:r>
          </w:p>
        </w:tc>
      </w:tr>
      <w:tr w:rsidR="007F07D6" w14:paraId="57CE66E3" w14:textId="77777777" w:rsidTr="007F07D6">
        <w:tc>
          <w:tcPr>
            <w:tcW w:w="4428" w:type="dxa"/>
            <w:shd w:val="clear" w:color="auto" w:fill="auto"/>
          </w:tcPr>
          <w:p w14:paraId="46EDBCCA" w14:textId="77777777" w:rsidR="007F07D6" w:rsidRDefault="007F07D6">
            <w:r>
              <w:t>Details</w:t>
            </w:r>
          </w:p>
        </w:tc>
        <w:tc>
          <w:tcPr>
            <w:tcW w:w="4428" w:type="dxa"/>
            <w:shd w:val="clear" w:color="auto" w:fill="auto"/>
          </w:tcPr>
          <w:p w14:paraId="2970648E" w14:textId="77777777" w:rsidR="007F07D6" w:rsidRDefault="007F07D6">
            <w:r>
              <w:t>ALT+D</w:t>
            </w:r>
          </w:p>
        </w:tc>
      </w:tr>
    </w:tbl>
    <w:p w14:paraId="244E015C" w14:textId="77777777" w:rsidR="007F07D6" w:rsidRDefault="007F07D6">
      <w:pPr>
        <w:pStyle w:val="TableSpacing"/>
      </w:pPr>
    </w:p>
    <w:p w14:paraId="5F96F9AA" w14:textId="77777777" w:rsidR="007F07D6" w:rsidRDefault="007F07D6">
      <w:pPr>
        <w:pStyle w:val="Heading2"/>
      </w:pPr>
      <w:bookmarkStart w:id="424" w:name="_Toc295118932"/>
      <w:r>
        <w:t>Keyboard Shortcuts for MBAM Console</w:t>
      </w:r>
      <w:bookmarkEnd w:id="424"/>
    </w:p>
    <w:p w14:paraId="3DF4E765" w14:textId="05076E37" w:rsidR="007F07D6" w:rsidRDefault="007F07D6">
      <w:r>
        <w:t xml:space="preserve">The Microsoft BitLocker Administration and Monitoring console website does not use any MBAM </w:t>
      </w:r>
      <w:commentRangeStart w:id="425"/>
      <w:r>
        <w:t>specific</w:t>
      </w:r>
      <w:commentRangeEnd w:id="425"/>
      <w:r w:rsidR="004A799F">
        <w:rPr>
          <w:rStyle w:val="CommentReference"/>
        </w:rPr>
        <w:commentReference w:id="425"/>
      </w:r>
      <w:r>
        <w:t xml:space="preserve"> keyboard shortcuts. Refer to your browser’s help to determine the keyboard shortcuts available for use.</w:t>
      </w:r>
    </w:p>
    <w:p w14:paraId="775DD219" w14:textId="77777777" w:rsidR="007F07D6" w:rsidRPr="007F07D6" w:rsidRDefault="007F07D6" w:rsidP="00B447BE">
      <w:pPr>
        <w:rPr>
          <w:rFonts w:eastAsia="Times New Roman"/>
          <w:lang w:eastAsia="zh-CN"/>
        </w:rPr>
      </w:pPr>
    </w:p>
    <w:sectPr w:rsidR="007F07D6" w:rsidRPr="007F07D6" w:rsidSect="007F07D6">
      <w:headerReference w:type="default" r:id="rId30"/>
      <w:footerReference w:type="default" r:id="rId31"/>
      <w:pgSz w:w="12240" w:h="15840" w:code="1"/>
      <w:pgMar w:top="1440" w:right="1800" w:bottom="1440" w:left="1800" w:header="1440" w:footer="144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thor" w:initials="A">
    <w:p w14:paraId="65520310" w14:textId="77777777" w:rsidR="00AB4A7B" w:rsidRDefault="00AB4A7B">
      <w:pPr>
        <w:pStyle w:val="CommentText"/>
      </w:pPr>
      <w:r>
        <w:rPr>
          <w:rStyle w:val="CommentReference"/>
        </w:rPr>
        <w:annotationRef/>
      </w:r>
      <w:r>
        <w:t>6/7 – Stein – Signed-off, good intro.</w:t>
      </w:r>
    </w:p>
  </w:comment>
  <w:comment w:id="6" w:author="Author" w:initials="A">
    <w:p w14:paraId="164C71EE" w14:textId="77777777" w:rsidR="00AB4A7B" w:rsidRDefault="00AB4A7B">
      <w:pPr>
        <w:pStyle w:val="CommentText"/>
      </w:pPr>
      <w:r>
        <w:rPr>
          <w:rStyle w:val="CommentReference"/>
        </w:rPr>
        <w:annotationRef/>
      </w:r>
      <w:r>
        <w:t>6/7 – Stein – OK for sign-off</w:t>
      </w:r>
    </w:p>
  </w:comment>
  <w:comment w:id="11" w:author="Author" w:initials="A">
    <w:p w14:paraId="0DBB6745" w14:textId="77777777" w:rsidR="00AB4A7B" w:rsidRDefault="00AB4A7B">
      <w:pPr>
        <w:pStyle w:val="CommentText"/>
      </w:pPr>
      <w:r>
        <w:rPr>
          <w:rStyle w:val="CommentReference"/>
        </w:rPr>
        <w:annotationRef/>
      </w:r>
      <w:r>
        <w:t>6/7 – Stein – Signed-off</w:t>
      </w:r>
    </w:p>
    <w:p w14:paraId="69757132" w14:textId="77777777" w:rsidR="00AB4A7B" w:rsidRDefault="00AB4A7B">
      <w:pPr>
        <w:pStyle w:val="CommentText"/>
      </w:pPr>
    </w:p>
    <w:p w14:paraId="59846EAB" w14:textId="77777777" w:rsidR="00AB4A7B" w:rsidRDefault="00AB4A7B">
      <w:pPr>
        <w:pStyle w:val="CommentText"/>
      </w:pPr>
      <w:r>
        <w:t>This matches the level of detail other TechNet content has.</w:t>
      </w:r>
    </w:p>
  </w:comment>
  <w:comment w:id="14" w:author="Author" w:initials="A">
    <w:p w14:paraId="4896785A" w14:textId="77777777" w:rsidR="00AB4A7B" w:rsidRDefault="00AB4A7B">
      <w:pPr>
        <w:pStyle w:val="CommentText"/>
      </w:pPr>
      <w:r>
        <w:rPr>
          <w:rStyle w:val="CommentReference"/>
        </w:rPr>
        <w:annotationRef/>
      </w:r>
      <w:r>
        <w:t>6/7 – Stein – Signed Off</w:t>
      </w:r>
    </w:p>
  </w:comment>
  <w:comment w:id="15" w:author="Author" w:initials="A">
    <w:p w14:paraId="7281C9E5" w14:textId="1FF6D234" w:rsidR="00AB4A7B" w:rsidRDefault="00AB4A7B">
      <w:pPr>
        <w:pStyle w:val="CommentText"/>
      </w:pPr>
      <w:r>
        <w:rPr>
          <w:rStyle w:val="CommentReference"/>
        </w:rPr>
        <w:annotationRef/>
      </w:r>
      <w:proofErr w:type="spellStart"/>
      <w:r>
        <w:t>PriyaaN</w:t>
      </w:r>
      <w:proofErr w:type="spellEnd"/>
      <w:r>
        <w:t xml:space="preserve"> -This data is primarily </w:t>
      </w:r>
      <w:proofErr w:type="gramStart"/>
      <w:r>
        <w:t>used  for</w:t>
      </w:r>
      <w:proofErr w:type="gramEnd"/>
      <w:r>
        <w:t xml:space="preserve"> reports hosted by SSRS </w:t>
      </w:r>
    </w:p>
  </w:comment>
  <w:comment w:id="16" w:author="Author" w:initials="A">
    <w:p w14:paraId="2F428D99" w14:textId="77777777" w:rsidR="00AB4A7B" w:rsidRDefault="00AB4A7B">
      <w:pPr>
        <w:pStyle w:val="CommentText"/>
      </w:pPr>
      <w:r>
        <w:rPr>
          <w:rStyle w:val="CommentReference"/>
        </w:rPr>
        <w:annotationRef/>
      </w:r>
      <w:r>
        <w:t xml:space="preserve">Stores </w:t>
      </w:r>
      <w:proofErr w:type="gramStart"/>
      <w:r>
        <w:t>both  recovery</w:t>
      </w:r>
      <w:proofErr w:type="gramEnd"/>
      <w:r>
        <w:t xml:space="preserve"> and hardware information from client machines</w:t>
      </w:r>
    </w:p>
  </w:comment>
  <w:comment w:id="17" w:author="Author" w:initials="A">
    <w:p w14:paraId="357352C1" w14:textId="4633682A" w:rsidR="00AB4A7B" w:rsidRDefault="00AB4A7B">
      <w:pPr>
        <w:pStyle w:val="CommentText"/>
      </w:pPr>
      <w:r>
        <w:rPr>
          <w:rStyle w:val="CommentReference"/>
        </w:rPr>
        <w:annotationRef/>
      </w:r>
      <w:proofErr w:type="spellStart"/>
      <w:r>
        <w:t>PriyaaN</w:t>
      </w:r>
      <w:proofErr w:type="spellEnd"/>
      <w:r>
        <w:t xml:space="preserve"> -Gathers recovery information and hardware information as well</w:t>
      </w:r>
    </w:p>
  </w:comment>
  <w:comment w:id="19" w:author="Author" w:initials="A">
    <w:p w14:paraId="4F93F38E" w14:textId="77777777" w:rsidR="00AB4A7B" w:rsidRDefault="00AB4A7B">
      <w:pPr>
        <w:pStyle w:val="CommentText"/>
      </w:pPr>
      <w:r>
        <w:rPr>
          <w:rStyle w:val="CommentReference"/>
        </w:rPr>
        <w:annotationRef/>
      </w:r>
      <w:r>
        <w:t>6/7 – Stein – Signed-off</w:t>
      </w:r>
    </w:p>
  </w:comment>
  <w:comment w:id="22" w:author="Author" w:initials="A">
    <w:p w14:paraId="79F366C6" w14:textId="77777777" w:rsidR="00AB4A7B" w:rsidRDefault="00AB4A7B">
      <w:pPr>
        <w:pStyle w:val="CommentText"/>
      </w:pPr>
      <w:r>
        <w:rPr>
          <w:rStyle w:val="CommentReference"/>
        </w:rPr>
        <w:annotationRef/>
      </w:r>
      <w:r>
        <w:t>6/7 – Stein – Signed-off</w:t>
      </w:r>
    </w:p>
  </w:comment>
  <w:comment w:id="25" w:author="Author" w:initials="A">
    <w:p w14:paraId="09BAB21E" w14:textId="77777777" w:rsidR="00AB4A7B" w:rsidRDefault="00AB4A7B">
      <w:pPr>
        <w:pStyle w:val="CommentText"/>
      </w:pPr>
      <w:r>
        <w:rPr>
          <w:rStyle w:val="CommentReference"/>
        </w:rPr>
        <w:annotationRef/>
      </w:r>
      <w:r>
        <w:t>6/7 – Stein - correct</w:t>
      </w:r>
    </w:p>
  </w:comment>
  <w:comment w:id="26" w:author="Author" w:initials="A">
    <w:p w14:paraId="3DCFBD14" w14:textId="77777777" w:rsidR="00AB4A7B" w:rsidRDefault="00AB4A7B" w:rsidP="00414A73">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ind w:left="360"/>
        <w:rPr>
          <w:rFonts w:ascii="MS Shell Dlg" w:eastAsia="Times New Roman" w:hAnsi="MS Shell Dlg" w:cs="MS Shell Dlg"/>
          <w:kern w:val="0"/>
          <w:sz w:val="15"/>
          <w:szCs w:val="15"/>
        </w:rPr>
      </w:pPr>
      <w:r>
        <w:rPr>
          <w:rStyle w:val="CommentReference"/>
        </w:rPr>
        <w:annotationRef/>
      </w:r>
      <w:proofErr w:type="spellStart"/>
      <w:r>
        <w:t>IrinelC</w:t>
      </w:r>
      <w:proofErr w:type="spellEnd"/>
      <w:r>
        <w:t xml:space="preserve"> - </w:t>
      </w:r>
      <w:r>
        <w:rPr>
          <w:rFonts w:ascii="MS Shell Dlg" w:eastAsia="Times New Roman" w:hAnsi="MS Shell Dlg" w:cs="MS Shell Dlg"/>
          <w:kern w:val="0"/>
          <w:sz w:val="15"/>
          <w:szCs w:val="15"/>
        </w:rPr>
        <w:t>Server setup has a dependency on "IIS Management Scripts and Tools" feature.</w:t>
      </w:r>
    </w:p>
    <w:p w14:paraId="65958BB2" w14:textId="77777777" w:rsidR="00AB4A7B" w:rsidRDefault="00AB4A7B" w:rsidP="00414A73">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ind w:left="360"/>
        <w:rPr>
          <w:rFonts w:ascii="MS Shell Dlg" w:eastAsia="Times New Roman" w:hAnsi="MS Shell Dlg" w:cs="MS Shell Dlg"/>
          <w:kern w:val="0"/>
          <w:sz w:val="15"/>
          <w:szCs w:val="15"/>
        </w:rPr>
      </w:pPr>
    </w:p>
    <w:p w14:paraId="351D06ED" w14:textId="77777777" w:rsidR="00AB4A7B" w:rsidRDefault="00AB4A7B" w:rsidP="00414A73">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ind w:left="360"/>
        <w:rPr>
          <w:rFonts w:ascii="MS Shell Dlg" w:eastAsia="Times New Roman" w:hAnsi="MS Shell Dlg" w:cs="MS Shell Dlg"/>
          <w:kern w:val="0"/>
          <w:sz w:val="15"/>
          <w:szCs w:val="15"/>
        </w:rPr>
      </w:pPr>
      <w:r>
        <w:rPr>
          <w:rFonts w:ascii="MS Shell Dlg" w:eastAsia="Times New Roman" w:hAnsi="MS Shell Dlg" w:cs="MS Shell Dlg"/>
          <w:kern w:val="0"/>
          <w:sz w:val="15"/>
          <w:szCs w:val="15"/>
        </w:rPr>
        <w:t>Please add prerequisite for Web Server (IIS) \ Management Tools \ IIS Management Scripts and Tools.</w:t>
      </w:r>
    </w:p>
    <w:p w14:paraId="359F9514" w14:textId="77777777" w:rsidR="00AB4A7B" w:rsidRDefault="00AB4A7B" w:rsidP="00414A73">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ind w:left="360"/>
        <w:rPr>
          <w:rFonts w:ascii="MS Shell Dlg" w:eastAsia="Times New Roman" w:hAnsi="MS Shell Dlg" w:cs="MS Shell Dlg"/>
          <w:kern w:val="0"/>
          <w:sz w:val="15"/>
          <w:szCs w:val="15"/>
        </w:rPr>
      </w:pPr>
    </w:p>
    <w:p w14:paraId="5752E3AD" w14:textId="3789C0A7" w:rsidR="00AB4A7B" w:rsidRDefault="00AB4A7B" w:rsidP="00414A73">
      <w:pPr>
        <w:pStyle w:val="CommentText"/>
        <w:rPr>
          <w:rFonts w:ascii="MS Shell Dlg" w:eastAsia="Times New Roman" w:hAnsi="MS Shell Dlg" w:cs="MS Shell Dlg"/>
          <w:kern w:val="0"/>
          <w:sz w:val="15"/>
          <w:szCs w:val="15"/>
        </w:rPr>
      </w:pPr>
      <w:r>
        <w:rPr>
          <w:rFonts w:ascii="MS Shell Dlg" w:eastAsia="Times New Roman" w:hAnsi="MS Shell Dlg" w:cs="MS Shell Dlg"/>
          <w:kern w:val="0"/>
          <w:sz w:val="15"/>
          <w:szCs w:val="15"/>
        </w:rPr>
        <w:t xml:space="preserve">Please add this </w:t>
      </w:r>
      <w:proofErr w:type="spellStart"/>
      <w:r>
        <w:rPr>
          <w:rFonts w:ascii="MS Shell Dlg" w:eastAsia="Times New Roman" w:hAnsi="MS Shell Dlg" w:cs="MS Shell Dlg"/>
          <w:kern w:val="0"/>
          <w:sz w:val="15"/>
          <w:szCs w:val="15"/>
        </w:rPr>
        <w:t>prereq</w:t>
      </w:r>
      <w:proofErr w:type="spellEnd"/>
      <w:r>
        <w:rPr>
          <w:rFonts w:ascii="MS Shell Dlg" w:eastAsia="Times New Roman" w:hAnsi="MS Shell Dlg" w:cs="MS Shell Dlg"/>
          <w:kern w:val="0"/>
          <w:sz w:val="15"/>
          <w:szCs w:val="15"/>
        </w:rPr>
        <w:t xml:space="preserve"> to the documentation and release notes.</w:t>
      </w:r>
    </w:p>
    <w:p w14:paraId="16641C50" w14:textId="77777777" w:rsidR="00AB4A7B" w:rsidRDefault="00AB4A7B" w:rsidP="00414A73">
      <w:pPr>
        <w:pStyle w:val="CommentText"/>
        <w:rPr>
          <w:rFonts w:ascii="MS Shell Dlg" w:eastAsia="Times New Roman" w:hAnsi="MS Shell Dlg" w:cs="MS Shell Dlg"/>
          <w:kern w:val="0"/>
          <w:sz w:val="15"/>
          <w:szCs w:val="15"/>
        </w:rPr>
      </w:pPr>
    </w:p>
    <w:p w14:paraId="199EE3A9" w14:textId="5D7F9A40" w:rsidR="00AB4A7B" w:rsidRDefault="00AB4A7B" w:rsidP="00414A73">
      <w:pPr>
        <w:pStyle w:val="CommentText"/>
        <w:rPr>
          <w:rFonts w:ascii="MS Shell Dlg" w:eastAsia="Times New Roman" w:hAnsi="MS Shell Dlg" w:cs="MS Shell Dlg"/>
          <w:kern w:val="0"/>
          <w:sz w:val="15"/>
          <w:szCs w:val="15"/>
        </w:rPr>
      </w:pPr>
      <w:r>
        <w:rPr>
          <w:rFonts w:ascii="MS Shell Dlg" w:eastAsia="Times New Roman" w:hAnsi="MS Shell Dlg" w:cs="MS Shell Dlg"/>
          <w:kern w:val="0"/>
          <w:sz w:val="15"/>
          <w:szCs w:val="15"/>
        </w:rPr>
        <w:t>a-</w:t>
      </w:r>
      <w:proofErr w:type="spellStart"/>
      <w:r>
        <w:rPr>
          <w:rFonts w:ascii="MS Shell Dlg" w:eastAsia="Times New Roman" w:hAnsi="MS Shell Dlg" w:cs="MS Shell Dlg"/>
          <w:kern w:val="0"/>
          <w:sz w:val="15"/>
          <w:szCs w:val="15"/>
        </w:rPr>
        <w:t>BMurri</w:t>
      </w:r>
      <w:proofErr w:type="spellEnd"/>
      <w:r>
        <w:rPr>
          <w:rFonts w:ascii="MS Shell Dlg" w:eastAsia="Times New Roman" w:hAnsi="MS Shell Dlg" w:cs="MS Shell Dlg"/>
          <w:kern w:val="0"/>
          <w:sz w:val="15"/>
          <w:szCs w:val="15"/>
        </w:rPr>
        <w:t xml:space="preserve"> – Note that this new </w:t>
      </w:r>
      <w:proofErr w:type="spellStart"/>
      <w:r>
        <w:rPr>
          <w:rFonts w:ascii="MS Shell Dlg" w:eastAsia="Times New Roman" w:hAnsi="MS Shell Dlg" w:cs="MS Shell Dlg"/>
          <w:kern w:val="0"/>
          <w:sz w:val="15"/>
          <w:szCs w:val="15"/>
        </w:rPr>
        <w:t>prereq</w:t>
      </w:r>
      <w:proofErr w:type="spellEnd"/>
      <w:r>
        <w:rPr>
          <w:rFonts w:ascii="MS Shell Dlg" w:eastAsia="Times New Roman" w:hAnsi="MS Shell Dlg" w:cs="MS Shell Dlg"/>
          <w:kern w:val="0"/>
          <w:sz w:val="15"/>
          <w:szCs w:val="15"/>
        </w:rPr>
        <w:t xml:space="preserve"> applies to “Administration and Monitoring Server”, not to all features.</w:t>
      </w:r>
    </w:p>
    <w:p w14:paraId="34E79D4F" w14:textId="77777777" w:rsidR="00AB4A7B" w:rsidRDefault="00AB4A7B" w:rsidP="00414A73">
      <w:pPr>
        <w:pStyle w:val="CommentText"/>
        <w:rPr>
          <w:rFonts w:ascii="MS Shell Dlg" w:eastAsia="Times New Roman" w:hAnsi="MS Shell Dlg" w:cs="MS Shell Dlg"/>
          <w:kern w:val="0"/>
          <w:sz w:val="15"/>
          <w:szCs w:val="15"/>
        </w:rPr>
      </w:pPr>
    </w:p>
    <w:p w14:paraId="348ABBF0" w14:textId="417ECA89" w:rsidR="00AB4A7B" w:rsidRDefault="00AB4A7B" w:rsidP="00414A73">
      <w:pPr>
        <w:pStyle w:val="CommentText"/>
      </w:pPr>
      <w:r>
        <w:rPr>
          <w:rFonts w:ascii="MS Shell Dlg" w:eastAsia="Times New Roman" w:hAnsi="MS Shell Dlg" w:cs="MS Shell Dlg"/>
          <w:kern w:val="0"/>
          <w:sz w:val="15"/>
          <w:szCs w:val="15"/>
        </w:rPr>
        <w:t xml:space="preserve">6/8 On the last bullet it should be 2 separate items: </w:t>
      </w:r>
      <w:r>
        <w:t>.NET Environment, (new bullet) Configuration APIs -Roy</w:t>
      </w:r>
    </w:p>
  </w:comment>
  <w:comment w:id="30" w:author="Author" w:initials="A">
    <w:p w14:paraId="648F7357" w14:textId="2AFCC368" w:rsidR="00AB4A7B" w:rsidRDefault="00AB4A7B">
      <w:pPr>
        <w:pStyle w:val="CommentText"/>
      </w:pPr>
      <w:proofErr w:type="spellStart"/>
      <w:r>
        <w:t>JeffGold</w:t>
      </w:r>
      <w:proofErr w:type="spellEnd"/>
      <w:r>
        <w:t xml:space="preserve">- </w:t>
      </w:r>
      <w:r>
        <w:rPr>
          <w:rStyle w:val="CommentReference"/>
        </w:rPr>
        <w:annotationRef/>
      </w:r>
      <w:r>
        <w:t>This should be under WCF Activation</w:t>
      </w:r>
    </w:p>
  </w:comment>
  <w:comment w:id="32" w:author="Author" w:initials="A">
    <w:p w14:paraId="48DC65E0" w14:textId="057BAA44"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SRS must be installed and configured in “native” mode. It must not be left “</w:t>
      </w:r>
      <w:proofErr w:type="spellStart"/>
      <w:r>
        <w:t>unconfigured</w:t>
      </w:r>
      <w:proofErr w:type="spellEnd"/>
      <w:r>
        <w:t>”, nor must it be configured in “</w:t>
      </w:r>
      <w:proofErr w:type="spellStart"/>
      <w:r>
        <w:t>sharepoint</w:t>
      </w:r>
      <w:proofErr w:type="spellEnd"/>
      <w:r>
        <w:t>” mode.</w:t>
      </w:r>
    </w:p>
  </w:comment>
  <w:comment w:id="34" w:author="Author" w:initials="A">
    <w:p w14:paraId="743FABDF" w14:textId="52633D16"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Full-Text Search is NOT needed.</w:t>
      </w:r>
    </w:p>
  </w:comment>
  <w:comment w:id="35" w:author="Author" w:initials="A">
    <w:p w14:paraId="0C65DC43" w14:textId="03BDC075" w:rsidR="00AB4A7B" w:rsidRDefault="00AB4A7B">
      <w:pPr>
        <w:pStyle w:val="CommentText"/>
      </w:pPr>
      <w:r>
        <w:rPr>
          <w:rStyle w:val="CommentReference"/>
        </w:rPr>
        <w:annotationRef/>
      </w:r>
      <w:proofErr w:type="spellStart"/>
      <w:r>
        <w:t>JeffGold</w:t>
      </w:r>
      <w:proofErr w:type="spellEnd"/>
      <w:r>
        <w:t xml:space="preserve"> - SQL Server 2008 and SQL Server 2008 R2 are supported for both databases</w:t>
      </w:r>
    </w:p>
  </w:comment>
  <w:comment w:id="36" w:author="Author" w:initials="A">
    <w:p w14:paraId="3DE13A7B" w14:textId="2522C35D" w:rsidR="00AB4A7B" w:rsidRDefault="00AB4A7B">
      <w:pPr>
        <w:pStyle w:val="CommentText"/>
      </w:pPr>
      <w:r>
        <w:rPr>
          <w:rStyle w:val="CommentReference"/>
        </w:rPr>
        <w:annotationRef/>
      </w:r>
      <w:proofErr w:type="spellStart"/>
      <w:r>
        <w:t>JeffGold</w:t>
      </w:r>
      <w:proofErr w:type="spellEnd"/>
      <w:r>
        <w:t xml:space="preserve"> – This is not true, those editions are always needed</w:t>
      </w:r>
    </w:p>
  </w:comment>
  <w:comment w:id="38" w:author="Author" w:initials="A">
    <w:p w14:paraId="442B470A" w14:textId="37C83348"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Full-Text Search is NOT needed.</w:t>
      </w:r>
    </w:p>
  </w:comment>
  <w:comment w:id="28" w:author="Author" w:initials="A">
    <w:p w14:paraId="5A4FE9DC" w14:textId="77777777" w:rsidR="00AB4A7B" w:rsidRDefault="00AB4A7B">
      <w:pPr>
        <w:pStyle w:val="CommentText"/>
      </w:pPr>
      <w:r>
        <w:rPr>
          <w:rStyle w:val="CommentReference"/>
        </w:rPr>
        <w:annotationRef/>
      </w:r>
      <w:r>
        <w:t>Why is this listed twice in the doc? If this is intentional, copy any changes made from the “Planning” section to this one.</w:t>
      </w:r>
    </w:p>
  </w:comment>
  <w:comment w:id="40" w:author="Author" w:initials="A">
    <w:p w14:paraId="46CB8945" w14:textId="77777777" w:rsidR="00AB4A7B" w:rsidRDefault="00AB4A7B">
      <w:pPr>
        <w:pStyle w:val="CommentText"/>
      </w:pPr>
      <w:r>
        <w:rPr>
          <w:rStyle w:val="CommentReference"/>
        </w:rPr>
        <w:annotationRef/>
      </w:r>
      <w:r>
        <w:t>6/7 – Stein – Signed-off</w:t>
      </w:r>
    </w:p>
  </w:comment>
  <w:comment w:id="42" w:author="Author" w:initials="A">
    <w:p w14:paraId="095DE892" w14:textId="77777777" w:rsidR="00AB4A7B" w:rsidRDefault="00AB4A7B">
      <w:pPr>
        <w:pStyle w:val="CommentText"/>
      </w:pPr>
    </w:p>
    <w:p w14:paraId="72AFEDF8" w14:textId="77777777" w:rsidR="00AB4A7B" w:rsidRDefault="00AB4A7B">
      <w:pPr>
        <w:pStyle w:val="CommentText"/>
      </w:pPr>
    </w:p>
    <w:p w14:paraId="6249477E" w14:textId="77777777" w:rsidR="00AB4A7B" w:rsidRDefault="00AB4A7B">
      <w:pPr>
        <w:pStyle w:val="CommentText"/>
      </w:pPr>
      <w:r>
        <w:rPr>
          <w:rStyle w:val="CommentReference"/>
        </w:rPr>
        <w:annotationRef/>
      </w:r>
      <w:r>
        <w:t>Will be started &amp; completed week of 6/13.</w:t>
      </w:r>
    </w:p>
  </w:comment>
  <w:comment w:id="49" w:author="Author" w:initials="A">
    <w:p w14:paraId="3048851D" w14:textId="77777777" w:rsidR="00AB4A7B" w:rsidRDefault="00AB4A7B">
      <w:pPr>
        <w:pStyle w:val="CommentText"/>
      </w:pPr>
      <w:r>
        <w:rPr>
          <w:rStyle w:val="CommentReference"/>
        </w:rPr>
        <w:annotationRef/>
      </w:r>
      <w:proofErr w:type="spellStart"/>
      <w:proofErr w:type="gramStart"/>
      <w:r>
        <w:t>iX</w:t>
      </w:r>
      <w:proofErr w:type="spellEnd"/>
      <w:proofErr w:type="gramEnd"/>
      <w:r>
        <w:t xml:space="preserve"> Boiler Plate, no team review needed.</w:t>
      </w:r>
    </w:p>
  </w:comment>
  <w:comment w:id="53" w:author="Author" w:initials="A">
    <w:p w14:paraId="6927894B" w14:textId="77777777" w:rsidR="00AB4A7B" w:rsidRDefault="00AB4A7B">
      <w:pPr>
        <w:pStyle w:val="CommentText"/>
      </w:pPr>
      <w:r>
        <w:rPr>
          <w:rStyle w:val="CommentReference"/>
        </w:rPr>
        <w:annotationRef/>
      </w:r>
      <w:r>
        <w:t>6/7 – Stein – Signed-off</w:t>
      </w:r>
    </w:p>
  </w:comment>
  <w:comment w:id="55" w:author="Author" w:initials="A">
    <w:p w14:paraId="749D61BA" w14:textId="77777777" w:rsidR="00AB4A7B" w:rsidRDefault="00AB4A7B">
      <w:pPr>
        <w:pStyle w:val="CommentText"/>
      </w:pPr>
      <w:r>
        <w:rPr>
          <w:rStyle w:val="CommentReference"/>
        </w:rPr>
        <w:annotationRef/>
      </w:r>
      <w:r>
        <w:t>I think we should say Deploy MBAM and monitor BitLocker encryption</w:t>
      </w:r>
    </w:p>
  </w:comment>
  <w:comment w:id="57" w:author="Author" w:initials="A">
    <w:p w14:paraId="2CCAE155" w14:textId="77777777" w:rsidR="00AB4A7B" w:rsidRDefault="00AB4A7B">
      <w:pPr>
        <w:pStyle w:val="CommentText"/>
      </w:pPr>
      <w:r>
        <w:rPr>
          <w:rStyle w:val="CommentReference"/>
        </w:rPr>
        <w:annotationRef/>
      </w:r>
      <w:r>
        <w:t>6/7 – Stein – Signed-off</w:t>
      </w:r>
    </w:p>
  </w:comment>
  <w:comment w:id="59" w:author="Author" w:initials="A">
    <w:p w14:paraId="7E33409C" w14:textId="77777777" w:rsidR="00AB4A7B" w:rsidRDefault="00AB4A7B">
      <w:pPr>
        <w:pStyle w:val="CommentText"/>
      </w:pPr>
      <w:r>
        <w:rPr>
          <w:rStyle w:val="CommentReference"/>
        </w:rPr>
        <w:annotationRef/>
      </w:r>
      <w:r>
        <w:t>6/7 – Stein – intro Signed-off</w:t>
      </w:r>
    </w:p>
  </w:comment>
  <w:comment w:id="61" w:author="Author" w:initials="A">
    <w:p w14:paraId="0F428C7F" w14:textId="77777777" w:rsidR="00AB4A7B" w:rsidRDefault="00AB4A7B">
      <w:pPr>
        <w:pStyle w:val="CommentText"/>
      </w:pPr>
      <w:r>
        <w:rPr>
          <w:rStyle w:val="CommentReference"/>
        </w:rPr>
        <w:annotationRef/>
      </w:r>
      <w:r>
        <w:t>6/7 – Stein – Signed-off</w:t>
      </w:r>
    </w:p>
  </w:comment>
  <w:comment w:id="62" w:author="Author" w:initials="A">
    <w:p w14:paraId="41E3466F" w14:textId="5E2F32B1"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It is not recommended to install the services, reports, or databases on a domain controller.</w:t>
      </w:r>
    </w:p>
  </w:comment>
  <w:comment w:id="64" w:author="Author" w:initials="A">
    <w:p w14:paraId="0714A64D" w14:textId="77777777" w:rsidR="00AB4A7B" w:rsidRDefault="00AB4A7B" w:rsidP="0048463B">
      <w:pPr>
        <w:pStyle w:val="CommentText"/>
      </w:pPr>
      <w:r>
        <w:rPr>
          <w:rStyle w:val="CommentReference"/>
        </w:rPr>
        <w:annotationRef/>
      </w:r>
    </w:p>
    <w:p w14:paraId="3E3C9A5C" w14:textId="77777777" w:rsidR="00AB4A7B" w:rsidRDefault="00AB4A7B" w:rsidP="0048463B">
      <w:pPr>
        <w:pStyle w:val="CommentText"/>
      </w:pPr>
    </w:p>
    <w:p w14:paraId="35FA92B7" w14:textId="77777777" w:rsidR="00AB4A7B" w:rsidRDefault="00AB4A7B" w:rsidP="0048463B">
      <w:pPr>
        <w:pStyle w:val="CommentText"/>
      </w:pPr>
      <w:r>
        <w:t>Needs Review</w:t>
      </w:r>
    </w:p>
  </w:comment>
  <w:comment w:id="66" w:author="Author" w:initials="A">
    <w:p w14:paraId="68DB4168" w14:textId="77777777" w:rsidR="00AB4A7B" w:rsidRDefault="00AB4A7B" w:rsidP="0048463B">
      <w:pPr>
        <w:pStyle w:val="CommentText"/>
      </w:pPr>
      <w:r>
        <w:rPr>
          <w:rStyle w:val="CommentReference"/>
        </w:rPr>
        <w:annotationRef/>
      </w:r>
    </w:p>
    <w:p w14:paraId="3E692532" w14:textId="77777777" w:rsidR="00AB4A7B" w:rsidRDefault="00AB4A7B" w:rsidP="0048463B">
      <w:pPr>
        <w:pStyle w:val="CommentText"/>
      </w:pPr>
    </w:p>
    <w:p w14:paraId="335DB6D0" w14:textId="4D1E0261" w:rsidR="00AB4A7B" w:rsidRDefault="00AB4A7B" w:rsidP="0048463B">
      <w:pPr>
        <w:pStyle w:val="CommentText"/>
      </w:pPr>
      <w:r>
        <w:t>Needs Review</w:t>
      </w:r>
    </w:p>
    <w:p w14:paraId="2D3B0AE7" w14:textId="77777777" w:rsidR="00AB4A7B" w:rsidRDefault="00AB4A7B" w:rsidP="0048463B">
      <w:pPr>
        <w:pStyle w:val="CommentText"/>
      </w:pPr>
    </w:p>
    <w:p w14:paraId="62C4D703" w14:textId="645EBACB" w:rsidR="00AB4A7B" w:rsidRDefault="00AB4A7B" w:rsidP="0048463B">
      <w:pPr>
        <w:pStyle w:val="CommentText"/>
      </w:pPr>
      <w:proofErr w:type="gramStart"/>
      <w:r>
        <w:t>a-</w:t>
      </w:r>
      <w:proofErr w:type="spellStart"/>
      <w:r>
        <w:t>BMurri</w:t>
      </w:r>
      <w:proofErr w:type="spellEnd"/>
      <w:proofErr w:type="gramEnd"/>
      <w:r>
        <w:t xml:space="preserve"> - Also: Refer to new prerequisite information above [A11]</w:t>
      </w:r>
    </w:p>
  </w:comment>
  <w:comment w:id="67" w:author="Author" w:initials="A">
    <w:p w14:paraId="1938E702" w14:textId="144843CC"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This is on the same level as the one above (child of WCF Activation and sibling to HTTP Activation)</w:t>
      </w:r>
    </w:p>
  </w:comment>
  <w:comment w:id="69" w:author="Author" w:initials="A">
    <w:p w14:paraId="347984DA" w14:textId="2A8498B6" w:rsidR="00AB4A7B" w:rsidRDefault="00AB4A7B" w:rsidP="0048463B">
      <w:pPr>
        <w:pStyle w:val="CommentText"/>
      </w:pPr>
      <w:r>
        <w:rPr>
          <w:rStyle w:val="CommentReference"/>
        </w:rPr>
        <w:annotationRef/>
      </w:r>
      <w:r>
        <w:t>6/7 What about plain SQL 2008, we support it. -Roy</w:t>
      </w:r>
    </w:p>
    <w:p w14:paraId="34EA7537" w14:textId="77777777" w:rsidR="00AB4A7B" w:rsidRDefault="00AB4A7B" w:rsidP="0048463B">
      <w:pPr>
        <w:pStyle w:val="CommentText"/>
      </w:pPr>
    </w:p>
    <w:p w14:paraId="219F868A" w14:textId="77777777" w:rsidR="00AB4A7B" w:rsidRDefault="00AB4A7B" w:rsidP="0048463B">
      <w:pPr>
        <w:pStyle w:val="CommentText"/>
      </w:pPr>
      <w:r>
        <w:t>Needs Review</w:t>
      </w:r>
    </w:p>
  </w:comment>
  <w:comment w:id="71" w:author="Author" w:initials="A">
    <w:p w14:paraId="7FF92183" w14:textId="65FFFE9B" w:rsidR="00AB4A7B" w:rsidRDefault="00AB4A7B" w:rsidP="0048463B">
      <w:pPr>
        <w:pStyle w:val="CommentText"/>
      </w:pPr>
      <w:r>
        <w:t xml:space="preserve">6/7 </w:t>
      </w:r>
      <w:r>
        <w:rPr>
          <w:rStyle w:val="CommentReference"/>
        </w:rPr>
        <w:annotationRef/>
      </w:r>
      <w:r>
        <w:t>Full-Text Search is not required. -Roy</w:t>
      </w:r>
    </w:p>
    <w:p w14:paraId="1387A670" w14:textId="77777777" w:rsidR="00AB4A7B" w:rsidRDefault="00AB4A7B" w:rsidP="0048463B">
      <w:pPr>
        <w:pStyle w:val="CommentText"/>
      </w:pPr>
    </w:p>
    <w:p w14:paraId="5608D64D" w14:textId="77777777" w:rsidR="00AB4A7B" w:rsidRDefault="00AB4A7B" w:rsidP="0048463B">
      <w:pPr>
        <w:pStyle w:val="CommentText"/>
      </w:pPr>
      <w:r>
        <w:t>Needs Review</w:t>
      </w:r>
    </w:p>
  </w:comment>
  <w:comment w:id="72" w:author="Author" w:initials="A">
    <w:p w14:paraId="41AD84C0" w14:textId="2EF87323" w:rsidR="00AB4A7B" w:rsidRDefault="00AB4A7B">
      <w:pPr>
        <w:pStyle w:val="CommentText"/>
      </w:pPr>
      <w:r>
        <w:rPr>
          <w:rStyle w:val="CommentReference"/>
        </w:rPr>
        <w:annotationRef/>
      </w:r>
      <w:proofErr w:type="spellStart"/>
      <w:r>
        <w:t>JeffGold</w:t>
      </w:r>
      <w:proofErr w:type="spellEnd"/>
      <w:r>
        <w:t xml:space="preserve"> – This is always required</w:t>
      </w:r>
    </w:p>
  </w:comment>
  <w:comment w:id="74" w:author="Author" w:initials="A">
    <w:p w14:paraId="2C1229FB" w14:textId="7071201A" w:rsidR="00AB4A7B" w:rsidRDefault="00AB4A7B" w:rsidP="0048463B">
      <w:pPr>
        <w:pStyle w:val="CommentText"/>
      </w:pPr>
      <w:r>
        <w:rPr>
          <w:rStyle w:val="CommentReference"/>
        </w:rPr>
        <w:annotationRef/>
      </w:r>
      <w:r w:rsidRPr="009B6F8C">
        <w:t>6/7 Full-Text Search is not required. -Roy</w:t>
      </w:r>
    </w:p>
    <w:p w14:paraId="4FE14C23" w14:textId="77777777" w:rsidR="00AB4A7B" w:rsidRDefault="00AB4A7B" w:rsidP="0048463B">
      <w:pPr>
        <w:pStyle w:val="CommentText"/>
      </w:pPr>
    </w:p>
    <w:p w14:paraId="1132BF46" w14:textId="77777777" w:rsidR="00AB4A7B" w:rsidRDefault="00AB4A7B" w:rsidP="0048463B">
      <w:pPr>
        <w:pStyle w:val="CommentText"/>
      </w:pPr>
      <w:r>
        <w:t>Needs Review</w:t>
      </w:r>
    </w:p>
  </w:comment>
  <w:comment w:id="76" w:author="Author" w:initials="A">
    <w:p w14:paraId="62E08AC3" w14:textId="77777777" w:rsidR="00AB4A7B" w:rsidRDefault="00AB4A7B">
      <w:pPr>
        <w:pStyle w:val="CommentText"/>
      </w:pPr>
      <w:r>
        <w:rPr>
          <w:rStyle w:val="CommentReference"/>
        </w:rPr>
        <w:annotationRef/>
      </w:r>
      <w:r>
        <w:t>6/7 – Stein – Signed-off</w:t>
      </w:r>
    </w:p>
  </w:comment>
  <w:comment w:id="78" w:author="Author" w:initials="A">
    <w:p w14:paraId="5B384CBB" w14:textId="77777777" w:rsidR="00AB4A7B" w:rsidRDefault="00AB4A7B">
      <w:pPr>
        <w:pStyle w:val="CommentText"/>
      </w:pPr>
      <w:r>
        <w:rPr>
          <w:rStyle w:val="CommentReference"/>
        </w:rPr>
        <w:annotationRef/>
      </w:r>
      <w:r>
        <w:t>6/7 – Stein – Intro Signed-off</w:t>
      </w:r>
    </w:p>
  </w:comment>
  <w:comment w:id="81" w:author="Author" w:initials="A">
    <w:p w14:paraId="19E47F5F" w14:textId="77777777" w:rsidR="00AB4A7B" w:rsidRDefault="00AB4A7B">
      <w:pPr>
        <w:pStyle w:val="CommentText"/>
      </w:pPr>
      <w:r>
        <w:rPr>
          <w:rStyle w:val="CommentReference"/>
        </w:rPr>
        <w:annotationRef/>
      </w:r>
    </w:p>
    <w:p w14:paraId="6DF72664" w14:textId="77777777" w:rsidR="00AB4A7B" w:rsidRDefault="00AB4A7B">
      <w:pPr>
        <w:pStyle w:val="CommentText"/>
      </w:pPr>
    </w:p>
    <w:p w14:paraId="3D88C416" w14:textId="761C96FC" w:rsidR="00AB4A7B" w:rsidRDefault="00AB4A7B">
      <w:pPr>
        <w:pStyle w:val="CommentText"/>
      </w:pPr>
      <w:proofErr w:type="gramStart"/>
      <w:r>
        <w:t>a-</w:t>
      </w:r>
      <w:proofErr w:type="spellStart"/>
      <w:r>
        <w:t>alunde</w:t>
      </w:r>
      <w:proofErr w:type="spellEnd"/>
      <w:proofErr w:type="gramEnd"/>
      <w:r>
        <w:t xml:space="preserve"> – reviewed – 6/13</w:t>
      </w:r>
    </w:p>
  </w:comment>
  <w:comment w:id="82" w:author="Author" w:initials="A">
    <w:p w14:paraId="320689AD" w14:textId="6381B1D1" w:rsidR="00AB4A7B" w:rsidRDefault="00AB4A7B" w:rsidP="00D60E80">
      <w:pPr>
        <w:pStyle w:val="CommentText"/>
      </w:pPr>
      <w:r>
        <w:rPr>
          <w:rStyle w:val="CommentReference"/>
        </w:rPr>
        <w:annotationRef/>
      </w:r>
      <w:r>
        <w:t xml:space="preserve">Please see </w:t>
      </w:r>
      <w:hyperlink r:id="rId1" w:history="1">
        <w:r w:rsidRPr="005E67D2">
          <w:rPr>
            <w:rStyle w:val="Hyperlink"/>
            <w:szCs w:val="20"/>
          </w:rPr>
          <w:t>http://sharepoint/sites/mdopedm/Shared%20Documents/Customers/iX%20Docs/MBAM%20Tech%20Review/Reviewer%20Feedback%20By%20Section/Suggested%20Group%20Policy%20Settings%20for%20optimal%20Usage%20of%20MBAM.docx</w:t>
        </w:r>
      </w:hyperlink>
    </w:p>
    <w:p w14:paraId="7382BB7E" w14:textId="6A529DD8" w:rsidR="00AB4A7B" w:rsidRDefault="00AB4A7B" w:rsidP="00D60E80">
      <w:pPr>
        <w:pStyle w:val="CommentText"/>
      </w:pPr>
      <w:r>
        <w:t>For updated group policy definition and suggested settings</w:t>
      </w:r>
    </w:p>
    <w:p w14:paraId="4F4475EB" w14:textId="106C9E6E" w:rsidR="00AB4A7B" w:rsidRDefault="00AB4A7B">
      <w:pPr>
        <w:pStyle w:val="CommentText"/>
      </w:pPr>
    </w:p>
  </w:comment>
  <w:comment w:id="83" w:author="Author" w:initials="A">
    <w:p w14:paraId="254697FA" w14:textId="0B6BCF1D" w:rsidR="00AB4A7B" w:rsidRDefault="00AB4A7B">
      <w:pPr>
        <w:pStyle w:val="CommentText"/>
      </w:pPr>
      <w:r>
        <w:rPr>
          <w:rStyle w:val="CommentReference"/>
        </w:rPr>
        <w:annotationRef/>
      </w:r>
      <w:r>
        <w:t>I don’t think we need any MBAM services on group policy computer.</w:t>
      </w:r>
    </w:p>
    <w:p w14:paraId="2130FC01" w14:textId="77777777" w:rsidR="00AB4A7B" w:rsidRDefault="00AB4A7B">
      <w:pPr>
        <w:pStyle w:val="CommentText"/>
      </w:pPr>
    </w:p>
    <w:p w14:paraId="6F40684F" w14:textId="58EBAF82" w:rsidR="00AB4A7B" w:rsidRDefault="00AB4A7B">
      <w:pPr>
        <w:pStyle w:val="CommentText"/>
      </w:pPr>
      <w:proofErr w:type="gramStart"/>
      <w:r>
        <w:t>a-</w:t>
      </w:r>
      <w:proofErr w:type="spellStart"/>
      <w:r>
        <w:t>BMurri</w:t>
      </w:r>
      <w:proofErr w:type="spellEnd"/>
      <w:proofErr w:type="gramEnd"/>
      <w:r>
        <w:t xml:space="preserve"> –Server Setup needs to be run and the Group Policy feature needs to be selected. No other services are required for the Group Policy server.</w:t>
      </w:r>
    </w:p>
    <w:p w14:paraId="23A0550E" w14:textId="77777777" w:rsidR="00AB4A7B" w:rsidRDefault="00AB4A7B">
      <w:pPr>
        <w:pStyle w:val="CommentText"/>
      </w:pPr>
    </w:p>
    <w:p w14:paraId="64B8FB9F" w14:textId="0BEE4757" w:rsidR="00AB4A7B" w:rsidRDefault="00AB4A7B">
      <w:pPr>
        <w:pStyle w:val="CommentText"/>
      </w:pPr>
      <w:r>
        <w:t>The Group Policy server CAN (but does not have to be) the same server as the Services feature is installed onto.</w:t>
      </w:r>
    </w:p>
  </w:comment>
  <w:comment w:id="84" w:author="Author" w:initials="A">
    <w:p w14:paraId="6C4008F7" w14:textId="14830313" w:rsidR="00AB4A7B" w:rsidRDefault="00AB4A7B">
      <w:pPr>
        <w:pStyle w:val="CommentText"/>
      </w:pPr>
      <w:r>
        <w:rPr>
          <w:rStyle w:val="CommentReference"/>
        </w:rPr>
        <w:annotationRef/>
      </w:r>
      <w:r>
        <w:t>This category is removed and policy is merged into the client management configure MBAM services</w:t>
      </w:r>
    </w:p>
  </w:comment>
  <w:comment w:id="85" w:author="Author" w:initials="A">
    <w:p w14:paraId="5BFD6AEE" w14:textId="6EA63966" w:rsidR="00AB4A7B" w:rsidRDefault="00AB4A7B">
      <w:pPr>
        <w:pStyle w:val="CommentText"/>
      </w:pPr>
      <w:r>
        <w:rPr>
          <w:rStyle w:val="CommentReference"/>
        </w:rPr>
        <w:annotationRef/>
      </w:r>
      <w:r>
        <w:t>This is not a policy group. This is covered by “Client Management” ‘Configure MBAM Services’</w:t>
      </w:r>
    </w:p>
  </w:comment>
  <w:comment w:id="86" w:author="Author" w:initials="A">
    <w:p w14:paraId="673B75E4" w14:textId="147F7E1B" w:rsidR="00AB4A7B" w:rsidRDefault="00AB4A7B">
      <w:pPr>
        <w:pStyle w:val="CommentText"/>
      </w:pPr>
      <w:r>
        <w:t>“</w:t>
      </w:r>
      <w:r>
        <w:rPr>
          <w:rStyle w:val="CommentReference"/>
        </w:rPr>
        <w:annotationRef/>
      </w:r>
      <w:r>
        <w:t>Configure MBAM Services”</w:t>
      </w:r>
    </w:p>
  </w:comment>
  <w:comment w:id="87" w:author="Author" w:initials="A">
    <w:p w14:paraId="7D0FBCC4" w14:textId="77777777" w:rsidR="00AB4A7B" w:rsidRDefault="00AB4A7B">
      <w:pPr>
        <w:pStyle w:val="CommentText"/>
      </w:pPr>
      <w:r>
        <w:rPr>
          <w:rStyle w:val="CommentReference"/>
        </w:rPr>
        <w:annotationRef/>
      </w:r>
      <w:r>
        <w:t>We renamed the service to Recovery And Hardware Service now.</w:t>
      </w:r>
    </w:p>
  </w:comment>
  <w:comment w:id="88" w:author="Author" w:initials="A">
    <w:p w14:paraId="6B0F8B98" w14:textId="12655F91" w:rsidR="00AB4A7B" w:rsidRDefault="00AB4A7B">
      <w:pPr>
        <w:pStyle w:val="CommentText"/>
      </w:pPr>
      <w:r>
        <w:rPr>
          <w:rStyle w:val="CommentReference"/>
        </w:rPr>
        <w:annotationRef/>
      </w:r>
      <w:r>
        <w:t>“MBAM Recovery and Hardware service endpoint”</w:t>
      </w:r>
    </w:p>
  </w:comment>
  <w:comment w:id="90" w:author="Author" w:initials="A">
    <w:p w14:paraId="53EA4752" w14:textId="3D2FFB42" w:rsidR="00AB4A7B" w:rsidRDefault="00AB4A7B">
      <w:pPr>
        <w:pStyle w:val="CommentText"/>
      </w:pPr>
      <w:r>
        <w:rPr>
          <w:rStyle w:val="CommentReference"/>
        </w:rPr>
        <w:annotationRef/>
      </w:r>
      <w:proofErr w:type="spellStart"/>
      <w:r>
        <w:t>PriyaaN</w:t>
      </w:r>
      <w:proofErr w:type="spellEnd"/>
      <w:r>
        <w:t xml:space="preserve"> -Should we provide some examples?</w:t>
      </w:r>
    </w:p>
  </w:comment>
  <w:comment w:id="89" w:author="Author" w:initials="A">
    <w:p w14:paraId="29B4F004" w14:textId="65FFA4DD" w:rsidR="00AB4A7B" w:rsidRDefault="00AB4A7B">
      <w:pPr>
        <w:pStyle w:val="CommentText"/>
      </w:pPr>
      <w:r>
        <w:rPr>
          <w:rStyle w:val="CommentReference"/>
        </w:rPr>
        <w:annotationRef/>
      </w:r>
      <w:r>
        <w:t xml:space="preserve">“Select </w:t>
      </w:r>
      <w:proofErr w:type="spellStart"/>
      <w:r>
        <w:t>Bitlocker</w:t>
      </w:r>
      <w:proofErr w:type="spellEnd"/>
      <w:r>
        <w:t xml:space="preserve"> recovery information to store”</w:t>
      </w:r>
    </w:p>
  </w:comment>
  <w:comment w:id="91" w:author="Author" w:initials="A">
    <w:p w14:paraId="49B238A1" w14:textId="0119A10F" w:rsidR="00AB4A7B" w:rsidRDefault="00AB4A7B">
      <w:pPr>
        <w:pStyle w:val="CommentText"/>
      </w:pPr>
      <w:r>
        <w:rPr>
          <w:rStyle w:val="CommentReference"/>
        </w:rPr>
        <w:annotationRef/>
      </w:r>
      <w:r>
        <w:t>This category is removed and policy is merged into the client management configure MBAM services</w:t>
      </w:r>
    </w:p>
  </w:comment>
  <w:comment w:id="92" w:author="Author" w:initials="A">
    <w:p w14:paraId="51D4C90D" w14:textId="7A1599A9" w:rsidR="00AB4A7B" w:rsidRDefault="00AB4A7B">
      <w:pPr>
        <w:pStyle w:val="CommentText"/>
      </w:pPr>
      <w:r>
        <w:rPr>
          <w:rStyle w:val="CommentReference"/>
        </w:rPr>
        <w:annotationRef/>
      </w:r>
      <w:r>
        <w:t>This is not a policy group. This is covered by “Client Management” ‘Configure MBAM Services’</w:t>
      </w:r>
    </w:p>
  </w:comment>
  <w:comment w:id="93" w:author="Author" w:initials="A">
    <w:p w14:paraId="112BA89C" w14:textId="4823BC66" w:rsidR="00AB4A7B" w:rsidRDefault="00AB4A7B">
      <w:pPr>
        <w:pStyle w:val="CommentText"/>
      </w:pPr>
      <w:r>
        <w:rPr>
          <w:rStyle w:val="CommentReference"/>
        </w:rPr>
        <w:annotationRef/>
      </w:r>
      <w:r>
        <w:t>“</w:t>
      </w:r>
      <w:r>
        <w:rPr>
          <w:rStyle w:val="CommentReference"/>
        </w:rPr>
        <w:annotationRef/>
      </w:r>
      <w:r>
        <w:t>Configure MBAM Services”</w:t>
      </w:r>
    </w:p>
  </w:comment>
  <w:comment w:id="94" w:author="Author" w:initials="A">
    <w:p w14:paraId="03E0651E" w14:textId="77777777" w:rsidR="00AB4A7B" w:rsidRDefault="00AB4A7B">
      <w:pPr>
        <w:pStyle w:val="CommentText"/>
      </w:pPr>
      <w:r>
        <w:rPr>
          <w:rStyle w:val="CommentReference"/>
        </w:rPr>
        <w:annotationRef/>
      </w:r>
      <w:r>
        <w:t>We renamed it to Compliance Service now.</w:t>
      </w:r>
    </w:p>
  </w:comment>
  <w:comment w:id="95" w:author="Author" w:initials="A">
    <w:p w14:paraId="560FE862" w14:textId="77FF25ED" w:rsidR="00AB4A7B" w:rsidRDefault="00AB4A7B">
      <w:pPr>
        <w:pStyle w:val="CommentText"/>
      </w:pPr>
      <w:r>
        <w:rPr>
          <w:rStyle w:val="CommentReference"/>
        </w:rPr>
        <w:annotationRef/>
      </w:r>
      <w:r>
        <w:t>MBAM Status reporting service endpoint</w:t>
      </w:r>
    </w:p>
  </w:comment>
  <w:comment w:id="97" w:author="Author" w:initials="A">
    <w:p w14:paraId="0DD193B3" w14:textId="74C6F14F" w:rsidR="00AB4A7B" w:rsidRDefault="00AB4A7B">
      <w:pPr>
        <w:pStyle w:val="CommentText"/>
      </w:pPr>
      <w:r>
        <w:rPr>
          <w:rStyle w:val="CommentReference"/>
        </w:rPr>
        <w:annotationRef/>
      </w:r>
      <w:proofErr w:type="spellStart"/>
      <w:r>
        <w:t>PriyaaN</w:t>
      </w:r>
      <w:proofErr w:type="spellEnd"/>
      <w:r>
        <w:t xml:space="preserve"> -Should we mention default frequency?</w:t>
      </w:r>
    </w:p>
  </w:comment>
  <w:comment w:id="96" w:author="Author" w:initials="A">
    <w:p w14:paraId="125EDCE0" w14:textId="754806D8" w:rsidR="00AB4A7B" w:rsidRDefault="00AB4A7B">
      <w:pPr>
        <w:pStyle w:val="CommentText"/>
      </w:pPr>
      <w:r>
        <w:rPr>
          <w:rStyle w:val="CommentReference"/>
        </w:rPr>
        <w:annotationRef/>
      </w:r>
      <w:r>
        <w:t>Enter status report frequency in (minutes)</w:t>
      </w:r>
    </w:p>
  </w:comment>
  <w:comment w:id="98" w:author="Author" w:initials="A">
    <w:p w14:paraId="1DFF671B" w14:textId="444470EE" w:rsidR="00AB4A7B" w:rsidRDefault="00AB4A7B">
      <w:pPr>
        <w:pStyle w:val="CommentText"/>
      </w:pPr>
      <w:r>
        <w:rPr>
          <w:rStyle w:val="CommentReference"/>
        </w:rPr>
        <w:annotationRef/>
      </w:r>
      <w:r>
        <w:t>“Operating system drive encryption settings”</w:t>
      </w:r>
    </w:p>
  </w:comment>
  <w:comment w:id="99" w:author="Author" w:initials="A">
    <w:p w14:paraId="150BEFB4" w14:textId="0F2457D7" w:rsidR="00AB4A7B" w:rsidRDefault="00AB4A7B">
      <w:pPr>
        <w:pStyle w:val="CommentText"/>
      </w:pPr>
      <w:r>
        <w:rPr>
          <w:rStyle w:val="CommentReference"/>
        </w:rPr>
        <w:annotationRef/>
      </w:r>
      <w:proofErr w:type="spellStart"/>
      <w:r>
        <w:t>PriyaaN</w:t>
      </w:r>
      <w:proofErr w:type="spellEnd"/>
      <w:r>
        <w:t xml:space="preserve"> -I think this policy needs to be elaborated since it involves some end-to end functionality where both client and server side needs to be enabled for h/w exemption feature to be fully functional</w:t>
      </w:r>
    </w:p>
  </w:comment>
  <w:comment w:id="100" w:author="Author" w:initials="A">
    <w:p w14:paraId="336135AA" w14:textId="33548144" w:rsidR="00AB4A7B" w:rsidRDefault="00AB4A7B">
      <w:pPr>
        <w:pStyle w:val="CommentText"/>
      </w:pPr>
      <w:r>
        <w:rPr>
          <w:rStyle w:val="CommentReference"/>
        </w:rPr>
        <w:annotationRef/>
      </w:r>
      <w:r>
        <w:t xml:space="preserve">This should list the specific policy’s and settings </w:t>
      </w:r>
      <w:proofErr w:type="spellStart"/>
      <w:proofErr w:type="gramStart"/>
      <w:r>
        <w:t>ie</w:t>
      </w:r>
      <w:proofErr w:type="spellEnd"/>
      <w:r>
        <w:t>.,</w:t>
      </w:r>
      <w:proofErr w:type="gramEnd"/>
      <w:r>
        <w:t xml:space="preserve"> “Choose how BitLocker-protected fixed drives can be recovered”, ‘Allow data recovery agent’</w:t>
      </w:r>
    </w:p>
  </w:comment>
  <w:comment w:id="102" w:author="Author" w:initials="A">
    <w:p w14:paraId="42D76046" w14:textId="77777777" w:rsidR="00AB4A7B" w:rsidRDefault="00AB4A7B" w:rsidP="0048463B">
      <w:pPr>
        <w:pStyle w:val="CommentText"/>
      </w:pPr>
      <w:r>
        <w:rPr>
          <w:rStyle w:val="CommentReference"/>
        </w:rPr>
        <w:annotationRef/>
      </w:r>
    </w:p>
    <w:p w14:paraId="08CEE8B6" w14:textId="145945FB" w:rsidR="00AB4A7B" w:rsidRDefault="00AB4A7B" w:rsidP="0048463B">
      <w:pPr>
        <w:pStyle w:val="CommentText"/>
      </w:pPr>
      <w:r>
        <w:t>This section needs review</w:t>
      </w:r>
    </w:p>
  </w:comment>
  <w:comment w:id="103" w:author="Author" w:initials="A">
    <w:p w14:paraId="3FC49F7A" w14:textId="77777777" w:rsidR="00AB4A7B" w:rsidRDefault="00AB4A7B" w:rsidP="0048463B">
      <w:pPr>
        <w:pStyle w:val="CommentText"/>
      </w:pPr>
      <w:r>
        <w:rPr>
          <w:rStyle w:val="CommentReference"/>
        </w:rPr>
        <w:annotationRef/>
      </w:r>
    </w:p>
    <w:p w14:paraId="7526EE26" w14:textId="77777777" w:rsidR="00AB4A7B" w:rsidRDefault="00AB4A7B" w:rsidP="0048463B">
      <w:pPr>
        <w:pStyle w:val="CommentText"/>
      </w:pPr>
    </w:p>
    <w:p w14:paraId="718B180B" w14:textId="77777777" w:rsidR="00AB4A7B" w:rsidRDefault="00AB4A7B" w:rsidP="0048463B">
      <w:pPr>
        <w:pStyle w:val="CommentText"/>
      </w:pPr>
      <w:proofErr w:type="gramStart"/>
      <w:r>
        <w:t>a-</w:t>
      </w:r>
      <w:proofErr w:type="spellStart"/>
      <w:r>
        <w:t>alunde</w:t>
      </w:r>
      <w:proofErr w:type="spellEnd"/>
      <w:proofErr w:type="gramEnd"/>
      <w:r>
        <w:t xml:space="preserve"> – reviewed – 6/13</w:t>
      </w:r>
    </w:p>
  </w:comment>
  <w:comment w:id="104" w:author="Author" w:initials="A">
    <w:p w14:paraId="3E1DD646" w14:textId="61B874C9" w:rsidR="00AB4A7B" w:rsidRDefault="00AB4A7B">
      <w:pPr>
        <w:pStyle w:val="CommentText"/>
      </w:pPr>
      <w:r>
        <w:rPr>
          <w:rStyle w:val="CommentReference"/>
        </w:rPr>
        <w:annotationRef/>
      </w:r>
      <w:proofErr w:type="gramStart"/>
      <w:r>
        <w:t>identifiers</w:t>
      </w:r>
      <w:proofErr w:type="gramEnd"/>
    </w:p>
  </w:comment>
  <w:comment w:id="106" w:author="Author" w:initials="A">
    <w:p w14:paraId="04C25634" w14:textId="77777777" w:rsidR="00AB4A7B" w:rsidRDefault="00AB4A7B" w:rsidP="0048463B">
      <w:pPr>
        <w:pStyle w:val="CommentText"/>
      </w:pPr>
      <w:r>
        <w:rPr>
          <w:rStyle w:val="CommentReference"/>
        </w:rPr>
        <w:annotationRef/>
      </w:r>
    </w:p>
    <w:p w14:paraId="5AD30526" w14:textId="309FCCAD" w:rsidR="00AB4A7B" w:rsidRDefault="00AB4A7B" w:rsidP="0048463B">
      <w:pPr>
        <w:pStyle w:val="CommentText"/>
      </w:pPr>
      <w:r>
        <w:t>E-Shih reviewed on 6/8, see comments in feedback section of share.</w:t>
      </w:r>
    </w:p>
  </w:comment>
  <w:comment w:id="107" w:author="Author" w:initials="A">
    <w:p w14:paraId="00266219" w14:textId="77777777" w:rsidR="00AB4A7B" w:rsidRDefault="00AB4A7B" w:rsidP="0048463B">
      <w:pPr>
        <w:pStyle w:val="CommentText"/>
      </w:pPr>
      <w:r>
        <w:rPr>
          <w:rStyle w:val="CommentReference"/>
        </w:rPr>
        <w:annotationRef/>
      </w:r>
    </w:p>
    <w:p w14:paraId="5B8E158C" w14:textId="77777777" w:rsidR="00AB4A7B" w:rsidRDefault="00AB4A7B" w:rsidP="0048463B">
      <w:pPr>
        <w:pStyle w:val="CommentText"/>
      </w:pPr>
    </w:p>
    <w:p w14:paraId="74DD8C1A" w14:textId="77777777" w:rsidR="00AB4A7B" w:rsidRDefault="00AB4A7B" w:rsidP="0048463B">
      <w:pPr>
        <w:pStyle w:val="CommentText"/>
      </w:pPr>
      <w:proofErr w:type="gramStart"/>
      <w:r>
        <w:t>a-</w:t>
      </w:r>
      <w:proofErr w:type="spellStart"/>
      <w:r>
        <w:t>alunde</w:t>
      </w:r>
      <w:proofErr w:type="spellEnd"/>
      <w:proofErr w:type="gramEnd"/>
      <w:r>
        <w:t xml:space="preserve"> – reviewed – 6/13</w:t>
      </w:r>
    </w:p>
  </w:comment>
  <w:comment w:id="108" w:author="Author" w:initials="A">
    <w:p w14:paraId="3026F665" w14:textId="77777777" w:rsidR="00AB4A7B" w:rsidRDefault="00AB4A7B" w:rsidP="00D60E80">
      <w:pPr>
        <w:pStyle w:val="CommentText"/>
      </w:pPr>
      <w:r>
        <w:rPr>
          <w:rStyle w:val="CommentReference"/>
        </w:rPr>
        <w:annotationRef/>
      </w:r>
      <w:r>
        <w:t xml:space="preserve">Please see </w:t>
      </w:r>
      <w:hyperlink r:id="rId2" w:history="1">
        <w:r w:rsidRPr="005E67D2">
          <w:rPr>
            <w:rStyle w:val="Hyperlink"/>
            <w:szCs w:val="20"/>
          </w:rPr>
          <w:t>http://sharepoint/sites/mdopedm/Shared%20Documents/Customers/iX%20Docs/MBAM%20Tech%20Review/Reviewer%20Feedback%20By%20Section/Suggested%20Group%20Policy%20Settings%20for%20optimal%20Usage%20of%20MBAM.docx</w:t>
        </w:r>
      </w:hyperlink>
    </w:p>
    <w:p w14:paraId="61C73D75" w14:textId="77777777" w:rsidR="00AB4A7B" w:rsidRDefault="00AB4A7B" w:rsidP="00D60E80">
      <w:pPr>
        <w:pStyle w:val="CommentText"/>
      </w:pPr>
      <w:r>
        <w:t>For updated group policy definition and suggested settings</w:t>
      </w:r>
    </w:p>
    <w:p w14:paraId="1220BB41" w14:textId="0CBC5574" w:rsidR="00AB4A7B" w:rsidRDefault="00AB4A7B">
      <w:pPr>
        <w:pStyle w:val="CommentText"/>
      </w:pPr>
    </w:p>
  </w:comment>
  <w:comment w:id="109" w:author="Author" w:initials="A">
    <w:p w14:paraId="7C653355" w14:textId="110476CF" w:rsidR="00AB4A7B" w:rsidRDefault="00AB4A7B">
      <w:pPr>
        <w:pStyle w:val="CommentText"/>
      </w:pPr>
      <w:r>
        <w:rPr>
          <w:rStyle w:val="CommentReference"/>
        </w:rPr>
        <w:annotationRef/>
      </w:r>
      <w:r>
        <w:t>This section belongs under Client Management Policy Definitions</w:t>
      </w:r>
    </w:p>
  </w:comment>
  <w:comment w:id="110" w:author="Author" w:initials="A">
    <w:p w14:paraId="734E9A32" w14:textId="0C3D6DEC" w:rsidR="00AB4A7B" w:rsidRDefault="00AB4A7B">
      <w:pPr>
        <w:pStyle w:val="CommentText"/>
      </w:pPr>
      <w:r>
        <w:rPr>
          <w:rStyle w:val="CommentReference"/>
        </w:rPr>
        <w:annotationRef/>
      </w:r>
      <w:r>
        <w:t>This should be Configure MBAM services</w:t>
      </w:r>
    </w:p>
    <w:p w14:paraId="786D17F8" w14:textId="77777777" w:rsidR="00AB4A7B" w:rsidRDefault="00AB4A7B">
      <w:pPr>
        <w:pStyle w:val="CommentText"/>
      </w:pPr>
    </w:p>
  </w:comment>
  <w:comment w:id="111" w:author="Author" w:initials="A">
    <w:p w14:paraId="204BE9F9" w14:textId="2624CDBB" w:rsidR="00AB4A7B" w:rsidRDefault="00AB4A7B">
      <w:pPr>
        <w:pStyle w:val="CommentText"/>
      </w:pPr>
      <w:r>
        <w:rPr>
          <w:rStyle w:val="CommentReference"/>
        </w:rPr>
        <w:annotationRef/>
      </w:r>
      <w:r>
        <w:t>Select BitLocker recovery information to store</w:t>
      </w:r>
    </w:p>
  </w:comment>
  <w:comment w:id="113" w:author="Author" w:initials="A">
    <w:p w14:paraId="6C796B54" w14:textId="77777777" w:rsidR="00AB4A7B" w:rsidRDefault="00AB4A7B" w:rsidP="0048463B">
      <w:pPr>
        <w:pStyle w:val="CommentText"/>
      </w:pPr>
      <w:r>
        <w:rPr>
          <w:rStyle w:val="CommentReference"/>
        </w:rPr>
        <w:annotationRef/>
      </w:r>
    </w:p>
    <w:p w14:paraId="60882E25" w14:textId="38F3C378" w:rsidR="00AB4A7B" w:rsidRDefault="00AB4A7B" w:rsidP="0048463B">
      <w:pPr>
        <w:pStyle w:val="CommentText"/>
      </w:pPr>
      <w:r>
        <w:t>E-Shih reviewed on 6/8, see comments in feedback section of share.</w:t>
      </w:r>
    </w:p>
  </w:comment>
  <w:comment w:id="114" w:author="Author" w:initials="A">
    <w:p w14:paraId="7254AD6A" w14:textId="77777777" w:rsidR="00AB4A7B" w:rsidRDefault="00AB4A7B" w:rsidP="0048463B">
      <w:pPr>
        <w:pStyle w:val="CommentText"/>
      </w:pPr>
      <w:r>
        <w:rPr>
          <w:rStyle w:val="CommentReference"/>
        </w:rPr>
        <w:annotationRef/>
      </w:r>
    </w:p>
    <w:p w14:paraId="358DB1F8" w14:textId="77777777" w:rsidR="00AB4A7B" w:rsidRDefault="00AB4A7B" w:rsidP="0048463B">
      <w:pPr>
        <w:pStyle w:val="CommentText"/>
      </w:pPr>
    </w:p>
    <w:p w14:paraId="17F157AE" w14:textId="77777777" w:rsidR="00AB4A7B" w:rsidRDefault="00AB4A7B" w:rsidP="0048463B">
      <w:pPr>
        <w:pStyle w:val="CommentText"/>
      </w:pPr>
      <w:proofErr w:type="gramStart"/>
      <w:r>
        <w:t>a-</w:t>
      </w:r>
      <w:proofErr w:type="spellStart"/>
      <w:r>
        <w:t>alunde</w:t>
      </w:r>
      <w:proofErr w:type="spellEnd"/>
      <w:proofErr w:type="gramEnd"/>
      <w:r>
        <w:t xml:space="preserve"> – reviewed – 6/13</w:t>
      </w:r>
    </w:p>
  </w:comment>
  <w:comment w:id="116" w:author="Author" w:initials="A">
    <w:p w14:paraId="635F1A4E" w14:textId="77777777" w:rsidR="00AB4A7B" w:rsidRDefault="00AB4A7B" w:rsidP="0048463B">
      <w:pPr>
        <w:pStyle w:val="CommentText"/>
      </w:pPr>
      <w:r>
        <w:rPr>
          <w:rStyle w:val="CommentReference"/>
        </w:rPr>
        <w:annotationRef/>
      </w:r>
    </w:p>
    <w:p w14:paraId="3BC9BFD4" w14:textId="2CFD2680" w:rsidR="00AB4A7B" w:rsidRDefault="00AB4A7B" w:rsidP="0048463B">
      <w:pPr>
        <w:pStyle w:val="CommentText"/>
      </w:pPr>
      <w:r>
        <w:t>E-Shih reviewed on 6/8, see comments in feedback section of share.</w:t>
      </w:r>
    </w:p>
  </w:comment>
  <w:comment w:id="117" w:author="Author" w:initials="A">
    <w:p w14:paraId="20BD66DC" w14:textId="77777777" w:rsidR="00AB4A7B" w:rsidRDefault="00AB4A7B" w:rsidP="0048463B">
      <w:pPr>
        <w:pStyle w:val="CommentText"/>
      </w:pPr>
      <w:r>
        <w:rPr>
          <w:rStyle w:val="CommentReference"/>
        </w:rPr>
        <w:annotationRef/>
      </w:r>
    </w:p>
    <w:p w14:paraId="1D1FC5B0" w14:textId="77777777" w:rsidR="00AB4A7B" w:rsidRDefault="00AB4A7B" w:rsidP="0048463B">
      <w:pPr>
        <w:pStyle w:val="CommentText"/>
      </w:pPr>
    </w:p>
    <w:p w14:paraId="66EFBA84" w14:textId="77777777" w:rsidR="00AB4A7B" w:rsidRDefault="00AB4A7B" w:rsidP="0048463B">
      <w:pPr>
        <w:pStyle w:val="CommentText"/>
      </w:pPr>
      <w:proofErr w:type="gramStart"/>
      <w:r>
        <w:t>a-</w:t>
      </w:r>
      <w:proofErr w:type="spellStart"/>
      <w:r>
        <w:t>alunde</w:t>
      </w:r>
      <w:proofErr w:type="spellEnd"/>
      <w:proofErr w:type="gramEnd"/>
      <w:r>
        <w:t xml:space="preserve"> – reviewed – 6/13</w:t>
      </w:r>
    </w:p>
    <w:p w14:paraId="265514F4" w14:textId="505B2C50" w:rsidR="00AB4A7B" w:rsidRDefault="00AB4A7B" w:rsidP="0048463B">
      <w:pPr>
        <w:pStyle w:val="CommentText"/>
      </w:pPr>
      <w:r>
        <w:t>Can we consider dropping the word ‘data’ between fixed and drive and removable and drive? Can’t we just say “Fixed Drive” and “Removable Drive? Beyond data is there another kind of drive? Looks funky.</w:t>
      </w:r>
    </w:p>
  </w:comment>
  <w:comment w:id="119" w:author="Author" w:initials="A">
    <w:p w14:paraId="45D0F15F" w14:textId="77777777" w:rsidR="00AB4A7B" w:rsidRDefault="00AB4A7B" w:rsidP="0048463B">
      <w:pPr>
        <w:pStyle w:val="CommentText"/>
      </w:pPr>
      <w:r>
        <w:rPr>
          <w:rStyle w:val="CommentReference"/>
        </w:rPr>
        <w:annotationRef/>
      </w:r>
    </w:p>
    <w:p w14:paraId="5A2FB0E0" w14:textId="45A15D1A" w:rsidR="00AB4A7B" w:rsidRDefault="00AB4A7B" w:rsidP="0048463B">
      <w:pPr>
        <w:pStyle w:val="CommentText"/>
      </w:pPr>
      <w:r>
        <w:t>E-Shih reviewed on 6/8, see comments in feedback section of share.</w:t>
      </w:r>
    </w:p>
    <w:p w14:paraId="2C5F039B" w14:textId="541A2A8C" w:rsidR="00AB4A7B" w:rsidRDefault="00AB4A7B" w:rsidP="0048463B">
      <w:pPr>
        <w:pStyle w:val="CommentText"/>
      </w:pPr>
      <w:proofErr w:type="gramStart"/>
      <w:r>
        <w:t>a-</w:t>
      </w:r>
      <w:proofErr w:type="spellStart"/>
      <w:r>
        <w:t>alunde</w:t>
      </w:r>
      <w:proofErr w:type="spellEnd"/>
      <w:proofErr w:type="gramEnd"/>
      <w:r>
        <w:t xml:space="preserve"> – reviewed – 6/13</w:t>
      </w:r>
    </w:p>
  </w:comment>
  <w:comment w:id="121" w:author="Author" w:initials="A">
    <w:p w14:paraId="72A17057" w14:textId="77777777" w:rsidR="00AB4A7B" w:rsidRDefault="00AB4A7B" w:rsidP="0048463B">
      <w:pPr>
        <w:pStyle w:val="CommentText"/>
      </w:pPr>
      <w:r>
        <w:rPr>
          <w:rStyle w:val="CommentReference"/>
        </w:rPr>
        <w:annotationRef/>
      </w:r>
    </w:p>
    <w:p w14:paraId="11766B3A" w14:textId="1B699B23" w:rsidR="00AB4A7B" w:rsidRDefault="00AB4A7B" w:rsidP="0048463B">
      <w:pPr>
        <w:pStyle w:val="CommentText"/>
      </w:pPr>
      <w:r>
        <w:t>E-Shih reviewed on 6/8, see comments in feedback section of share.</w:t>
      </w:r>
    </w:p>
    <w:p w14:paraId="2A5541B9" w14:textId="23C717C5" w:rsidR="00AB4A7B" w:rsidRDefault="00AB4A7B" w:rsidP="0048463B">
      <w:pPr>
        <w:pStyle w:val="CommentText"/>
      </w:pPr>
      <w:proofErr w:type="gramStart"/>
      <w:r>
        <w:t>a-</w:t>
      </w:r>
      <w:proofErr w:type="spellStart"/>
      <w:r>
        <w:t>alunde</w:t>
      </w:r>
      <w:proofErr w:type="spellEnd"/>
      <w:proofErr w:type="gramEnd"/>
      <w:r>
        <w:t xml:space="preserve"> – reviewed – 6/13</w:t>
      </w:r>
    </w:p>
  </w:comment>
  <w:comment w:id="122" w:author="Author" w:initials="A">
    <w:p w14:paraId="23E90A24" w14:textId="56C7926D" w:rsidR="00AB4A7B" w:rsidRDefault="00AB4A7B">
      <w:pPr>
        <w:pStyle w:val="CommentText"/>
      </w:pPr>
      <w:r>
        <w:rPr>
          <w:rStyle w:val="CommentReference"/>
        </w:rPr>
        <w:annotationRef/>
      </w:r>
      <w:r>
        <w:t>This section belongs under Client Management Policy Definitions</w:t>
      </w:r>
    </w:p>
  </w:comment>
  <w:comment w:id="123" w:author="Author" w:initials="A">
    <w:p w14:paraId="41494760" w14:textId="2DA3D74C" w:rsidR="00AB4A7B" w:rsidRDefault="00AB4A7B">
      <w:pPr>
        <w:pStyle w:val="CommentText"/>
      </w:pPr>
      <w:r>
        <w:rPr>
          <w:rStyle w:val="CommentReference"/>
        </w:rPr>
        <w:annotationRef/>
      </w:r>
      <w:r>
        <w:t xml:space="preserve">Enter </w:t>
      </w:r>
      <w:r>
        <w:rPr>
          <w:vanish/>
        </w:rPr>
        <w:t>minutes)e MBAM port frequency in (n (minutes) kind of drive? Looks funky.</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125" w:author="Author" w:initials="A">
    <w:p w14:paraId="06FC54DC" w14:textId="77777777" w:rsidR="00AB4A7B" w:rsidRDefault="00AB4A7B" w:rsidP="0048463B">
      <w:pPr>
        <w:pStyle w:val="CommentText"/>
      </w:pPr>
      <w:r>
        <w:rPr>
          <w:rStyle w:val="CommentReference"/>
        </w:rPr>
        <w:annotationRef/>
      </w:r>
    </w:p>
    <w:p w14:paraId="32C17E8A" w14:textId="3D37E277" w:rsidR="00AB4A7B" w:rsidRDefault="00AB4A7B" w:rsidP="0048463B">
      <w:pPr>
        <w:pStyle w:val="CommentText"/>
      </w:pPr>
      <w:r>
        <w:t>E-Shih reviewed on 6/8, see comments in feedback section of share.</w:t>
      </w:r>
    </w:p>
    <w:p w14:paraId="733908F2" w14:textId="6E193388" w:rsidR="00AB4A7B" w:rsidRDefault="00AB4A7B" w:rsidP="0048463B">
      <w:pPr>
        <w:pStyle w:val="CommentText"/>
      </w:pPr>
      <w:proofErr w:type="gramStart"/>
      <w:r>
        <w:t>a-</w:t>
      </w:r>
      <w:proofErr w:type="spellStart"/>
      <w:r>
        <w:t>alunde</w:t>
      </w:r>
      <w:proofErr w:type="spellEnd"/>
      <w:proofErr w:type="gramEnd"/>
      <w:r>
        <w:t xml:space="preserve"> – reviewed – 6/13</w:t>
      </w:r>
    </w:p>
  </w:comment>
  <w:comment w:id="126" w:author="Author" w:initials="A">
    <w:p w14:paraId="1F0FAAC4" w14:textId="1894844C" w:rsidR="00AB4A7B" w:rsidRDefault="00AB4A7B">
      <w:pPr>
        <w:pStyle w:val="CommentText"/>
      </w:pPr>
      <w:r>
        <w:rPr>
          <w:rStyle w:val="CommentReference"/>
        </w:rPr>
        <w:annotationRef/>
      </w:r>
      <w:r>
        <w:t>Enter Status report frequency in (minutes)</w:t>
      </w:r>
    </w:p>
  </w:comment>
  <w:comment w:id="128" w:author="Author" w:initials="A">
    <w:p w14:paraId="44204C2C" w14:textId="77777777" w:rsidR="00AB4A7B" w:rsidRDefault="00AB4A7B" w:rsidP="0048463B">
      <w:pPr>
        <w:pStyle w:val="CommentText"/>
      </w:pPr>
      <w:r>
        <w:rPr>
          <w:rStyle w:val="CommentReference"/>
        </w:rPr>
        <w:annotationRef/>
      </w:r>
    </w:p>
    <w:p w14:paraId="5FEFAD00" w14:textId="71F27FD7" w:rsidR="00AB4A7B" w:rsidRDefault="00AB4A7B" w:rsidP="0048463B">
      <w:pPr>
        <w:pStyle w:val="CommentText"/>
      </w:pPr>
      <w:r>
        <w:t>E-Shih reviewed on 6/8, see comments in feedback section of share.</w:t>
      </w:r>
    </w:p>
    <w:p w14:paraId="68F4D29C" w14:textId="134094A0" w:rsidR="00AB4A7B" w:rsidRDefault="00AB4A7B" w:rsidP="0048463B">
      <w:pPr>
        <w:pStyle w:val="CommentText"/>
      </w:pPr>
      <w:proofErr w:type="gramStart"/>
      <w:r>
        <w:t>a-</w:t>
      </w:r>
      <w:proofErr w:type="spellStart"/>
      <w:r>
        <w:t>alunde</w:t>
      </w:r>
      <w:proofErr w:type="spellEnd"/>
      <w:proofErr w:type="gramEnd"/>
      <w:r>
        <w:t xml:space="preserve"> – reviewed – 6/13</w:t>
      </w:r>
    </w:p>
  </w:comment>
  <w:comment w:id="130" w:author="Author" w:initials="A">
    <w:p w14:paraId="08CCC49A" w14:textId="77777777" w:rsidR="00AB4A7B" w:rsidRDefault="00AB4A7B">
      <w:pPr>
        <w:pStyle w:val="CommentText"/>
      </w:pPr>
      <w:r>
        <w:rPr>
          <w:rStyle w:val="CommentReference"/>
        </w:rPr>
        <w:annotationRef/>
      </w:r>
      <w:r>
        <w:t xml:space="preserve">6/7 – Stein – </w:t>
      </w:r>
      <w:r w:rsidRPr="0048463B">
        <w:rPr>
          <w:b/>
        </w:rPr>
        <w:t>NOT signed off</w:t>
      </w:r>
      <w:r>
        <w:t>, need to rewrite based on feedback below.</w:t>
      </w:r>
    </w:p>
  </w:comment>
  <w:comment w:id="131" w:author="Author" w:initials="A">
    <w:p w14:paraId="329EF521" w14:textId="77777777" w:rsidR="00AB4A7B" w:rsidRDefault="00AB4A7B">
      <w:pPr>
        <w:pStyle w:val="CommentText"/>
        <w:rPr>
          <w:rStyle w:val="CommentReference"/>
        </w:rPr>
      </w:pPr>
      <w:r>
        <w:rPr>
          <w:rStyle w:val="CommentReference"/>
        </w:rPr>
        <w:annotationRef/>
      </w:r>
      <w:r>
        <w:rPr>
          <w:rStyle w:val="CommentReference"/>
        </w:rPr>
        <w:t>Misleading…</w:t>
      </w:r>
    </w:p>
    <w:p w14:paraId="172EBAC6" w14:textId="77777777" w:rsidR="00AB4A7B" w:rsidRDefault="00AB4A7B">
      <w:pPr>
        <w:pStyle w:val="CommentText"/>
        <w:rPr>
          <w:rStyle w:val="CommentReference"/>
        </w:rPr>
      </w:pPr>
    </w:p>
    <w:p w14:paraId="76BFF1DA" w14:textId="77777777" w:rsidR="00AB4A7B" w:rsidRDefault="00AB4A7B">
      <w:pPr>
        <w:pStyle w:val="CommentText"/>
        <w:rPr>
          <w:rStyle w:val="CommentReference"/>
        </w:rPr>
      </w:pPr>
      <w:r>
        <w:rPr>
          <w:rStyle w:val="CommentReference"/>
        </w:rPr>
        <w:t>This allow all users (</w:t>
      </w:r>
      <w:proofErr w:type="spellStart"/>
      <w:r>
        <w:rPr>
          <w:rStyle w:val="CommentReference"/>
        </w:rPr>
        <w:t>std</w:t>
      </w:r>
      <w:proofErr w:type="spellEnd"/>
      <w:r>
        <w:rPr>
          <w:rStyle w:val="CommentReference"/>
        </w:rPr>
        <w:t xml:space="preserve"> &amp; Admin) to change pin/</w:t>
      </w:r>
      <w:proofErr w:type="spellStart"/>
      <w:r>
        <w:rPr>
          <w:rStyle w:val="CommentReference"/>
        </w:rPr>
        <w:t>pwd</w:t>
      </w:r>
      <w:proofErr w:type="spellEnd"/>
      <w:r>
        <w:rPr>
          <w:rStyle w:val="CommentReference"/>
        </w:rPr>
        <w:t xml:space="preserve"> or unlock a drive.</w:t>
      </w:r>
    </w:p>
    <w:p w14:paraId="3CAE33AD" w14:textId="77777777" w:rsidR="00AB4A7B" w:rsidRDefault="00AB4A7B">
      <w:pPr>
        <w:pStyle w:val="CommentText"/>
        <w:rPr>
          <w:rStyle w:val="CommentReference"/>
        </w:rPr>
      </w:pPr>
    </w:p>
    <w:p w14:paraId="02015AE1" w14:textId="77777777" w:rsidR="00AB4A7B" w:rsidRDefault="00AB4A7B">
      <w:pPr>
        <w:pStyle w:val="CommentText"/>
        <w:rPr>
          <w:rStyle w:val="CommentReference"/>
        </w:rPr>
      </w:pPr>
      <w:r>
        <w:rPr>
          <w:rStyle w:val="CommentReference"/>
        </w:rPr>
        <w:t xml:space="preserve">It also hides UI for Admins to decrypt or suspend/resume.  </w:t>
      </w:r>
    </w:p>
    <w:p w14:paraId="090813DA" w14:textId="77777777" w:rsidR="00AB4A7B" w:rsidRDefault="00AB4A7B">
      <w:pPr>
        <w:pStyle w:val="CommentText"/>
        <w:rPr>
          <w:rStyle w:val="CommentReference"/>
        </w:rPr>
      </w:pPr>
    </w:p>
    <w:p w14:paraId="15EE48D3" w14:textId="77777777" w:rsidR="00AB4A7B" w:rsidRDefault="00AB4A7B">
      <w:pPr>
        <w:pStyle w:val="CommentText"/>
        <w:rPr>
          <w:rStyle w:val="CommentReference"/>
        </w:rPr>
      </w:pPr>
      <w:r>
        <w:rPr>
          <w:rStyle w:val="CommentReference"/>
        </w:rPr>
        <w:t>The TPM piece is only accessible (all though shown to all</w:t>
      </w:r>
      <w:proofErr w:type="gramStart"/>
      <w:r>
        <w:rPr>
          <w:rStyle w:val="CommentReference"/>
        </w:rPr>
        <w:t>)  to</w:t>
      </w:r>
      <w:proofErr w:type="gramEnd"/>
      <w:r>
        <w:rPr>
          <w:rStyle w:val="CommentReference"/>
        </w:rPr>
        <w:t xml:space="preserve"> Admins.  This is a small thing, not worth mentioning.</w:t>
      </w:r>
    </w:p>
    <w:p w14:paraId="716C7AB7" w14:textId="77777777" w:rsidR="00AB4A7B" w:rsidRDefault="00AB4A7B">
      <w:pPr>
        <w:pStyle w:val="CommentText"/>
      </w:pPr>
    </w:p>
  </w:comment>
  <w:comment w:id="132" w:author="Author" w:initials="A">
    <w:p w14:paraId="69ACB8A6" w14:textId="77777777" w:rsidR="00AB4A7B" w:rsidRDefault="00AB4A7B">
      <w:pPr>
        <w:pStyle w:val="CommentText"/>
      </w:pPr>
      <w:r>
        <w:rPr>
          <w:rStyle w:val="CommentReference"/>
        </w:rPr>
        <w:annotationRef/>
      </w:r>
      <w:r>
        <w:t xml:space="preserve">This should NOT be a choice.  The MBAM CP is deployed as part of </w:t>
      </w:r>
      <w:proofErr w:type="gramStart"/>
      <w:r>
        <w:t>the  MBAM</w:t>
      </w:r>
      <w:proofErr w:type="gramEnd"/>
      <w:r>
        <w:t xml:space="preserve"> agent.  If the Win BL CP isn’t hidden as recommended users will have redundant and confusing experience.</w:t>
      </w:r>
    </w:p>
  </w:comment>
  <w:comment w:id="133" w:author="Author" w:initials="A">
    <w:p w14:paraId="2234ABC5" w14:textId="77777777" w:rsidR="00AB4A7B" w:rsidRDefault="00AB4A7B">
      <w:pPr>
        <w:pStyle w:val="CommentText"/>
      </w:pPr>
      <w:r>
        <w:rPr>
          <w:rStyle w:val="CommentReference"/>
        </w:rPr>
        <w:annotationRef/>
      </w:r>
      <w:r>
        <w:t xml:space="preserve">Rename to </w:t>
      </w:r>
    </w:p>
    <w:p w14:paraId="59AE7AE2" w14:textId="77777777" w:rsidR="00AB4A7B" w:rsidRDefault="00AB4A7B">
      <w:pPr>
        <w:pStyle w:val="CommentText"/>
      </w:pPr>
      <w:r>
        <w:t>“Hide Windows BitLocker Control Panel”</w:t>
      </w:r>
    </w:p>
  </w:comment>
  <w:comment w:id="136" w:author="Author" w:initials="A">
    <w:p w14:paraId="6FEB32B9" w14:textId="1670F052" w:rsidR="00AB4A7B" w:rsidRDefault="00AB4A7B">
      <w:pPr>
        <w:pStyle w:val="CommentText"/>
      </w:pPr>
      <w:r>
        <w:rPr>
          <w:rStyle w:val="CommentReference"/>
        </w:rPr>
        <w:annotationRef/>
      </w:r>
      <w:r>
        <w:t>Girish – This can enterprise or datacenter edition.</w:t>
      </w:r>
    </w:p>
  </w:comment>
  <w:comment w:id="139" w:author="Author" w:initials="A">
    <w:p w14:paraId="32C88806" w14:textId="10AAE297"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Shouldn’t this be “Compliance Status Database”?</w:t>
      </w:r>
    </w:p>
  </w:comment>
  <w:comment w:id="138" w:author="Author" w:initials="A">
    <w:p w14:paraId="3D263F11" w14:textId="78B5D73C" w:rsidR="00AB4A7B" w:rsidRDefault="00AB4A7B">
      <w:pPr>
        <w:pStyle w:val="CommentText"/>
      </w:pPr>
      <w:r>
        <w:rPr>
          <w:rStyle w:val="CommentReference"/>
        </w:rPr>
        <w:annotationRef/>
      </w:r>
      <w:r>
        <w:t xml:space="preserve"> Compliance and Audit reports listed twice. Do you mean Compliance Status Database instead?</w:t>
      </w:r>
    </w:p>
  </w:comment>
  <w:comment w:id="140" w:author="Author" w:initials="A">
    <w:p w14:paraId="06C38437" w14:textId="46E1C615"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This is NOT supported in our RTM release. Once you select what features you are installing on any given server, you must remove all of them and reinstall everything to change your selection. If databases are involved, that would involve having to recreate the databases.</w:t>
      </w:r>
    </w:p>
  </w:comment>
  <w:comment w:id="141" w:author="Author" w:initials="A">
    <w:p w14:paraId="309283D1" w14:textId="19A87767"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Those installing subsequent features must know which servers and instances the previously installed features are on.</w:t>
      </w:r>
    </w:p>
  </w:comment>
  <w:comment w:id="142" w:author="Author" w:initials="A">
    <w:p w14:paraId="5E78F1AA" w14:textId="1493C7D4" w:rsidR="00AB4A7B" w:rsidRDefault="00AB4A7B">
      <w:pPr>
        <w:pStyle w:val="CommentText"/>
      </w:pPr>
      <w:r>
        <w:rPr>
          <w:rStyle w:val="CommentReference"/>
        </w:rPr>
        <w:annotationRef/>
      </w:r>
      <w:r>
        <w:t>a-</w:t>
      </w:r>
      <w:proofErr w:type="spellStart"/>
      <w:r>
        <w:t>BMurri</w:t>
      </w:r>
      <w:proofErr w:type="spellEnd"/>
      <w:r>
        <w:t xml:space="preserve"> – You must know which server(s) you will be installing the “Administration and Monitoring Server” and the “Compliance Audit and Reports” features on when installing the databases.</w:t>
      </w:r>
    </w:p>
  </w:comment>
  <w:comment w:id="144" w:author="Author" w:initials="A">
    <w:p w14:paraId="05C032BD" w14:textId="2D9D7F2A" w:rsidR="00AB4A7B" w:rsidRDefault="00AB4A7B">
      <w:pPr>
        <w:pStyle w:val="CommentText"/>
      </w:pPr>
      <w:r>
        <w:rPr>
          <w:rStyle w:val="CommentReference"/>
        </w:rPr>
        <w:annotationRef/>
      </w:r>
      <w:r>
        <w:t xml:space="preserve">Girish – It would be good to mention that if a user is added to both Helpdesk User role and an Advanced Helpdesk User role, the Advanced Helpdesk User permissions would override the Helpdesk User role permissions. </w:t>
      </w:r>
    </w:p>
  </w:comment>
  <w:comment w:id="145" w:author="Author" w:initials="A">
    <w:p w14:paraId="05557DC7" w14:textId="004A9B91" w:rsidR="00AB4A7B" w:rsidRDefault="00AB4A7B">
      <w:pPr>
        <w:pStyle w:val="CommentText"/>
      </w:pPr>
      <w:r>
        <w:rPr>
          <w:rStyle w:val="CommentReference"/>
        </w:rPr>
        <w:annotationRef/>
      </w:r>
      <w:proofErr w:type="spellStart"/>
      <w:r>
        <w:t>PriyaaN</w:t>
      </w:r>
      <w:proofErr w:type="spellEnd"/>
      <w:r>
        <w:t xml:space="preserve"> -We need to elaborate on the difference between MBAM Helpdesk user role and MBAM Advanced Helpdesk user role here</w:t>
      </w:r>
    </w:p>
  </w:comment>
  <w:comment w:id="146" w:author="Author" w:initials="A">
    <w:p w14:paraId="55B3C684" w14:textId="0071A5C7"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As a convenience for testing the installation, the installing user may be added by setup to some of these local groups.</w:t>
      </w:r>
    </w:p>
  </w:comment>
  <w:comment w:id="148" w:author="Author" w:initials="A">
    <w:p w14:paraId="10A512B0" w14:textId="2C84F801" w:rsidR="00AB4A7B" w:rsidRDefault="00AB4A7B" w:rsidP="00AA6DFF">
      <w:pPr>
        <w:pStyle w:val="CommentText"/>
      </w:pPr>
      <w:r>
        <w:rPr>
          <w:rStyle w:val="CommentReference"/>
        </w:rPr>
        <w:annotationRef/>
      </w:r>
      <w:r>
        <w:t>6/7 – Stein – intro signed off</w:t>
      </w:r>
    </w:p>
  </w:comment>
  <w:comment w:id="153" w:author="Author" w:initials="A">
    <w:p w14:paraId="27CA9925" w14:textId="77777777" w:rsidR="00AB4A7B" w:rsidRDefault="00AB4A7B">
      <w:pPr>
        <w:pStyle w:val="CommentText"/>
      </w:pPr>
      <w:r>
        <w:t xml:space="preserve">6/7 – Stein - </w:t>
      </w:r>
      <w:r>
        <w:rPr>
          <w:rStyle w:val="CommentReference"/>
        </w:rPr>
        <w:annotationRef/>
      </w:r>
      <w:r>
        <w:t>NOT signed off</w:t>
      </w:r>
    </w:p>
  </w:comment>
  <w:comment w:id="154" w:author="Author" w:initials="A">
    <w:p w14:paraId="2261E48E" w14:textId="77777777" w:rsidR="00AB4A7B" w:rsidRDefault="00AB4A7B">
      <w:pPr>
        <w:pStyle w:val="CommentText"/>
      </w:pPr>
      <w:r>
        <w:rPr>
          <w:rStyle w:val="CommentReference"/>
        </w:rPr>
        <w:annotationRef/>
      </w:r>
      <w:r>
        <w:t>This is confusing and wrong.  A step back from what the last draft had.</w:t>
      </w:r>
    </w:p>
    <w:p w14:paraId="2089D356" w14:textId="77777777" w:rsidR="00AB4A7B" w:rsidRDefault="00AB4A7B">
      <w:pPr>
        <w:pStyle w:val="CommentText"/>
      </w:pPr>
    </w:p>
    <w:p w14:paraId="627D431C" w14:textId="77777777" w:rsidR="00AB4A7B" w:rsidRDefault="00AB4A7B">
      <w:pPr>
        <w:pStyle w:val="CommentText"/>
      </w:pPr>
      <w:r>
        <w:t xml:space="preserve">Using TPM for O/S isn’t a choice, it is the only option.  If my comments from the last review aren’t clear, please ask clarifying questions.  </w:t>
      </w:r>
    </w:p>
  </w:comment>
  <w:comment w:id="156" w:author="Author" w:initials="A">
    <w:p w14:paraId="7A848433" w14:textId="77777777" w:rsidR="00AB4A7B" w:rsidRDefault="00AB4A7B">
      <w:pPr>
        <w:pStyle w:val="CommentText"/>
      </w:pPr>
      <w:r>
        <w:rPr>
          <w:rStyle w:val="CommentReference"/>
        </w:rPr>
        <w:annotationRef/>
      </w:r>
      <w:r>
        <w:t>Not true.  This may or may not happen depending on the state of the TPM.</w:t>
      </w:r>
    </w:p>
  </w:comment>
  <w:comment w:id="159" w:author="Author" w:initials="A">
    <w:p w14:paraId="5A60E620" w14:textId="493EAF97" w:rsidR="00AB4A7B" w:rsidRDefault="00AB4A7B">
      <w:pPr>
        <w:pStyle w:val="CommentText"/>
      </w:pPr>
      <w:r>
        <w:rPr>
          <w:rStyle w:val="CommentReference"/>
        </w:rPr>
        <w:annotationRef/>
      </w:r>
      <w:proofErr w:type="spellStart"/>
      <w:r>
        <w:t>PriyaaN</w:t>
      </w:r>
      <w:proofErr w:type="spellEnd"/>
      <w:r>
        <w:t xml:space="preserve"> -Using Administration console</w:t>
      </w:r>
    </w:p>
  </w:comment>
  <w:comment w:id="160" w:author="Author" w:initials="A">
    <w:p w14:paraId="295E089A" w14:textId="04E30A41" w:rsidR="00AB4A7B" w:rsidRDefault="00AB4A7B">
      <w:pPr>
        <w:pStyle w:val="CommentText"/>
      </w:pPr>
      <w:r>
        <w:rPr>
          <w:rStyle w:val="CommentReference"/>
        </w:rPr>
        <w:annotationRef/>
      </w:r>
      <w:proofErr w:type="spellStart"/>
      <w:r>
        <w:t>PriyaaN</w:t>
      </w:r>
      <w:proofErr w:type="spellEnd"/>
      <w:r>
        <w:t xml:space="preserve"> -We need to mention </w:t>
      </w:r>
      <w:proofErr w:type="gramStart"/>
      <w:r>
        <w:t>that  when</w:t>
      </w:r>
      <w:proofErr w:type="gramEnd"/>
      <w:r>
        <w:t xml:space="preserve"> attempting to </w:t>
      </w:r>
      <w:proofErr w:type="spellStart"/>
      <w:r>
        <w:t>bitlock</w:t>
      </w:r>
      <w:proofErr w:type="spellEnd"/>
      <w:r>
        <w:t xml:space="preserve"> a machine that is incompatible, that machine might get corrupted. </w:t>
      </w:r>
    </w:p>
  </w:comment>
  <w:comment w:id="161" w:author="Author" w:initials="A">
    <w:p w14:paraId="48D0A278" w14:textId="77777777" w:rsidR="00AB4A7B" w:rsidRDefault="00AB4A7B">
      <w:pPr>
        <w:pStyle w:val="CommentText"/>
      </w:pPr>
      <w:r>
        <w:rPr>
          <w:rStyle w:val="CommentReference"/>
        </w:rPr>
        <w:annotationRef/>
      </w:r>
      <w:r>
        <w:t>Is this true?</w:t>
      </w:r>
    </w:p>
    <w:p w14:paraId="06F5BEDF" w14:textId="77777777" w:rsidR="00AB4A7B" w:rsidRDefault="00AB4A7B">
      <w:pPr>
        <w:pStyle w:val="CommentText"/>
      </w:pPr>
    </w:p>
    <w:p w14:paraId="1CA82C5B" w14:textId="77777777" w:rsidR="00AB4A7B" w:rsidRDefault="00AB4A7B">
      <w:pPr>
        <w:pStyle w:val="CommentText"/>
      </w:pPr>
      <w:r>
        <w:t>On or Off by default.  If ON by default, please let Stein &amp; Gibbs know.</w:t>
      </w:r>
    </w:p>
    <w:p w14:paraId="04505CA0" w14:textId="56848B25" w:rsidR="00AB4A7B" w:rsidRDefault="00AB4A7B">
      <w:pPr>
        <w:pStyle w:val="CommentText"/>
      </w:pPr>
    </w:p>
  </w:comment>
  <w:comment w:id="162" w:author="Author" w:initials="A">
    <w:p w14:paraId="28BE0D3D" w14:textId="150D0BAD" w:rsidR="00AB4A7B" w:rsidRDefault="00AB4A7B">
      <w:pPr>
        <w:pStyle w:val="CommentText"/>
      </w:pPr>
      <w:r>
        <w:rPr>
          <w:rStyle w:val="CommentReference"/>
        </w:rPr>
        <w:annotationRef/>
      </w:r>
      <w:proofErr w:type="spellStart"/>
      <w:r>
        <w:t>PriyaaN</w:t>
      </w:r>
      <w:proofErr w:type="spellEnd"/>
      <w:r>
        <w:t xml:space="preserve"> -Server-side h/w compatibility feature on/off is determined during install time using hardware compatibility option under admin and monitoring server </w:t>
      </w:r>
      <w:proofErr w:type="spellStart"/>
      <w:r>
        <w:t>feature.It</w:t>
      </w:r>
      <w:proofErr w:type="spellEnd"/>
      <w:r>
        <w:t xml:space="preserve"> is not quite clear here.</w:t>
      </w:r>
    </w:p>
    <w:p w14:paraId="22F1823C" w14:textId="77777777" w:rsidR="00AB4A7B" w:rsidRDefault="00AB4A7B">
      <w:pPr>
        <w:pStyle w:val="CommentText"/>
      </w:pPr>
    </w:p>
    <w:p w14:paraId="261E0174" w14:textId="323B560B" w:rsidR="00AB4A7B" w:rsidRDefault="00AB4A7B">
      <w:pPr>
        <w:pStyle w:val="CommentText"/>
      </w:pPr>
      <w:proofErr w:type="gramStart"/>
      <w:r>
        <w:t>a-</w:t>
      </w:r>
      <w:proofErr w:type="spellStart"/>
      <w:r>
        <w:t>BMurri</w:t>
      </w:r>
      <w:proofErr w:type="spellEnd"/>
      <w:proofErr w:type="gramEnd"/>
      <w:r>
        <w:t xml:space="preserve"> – In RTM, this switch does not exist. The hardware list will always be created.</w:t>
      </w:r>
    </w:p>
    <w:p w14:paraId="363BE134" w14:textId="2960A8C8" w:rsidR="00AB4A7B" w:rsidRDefault="00AB4A7B">
      <w:pPr>
        <w:pStyle w:val="CommentText"/>
      </w:pPr>
      <w:r>
        <w:t>Whether it is used is determined by the relevant Group Policy settings.</w:t>
      </w:r>
    </w:p>
  </w:comment>
  <w:comment w:id="164" w:author="Author" w:initials="A">
    <w:p w14:paraId="7ABA7380" w14:textId="77777777" w:rsidR="00AB4A7B" w:rsidRDefault="00AB4A7B" w:rsidP="00D84A13">
      <w:pPr>
        <w:pStyle w:val="CommentText"/>
      </w:pPr>
      <w:r>
        <w:rPr>
          <w:rStyle w:val="CommentReference"/>
        </w:rPr>
        <w:annotationRef/>
      </w:r>
      <w:r>
        <w:t>6/7 – Stein –NOT Signed-Off.</w:t>
      </w:r>
    </w:p>
    <w:p w14:paraId="5DEDEA89" w14:textId="77777777" w:rsidR="00AB4A7B" w:rsidRDefault="00AB4A7B" w:rsidP="00D84A13">
      <w:pPr>
        <w:pStyle w:val="CommentText"/>
      </w:pPr>
    </w:p>
    <w:p w14:paraId="1DCC937E" w14:textId="77777777" w:rsidR="00AB4A7B" w:rsidRDefault="00AB4A7B" w:rsidP="00D84A13">
      <w:pPr>
        <w:pStyle w:val="CommentText"/>
      </w:pPr>
      <w:r>
        <w:t>See comments in into</w:t>
      </w:r>
      <w:r w:rsidRPr="00067845">
        <w:t xml:space="preserve"> </w:t>
      </w:r>
    </w:p>
    <w:p w14:paraId="0B4B7F7C" w14:textId="5AACE59A" w:rsidR="00AB4A7B" w:rsidRDefault="00AB4A7B" w:rsidP="00D84A13">
      <w:pPr>
        <w:pStyle w:val="CommentText"/>
      </w:pPr>
      <w:proofErr w:type="gramStart"/>
      <w:r>
        <w:t>a-</w:t>
      </w:r>
      <w:proofErr w:type="spellStart"/>
      <w:r>
        <w:t>alunde</w:t>
      </w:r>
      <w:proofErr w:type="spellEnd"/>
      <w:proofErr w:type="gramEnd"/>
      <w:r>
        <w:t xml:space="preserve"> – reviewed – 6/14</w:t>
      </w:r>
    </w:p>
  </w:comment>
  <w:comment w:id="166" w:author="Author" w:initials="A">
    <w:p w14:paraId="6A66793B" w14:textId="77777777" w:rsidR="00AB4A7B" w:rsidRDefault="00AB4A7B">
      <w:pPr>
        <w:pStyle w:val="CommentText"/>
        <w:rPr>
          <w:rStyle w:val="CommentReference"/>
        </w:rPr>
      </w:pPr>
      <w:r>
        <w:rPr>
          <w:rStyle w:val="CommentReference"/>
        </w:rPr>
        <w:annotationRef/>
      </w:r>
      <w:r>
        <w:rPr>
          <w:rStyle w:val="CommentReference"/>
        </w:rPr>
        <w:t>The Planning section covers more than this, right?</w:t>
      </w:r>
    </w:p>
    <w:p w14:paraId="7845CDAF" w14:textId="77777777" w:rsidR="00AB4A7B" w:rsidRDefault="00AB4A7B">
      <w:pPr>
        <w:pStyle w:val="CommentText"/>
        <w:rPr>
          <w:rStyle w:val="CommentReference"/>
        </w:rPr>
      </w:pPr>
    </w:p>
    <w:p w14:paraId="28F09914" w14:textId="77777777" w:rsidR="00AB4A7B" w:rsidRDefault="00AB4A7B">
      <w:pPr>
        <w:pStyle w:val="CommentText"/>
        <w:rPr>
          <w:rStyle w:val="CommentReference"/>
        </w:rPr>
      </w:pPr>
      <w:r>
        <w:rPr>
          <w:rStyle w:val="CommentReference"/>
        </w:rPr>
        <w:t>“This will help ensure you have a full understanding of what MBAM is and how you can use it to meet your organization’s needs. It covers topics from pre-</w:t>
      </w:r>
      <w:proofErr w:type="spellStart"/>
      <w:r>
        <w:rPr>
          <w:rStyle w:val="CommentReference"/>
        </w:rPr>
        <w:t>reqs</w:t>
      </w:r>
      <w:proofErr w:type="spellEnd"/>
      <w:r>
        <w:rPr>
          <w:rStyle w:val="CommentReference"/>
        </w:rPr>
        <w:t xml:space="preserve"> to policy settings and different methods to encrypt computers.”…</w:t>
      </w:r>
    </w:p>
    <w:p w14:paraId="312D5A53" w14:textId="77777777" w:rsidR="00AB4A7B" w:rsidRDefault="00AB4A7B">
      <w:pPr>
        <w:pStyle w:val="CommentText"/>
        <w:rPr>
          <w:rStyle w:val="CommentReference"/>
        </w:rPr>
      </w:pPr>
    </w:p>
    <w:p w14:paraId="33EEF5A0" w14:textId="77777777" w:rsidR="00AB4A7B" w:rsidRDefault="00AB4A7B">
      <w:pPr>
        <w:pStyle w:val="CommentText"/>
      </w:pPr>
    </w:p>
  </w:comment>
  <w:comment w:id="168" w:author="Author" w:initials="A">
    <w:p w14:paraId="7151BBEF" w14:textId="77777777" w:rsidR="00AB4A7B" w:rsidRDefault="00AB4A7B" w:rsidP="00D84A13">
      <w:pPr>
        <w:pStyle w:val="CommentText"/>
      </w:pPr>
      <w:r>
        <w:rPr>
          <w:rStyle w:val="CommentReference"/>
        </w:rPr>
        <w:annotationRef/>
      </w:r>
      <w:r>
        <w:rPr>
          <w:rStyle w:val="CommentReference"/>
        </w:rPr>
        <w:annotationRef/>
      </w:r>
      <w:r>
        <w:t>6/7 – Stein –Signed-Off</w:t>
      </w:r>
    </w:p>
    <w:p w14:paraId="67A3C498" w14:textId="1654A818" w:rsidR="00AB4A7B" w:rsidRDefault="00AB4A7B">
      <w:pPr>
        <w:pStyle w:val="CommentText"/>
      </w:pPr>
      <w:proofErr w:type="gramStart"/>
      <w:r>
        <w:t>a-</w:t>
      </w:r>
      <w:proofErr w:type="spellStart"/>
      <w:r>
        <w:t>alunde</w:t>
      </w:r>
      <w:proofErr w:type="spellEnd"/>
      <w:proofErr w:type="gramEnd"/>
      <w:r>
        <w:t xml:space="preserve"> – reviewed – 6/14</w:t>
      </w:r>
    </w:p>
  </w:comment>
  <w:comment w:id="170" w:author="Author" w:initials="A">
    <w:p w14:paraId="10B9F654" w14:textId="77777777" w:rsidR="00AB4A7B" w:rsidRDefault="00AB4A7B">
      <w:pPr>
        <w:pStyle w:val="CommentText"/>
      </w:pPr>
      <w:r>
        <w:rPr>
          <w:rStyle w:val="CommentReference"/>
        </w:rPr>
        <w:annotationRef/>
      </w:r>
      <w:r>
        <w:t>Reviewed By:</w:t>
      </w:r>
    </w:p>
    <w:p w14:paraId="492BB8B3" w14:textId="77777777" w:rsidR="00AB4A7B" w:rsidRDefault="00AB4A7B">
      <w:pPr>
        <w:pStyle w:val="CommentText"/>
      </w:pPr>
      <w:r>
        <w:t>6/7 – Stein – part 1 looks good, part 2 isn’t accurate</w:t>
      </w:r>
      <w:proofErr w:type="gramStart"/>
      <w:r>
        <w:t>..</w:t>
      </w:r>
      <w:proofErr w:type="gramEnd"/>
      <w:r>
        <w:t xml:space="preserve">  </w:t>
      </w:r>
    </w:p>
    <w:p w14:paraId="2D59901B" w14:textId="77777777" w:rsidR="00AB4A7B" w:rsidRDefault="00AB4A7B">
      <w:pPr>
        <w:pStyle w:val="CommentText"/>
      </w:pPr>
    </w:p>
    <w:p w14:paraId="5FFA36EB" w14:textId="77777777" w:rsidR="00AB4A7B" w:rsidRDefault="00AB4A7B">
      <w:pPr>
        <w:pStyle w:val="CommentText"/>
      </w:pPr>
      <w:r>
        <w:t>Would like someone to review technical content accuracy.  Thx!!</w:t>
      </w:r>
    </w:p>
  </w:comment>
  <w:comment w:id="173" w:author="Author" w:initials="A">
    <w:p w14:paraId="1D19D0C8" w14:textId="77777777" w:rsidR="00AB4A7B" w:rsidRDefault="00AB4A7B">
      <w:pPr>
        <w:pStyle w:val="CommentText"/>
      </w:pPr>
      <w:r>
        <w:rPr>
          <w:rStyle w:val="CommentReference"/>
        </w:rPr>
        <w:annotationRef/>
      </w:r>
      <w:r>
        <w:t>6/7 – Stein – signed off.</w:t>
      </w:r>
    </w:p>
    <w:p w14:paraId="48C16820" w14:textId="3EC47CF0" w:rsidR="00AB4A7B" w:rsidRDefault="00AB4A7B">
      <w:pPr>
        <w:pStyle w:val="CommentText"/>
      </w:pPr>
      <w:proofErr w:type="gramStart"/>
      <w:r>
        <w:t>a-</w:t>
      </w:r>
      <w:proofErr w:type="spellStart"/>
      <w:r>
        <w:t>alunde</w:t>
      </w:r>
      <w:proofErr w:type="spellEnd"/>
      <w:proofErr w:type="gramEnd"/>
      <w:r>
        <w:t xml:space="preserve"> – reviewed – 6/13</w:t>
      </w:r>
    </w:p>
  </w:comment>
  <w:comment w:id="174" w:author="Author" w:initials="A">
    <w:p w14:paraId="4312DB0F" w14:textId="24ECD168" w:rsidR="00AB4A7B" w:rsidRDefault="00AB4A7B">
      <w:pPr>
        <w:pStyle w:val="CommentText"/>
      </w:pPr>
      <w:r>
        <w:rPr>
          <w:rStyle w:val="CommentReference"/>
        </w:rPr>
        <w:annotationRef/>
      </w:r>
      <w:proofErr w:type="spellStart"/>
      <w:r>
        <w:t>GPMC.msc</w:t>
      </w:r>
      <w:proofErr w:type="spellEnd"/>
    </w:p>
  </w:comment>
  <w:comment w:id="175" w:author="Author" w:initials="A">
    <w:p w14:paraId="2C2A40C0" w14:textId="40C7C963" w:rsidR="00AB4A7B" w:rsidRDefault="00AB4A7B">
      <w:pPr>
        <w:pStyle w:val="CommentText"/>
      </w:pPr>
      <w:r>
        <w:rPr>
          <w:rStyle w:val="CommentReference"/>
        </w:rPr>
        <w:annotationRef/>
      </w:r>
      <w:proofErr w:type="spellStart"/>
      <w:r>
        <w:t>GPEDIT.msc</w:t>
      </w:r>
      <w:proofErr w:type="spellEnd"/>
    </w:p>
  </w:comment>
  <w:comment w:id="176" w:author="Author" w:initials="A">
    <w:p w14:paraId="6957A8E5" w14:textId="4658676C" w:rsidR="00AB4A7B" w:rsidRDefault="00AB4A7B">
      <w:pPr>
        <w:pStyle w:val="CommentText"/>
      </w:pPr>
      <w:r>
        <w:rPr>
          <w:rStyle w:val="CommentReference"/>
        </w:rPr>
        <w:annotationRef/>
      </w:r>
      <w:r>
        <w:t>Client Management</w:t>
      </w:r>
    </w:p>
  </w:comment>
  <w:comment w:id="177" w:author="Author" w:initials="A">
    <w:p w14:paraId="48848289" w14:textId="123BCF8A" w:rsidR="00AB4A7B" w:rsidRDefault="00AB4A7B">
      <w:pPr>
        <w:pStyle w:val="CommentText"/>
      </w:pPr>
      <w:r>
        <w:rPr>
          <w:rStyle w:val="CommentReference"/>
        </w:rPr>
        <w:annotationRef/>
      </w:r>
      <w:r>
        <w:t>Configure MBAM services</w:t>
      </w:r>
    </w:p>
  </w:comment>
  <w:comment w:id="178" w:author="Author" w:initials="A">
    <w:p w14:paraId="1B95ABFD" w14:textId="1AA2A43D" w:rsidR="00AB4A7B" w:rsidRDefault="00AB4A7B">
      <w:pPr>
        <w:pStyle w:val="CommentText"/>
      </w:pPr>
      <w:r>
        <w:rPr>
          <w:rStyle w:val="CommentReference"/>
        </w:rPr>
        <w:annotationRef/>
      </w:r>
      <w:r>
        <w:t>MBAM Recovery and Hardware service endpoint</w:t>
      </w:r>
    </w:p>
  </w:comment>
  <w:comment w:id="179" w:author="Author" w:initials="A">
    <w:p w14:paraId="6C837BAB" w14:textId="3BF4EB75" w:rsidR="00AB4A7B" w:rsidRDefault="00AB4A7B">
      <w:pPr>
        <w:pStyle w:val="CommentText"/>
      </w:pPr>
      <w:r>
        <w:rPr>
          <w:rStyle w:val="CommentReference"/>
        </w:rPr>
        <w:annotationRef/>
      </w:r>
      <w:r>
        <w:t>Select BitLocker recovery information to store</w:t>
      </w:r>
    </w:p>
  </w:comment>
  <w:comment w:id="180" w:author="Author" w:initials="A">
    <w:p w14:paraId="57A8638A" w14:textId="71A888C6" w:rsidR="00AB4A7B" w:rsidRDefault="00AB4A7B">
      <w:pPr>
        <w:pStyle w:val="CommentText"/>
      </w:pPr>
      <w:r>
        <w:rPr>
          <w:rStyle w:val="CommentReference"/>
        </w:rPr>
        <w:annotationRef/>
      </w:r>
      <w:r>
        <w:t>Client Management (part of above policy)</w:t>
      </w:r>
    </w:p>
  </w:comment>
  <w:comment w:id="181" w:author="Author" w:initials="A">
    <w:p w14:paraId="699401FF" w14:textId="365DA723" w:rsidR="00AB4A7B" w:rsidRDefault="00AB4A7B">
      <w:pPr>
        <w:pStyle w:val="CommentText"/>
      </w:pPr>
      <w:r>
        <w:rPr>
          <w:rStyle w:val="CommentReference"/>
        </w:rPr>
        <w:annotationRef/>
      </w:r>
      <w:r>
        <w:t>Configure MBAM services (part of above policy)</w:t>
      </w:r>
    </w:p>
  </w:comment>
  <w:comment w:id="182" w:author="Author" w:initials="A">
    <w:p w14:paraId="3DF9B92D" w14:textId="15D616AD" w:rsidR="00AB4A7B" w:rsidRDefault="00AB4A7B">
      <w:pPr>
        <w:pStyle w:val="CommentText"/>
      </w:pPr>
      <w:r>
        <w:rPr>
          <w:rStyle w:val="CommentReference"/>
        </w:rPr>
        <w:annotationRef/>
      </w:r>
      <w:r>
        <w:t>MBAM Status reporting service endpoint</w:t>
      </w:r>
    </w:p>
  </w:comment>
  <w:comment w:id="183" w:author="Author" w:initials="A">
    <w:p w14:paraId="51309914" w14:textId="1F173065" w:rsidR="00AB4A7B" w:rsidRDefault="00AB4A7B">
      <w:pPr>
        <w:pStyle w:val="CommentText"/>
      </w:pPr>
      <w:r>
        <w:rPr>
          <w:rStyle w:val="CommentReference"/>
        </w:rPr>
        <w:annotationRef/>
      </w:r>
      <w:r>
        <w:t>Enter status report frequency in (minutes)</w:t>
      </w:r>
    </w:p>
  </w:comment>
  <w:comment w:id="184" w:author="Author" w:initials="A">
    <w:p w14:paraId="3D0BA42E" w14:textId="3E754287" w:rsidR="00AB4A7B" w:rsidRDefault="00AB4A7B">
      <w:pPr>
        <w:pStyle w:val="CommentText"/>
      </w:pPr>
      <w:r>
        <w:rPr>
          <w:rStyle w:val="CommentReference"/>
        </w:rPr>
        <w:annotationRef/>
      </w:r>
      <w:r>
        <w:t>Configure MBAM services</w:t>
      </w:r>
    </w:p>
  </w:comment>
  <w:comment w:id="185" w:author="Author" w:initials="A">
    <w:p w14:paraId="31EAD757" w14:textId="3AEFD36D" w:rsidR="00AB4A7B" w:rsidRDefault="00AB4A7B">
      <w:pPr>
        <w:pStyle w:val="CommentText"/>
      </w:pPr>
      <w:r>
        <w:rPr>
          <w:rStyle w:val="CommentReference"/>
        </w:rPr>
        <w:annotationRef/>
      </w:r>
      <w:r w:rsidRPr="008563D7">
        <w:t>Configure client checking status frequency (minutes)</w:t>
      </w:r>
    </w:p>
  </w:comment>
  <w:comment w:id="186" w:author="Author" w:initials="A">
    <w:p w14:paraId="50FEDC33" w14:textId="609F3944" w:rsidR="00AB4A7B" w:rsidRDefault="00AB4A7B">
      <w:pPr>
        <w:pStyle w:val="CommentText"/>
      </w:pPr>
      <w:r>
        <w:rPr>
          <w:rStyle w:val="CommentReference"/>
        </w:rPr>
        <w:annotationRef/>
      </w:r>
      <w:r>
        <w:t>Operating system drive encryption settings</w:t>
      </w:r>
    </w:p>
  </w:comment>
  <w:comment w:id="188" w:author="Author" w:initials="A">
    <w:p w14:paraId="026B425B" w14:textId="77777777" w:rsidR="00AB4A7B" w:rsidRDefault="00AB4A7B">
      <w:pPr>
        <w:pStyle w:val="CommentText"/>
      </w:pPr>
      <w:r>
        <w:rPr>
          <w:rStyle w:val="CommentReference"/>
        </w:rPr>
        <w:annotationRef/>
      </w:r>
      <w:r>
        <w:rPr>
          <w:rStyle w:val="CommentReference"/>
        </w:rPr>
        <w:t>The call to action here is HIDE the Windows native BL CP and use the MBAM CP.  If you leave both there, you’ll have redundant capability and may confuse end users.</w:t>
      </w:r>
    </w:p>
  </w:comment>
  <w:comment w:id="189" w:author="Author" w:initials="A">
    <w:p w14:paraId="67DD4B4A" w14:textId="77777777" w:rsidR="00AB4A7B" w:rsidRDefault="00AB4A7B">
      <w:pPr>
        <w:pStyle w:val="CommentText"/>
      </w:pPr>
      <w:r>
        <w:rPr>
          <w:rStyle w:val="CommentReference"/>
        </w:rPr>
        <w:annotationRef/>
      </w:r>
      <w:r>
        <w:t>MBAM, not BitLocker</w:t>
      </w:r>
    </w:p>
  </w:comment>
  <w:comment w:id="190" w:author="Author" w:initials="A">
    <w:p w14:paraId="2F9E327F" w14:textId="77777777" w:rsidR="00AB4A7B" w:rsidRDefault="00AB4A7B">
      <w:pPr>
        <w:pStyle w:val="CommentText"/>
      </w:pPr>
      <w:r>
        <w:rPr>
          <w:rStyle w:val="CommentReference"/>
        </w:rPr>
        <w:annotationRef/>
      </w:r>
      <w:r>
        <w:t>Can replace</w:t>
      </w:r>
    </w:p>
  </w:comment>
  <w:comment w:id="191" w:author="Author" w:initials="A">
    <w:p w14:paraId="63041018" w14:textId="77777777" w:rsidR="00AB4A7B" w:rsidRDefault="00AB4A7B">
      <w:pPr>
        <w:pStyle w:val="CommentText"/>
      </w:pPr>
      <w:r>
        <w:rPr>
          <w:rStyle w:val="CommentReference"/>
        </w:rPr>
        <w:annotationRef/>
      </w:r>
      <w:r>
        <w:t>Not additional.</w:t>
      </w:r>
    </w:p>
    <w:p w14:paraId="2DEA6061" w14:textId="77777777" w:rsidR="00AB4A7B" w:rsidRDefault="00AB4A7B">
      <w:pPr>
        <w:pStyle w:val="CommentText"/>
      </w:pPr>
    </w:p>
    <w:p w14:paraId="13804627" w14:textId="77777777" w:rsidR="00AB4A7B" w:rsidRDefault="00AB4A7B">
      <w:pPr>
        <w:pStyle w:val="CommentText"/>
      </w:pPr>
      <w:r>
        <w:t>To be more accurate, here are the facts:</w:t>
      </w:r>
    </w:p>
    <w:p w14:paraId="3B1002A3" w14:textId="77777777" w:rsidR="00AB4A7B" w:rsidRDefault="00AB4A7B">
      <w:pPr>
        <w:pStyle w:val="CommentText"/>
      </w:pPr>
    </w:p>
    <w:p w14:paraId="7041F117" w14:textId="77777777" w:rsidR="00AB4A7B" w:rsidRDefault="00AB4A7B">
      <w:pPr>
        <w:pStyle w:val="CommentText"/>
      </w:pPr>
      <w:r>
        <w:t>The MBAM CP allows standard &amp; Admin user the ability to manage PIN’s &amp; Passwords, and unlock their volumes.  Unlike the BL CP for Admins, it does not allow admins to decrypt a machine or suspend/resume a machine.</w:t>
      </w:r>
    </w:p>
  </w:comment>
  <w:comment w:id="194" w:author="Author" w:initials="A">
    <w:p w14:paraId="4A93A492" w14:textId="1800FF54"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Make sure you use the 32-bit setup exe on 32-bit servers and the 64-bit setup exe on 64-bit servers.</w:t>
      </w:r>
    </w:p>
    <w:p w14:paraId="12F9D52A" w14:textId="3AA73CAB" w:rsidR="00AB4A7B" w:rsidRDefault="00AB4A7B">
      <w:pPr>
        <w:pStyle w:val="CommentText"/>
      </w:pPr>
      <w:proofErr w:type="gramStart"/>
      <w:r>
        <w:t>a-</w:t>
      </w:r>
      <w:proofErr w:type="spellStart"/>
      <w:r>
        <w:t>alunde</w:t>
      </w:r>
      <w:proofErr w:type="spellEnd"/>
      <w:proofErr w:type="gramEnd"/>
      <w:r>
        <w:t xml:space="preserve"> – reviewed – 6/14</w:t>
      </w:r>
    </w:p>
  </w:comment>
  <w:comment w:id="197" w:author="Author" w:initials="A">
    <w:p w14:paraId="1928294C" w14:textId="7C3E3A3B" w:rsidR="00AB4A7B" w:rsidRDefault="00AB4A7B">
      <w:pPr>
        <w:pStyle w:val="CommentText"/>
      </w:pPr>
      <w:r>
        <w:rPr>
          <w:rStyle w:val="CommentReference"/>
        </w:rPr>
        <w:annotationRef/>
      </w:r>
      <w:r>
        <w:t>2. Click “Install” at the welcome screen</w:t>
      </w:r>
    </w:p>
  </w:comment>
  <w:comment w:id="198" w:author="Author" w:initials="A">
    <w:p w14:paraId="54C8A101" w14:textId="77C5E1D1"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Make a note that any features that will share the same computer MUST be installed together. They cannot be installed individually to the same computer.</w:t>
      </w:r>
    </w:p>
  </w:comment>
  <w:comment w:id="199" w:author="Author" w:initials="A">
    <w:p w14:paraId="500711D1" w14:textId="45C51C76" w:rsidR="00AB4A7B" w:rsidRDefault="00AB4A7B">
      <w:pPr>
        <w:pStyle w:val="CommentText"/>
      </w:pPr>
      <w:r>
        <w:rPr>
          <w:rStyle w:val="CommentReference"/>
        </w:rPr>
        <w:annotationRef/>
      </w:r>
      <w:r>
        <w:t>This is step 4. Select certificates is presented before the installation pages</w:t>
      </w:r>
    </w:p>
  </w:comment>
  <w:comment w:id="201" w:author="Author" w:initials="A">
    <w:p w14:paraId="7D751079" w14:textId="335240CD" w:rsidR="00AB4A7B" w:rsidRDefault="00AB4A7B">
      <w:pPr>
        <w:pStyle w:val="CommentText"/>
      </w:pPr>
      <w:r>
        <w:rPr>
          <w:rStyle w:val="CommentReference"/>
        </w:rPr>
        <w:annotationRef/>
      </w:r>
      <w:r>
        <w:t>a-</w:t>
      </w:r>
      <w:proofErr w:type="spellStart"/>
      <w:r>
        <w:t>BMurri</w:t>
      </w:r>
      <w:proofErr w:type="spellEnd"/>
      <w:r>
        <w:t xml:space="preserve"> – Must be a “domain” user account (cannot be a local machine account). Should be an account provisioned for this purpose (not for any individual’s “normal” use). Does not need to be an administrator’s account (and probably shouldn’t), but its credentials can access all data available to the MBAM Report Users group.</w:t>
      </w:r>
    </w:p>
  </w:comment>
  <w:comment w:id="200" w:author="Author" w:initials="A">
    <w:p w14:paraId="6DB55539" w14:textId="3AB4DD93" w:rsidR="00AB4A7B" w:rsidRDefault="00AB4A7B">
      <w:pPr>
        <w:pStyle w:val="CommentText"/>
      </w:pPr>
      <w:r>
        <w:rPr>
          <w:rStyle w:val="CommentReference"/>
        </w:rPr>
        <w:annotationRef/>
      </w:r>
      <w:r>
        <w:t>In the Configure the Compliance and Audit Reports window, specify…</w:t>
      </w:r>
    </w:p>
  </w:comment>
  <w:comment w:id="202" w:author="Author" w:initials="A">
    <w:p w14:paraId="758CD6E1" w14:textId="796FA73C"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Please note that: This does NOT turn on Automatic Updates.</w:t>
      </w:r>
    </w:p>
  </w:comment>
  <w:comment w:id="203" w:author="Author" w:initials="A">
    <w:p w14:paraId="36FAF15E" w14:textId="70CBF162" w:rsidR="00AB4A7B" w:rsidRPr="00241D3F" w:rsidRDefault="00AB4A7B">
      <w:pPr>
        <w:pStyle w:val="CommentText"/>
      </w:pPr>
      <w:r>
        <w:rPr>
          <w:rStyle w:val="CommentReference"/>
        </w:rPr>
        <w:annotationRef/>
      </w:r>
      <w:r>
        <w:t>Girish – You could specify the access rights here stating that all fields in Drive Recovery and Manage TPM are required fields for a Helpdesk User.</w:t>
      </w:r>
    </w:p>
  </w:comment>
  <w:comment w:id="204" w:author="Author" w:initials="A">
    <w:p w14:paraId="6BD964F2" w14:textId="41002E78" w:rsidR="00AB4A7B" w:rsidRDefault="00AB4A7B">
      <w:pPr>
        <w:pStyle w:val="CommentText"/>
      </w:pPr>
      <w:r>
        <w:rPr>
          <w:rStyle w:val="CommentReference"/>
        </w:rPr>
        <w:annotationRef/>
      </w:r>
      <w:r>
        <w:t>Girish – Advanced access for an Advanced Helpdesk User requires only “Key ID” field as a required field in Drive Recovery and “Computer Domain” and “Computer Name” field as required fields in Manage TPM.</w:t>
      </w:r>
    </w:p>
  </w:comment>
  <w:comment w:id="205" w:author="Author" w:initials="A">
    <w:p w14:paraId="44160AB5" w14:textId="0689C5FC"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The recommended way to do this is to create a domain security group and add that domain group to each local MBAM Report Users group, and managed group membership via the domain group.</w:t>
      </w:r>
    </w:p>
  </w:comment>
  <w:comment w:id="207" w:author="Author" w:initials="A">
    <w:p w14:paraId="53B89AC6" w14:textId="7D14B840"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default</w:t>
      </w:r>
    </w:p>
    <w:p w14:paraId="0C8D9B65" w14:textId="77777777" w:rsidR="00AB4A7B" w:rsidRDefault="00AB4A7B">
      <w:pPr>
        <w:pStyle w:val="CommentText"/>
      </w:pPr>
    </w:p>
    <w:p w14:paraId="57B165C7" w14:textId="174821A5" w:rsidR="00AB4A7B" w:rsidRDefault="00AB4A7B">
      <w:pPr>
        <w:pStyle w:val="CommentText"/>
      </w:pPr>
      <w:r>
        <w:t>The URLs you provide are usually as you have them here.</w:t>
      </w:r>
    </w:p>
    <w:p w14:paraId="437E19D2" w14:textId="77777777" w:rsidR="00AB4A7B" w:rsidRDefault="00AB4A7B">
      <w:pPr>
        <w:pStyle w:val="CommentText"/>
      </w:pPr>
    </w:p>
    <w:p w14:paraId="3697B60F" w14:textId="5704BB4F" w:rsidR="00AB4A7B" w:rsidRDefault="00AB4A7B">
      <w:pPr>
        <w:pStyle w:val="CommentText"/>
      </w:pPr>
      <w:r>
        <w:t>The actual URL can always be found by using the Reporting Services Configuration Manager tool and selecting the instance selected during setup.</w:t>
      </w:r>
    </w:p>
  </w:comment>
  <w:comment w:id="208" w:author="Author" w:initials="A">
    <w:p w14:paraId="3F037840" w14:textId="4FCA64A7" w:rsidR="00AB4A7B" w:rsidRDefault="00AB4A7B">
      <w:pPr>
        <w:pStyle w:val="CommentText"/>
      </w:pPr>
      <w:r>
        <w:rPr>
          <w:rStyle w:val="CommentReference"/>
        </w:rPr>
        <w:annotationRef/>
      </w:r>
      <w:r>
        <w:t xml:space="preserve">Girish – I believe, this check could be done during the installation process as well. </w:t>
      </w:r>
    </w:p>
  </w:comment>
  <w:comment w:id="210" w:author="Author" w:initials="A">
    <w:p w14:paraId="453F6F70" w14:textId="2EF97F58" w:rsidR="00AB4A7B" w:rsidRDefault="00AB4A7B">
      <w:pPr>
        <w:pStyle w:val="CommentText"/>
      </w:pPr>
      <w:r>
        <w:rPr>
          <w:rStyle w:val="CommentReference"/>
        </w:rPr>
        <w:annotationRef/>
      </w:r>
      <w:r>
        <w:t>a-</w:t>
      </w:r>
      <w:proofErr w:type="spellStart"/>
      <w:r>
        <w:t>BMurri</w:t>
      </w:r>
      <w:proofErr w:type="spellEnd"/>
      <w:r>
        <w:t xml:space="preserve"> – &lt;</w:t>
      </w:r>
      <w:proofErr w:type="spellStart"/>
      <w:r>
        <w:t>computername</w:t>
      </w:r>
      <w:proofErr w:type="spellEnd"/>
      <w:proofErr w:type="gramStart"/>
      <w:r>
        <w:t>&gt;:</w:t>
      </w:r>
      <w:proofErr w:type="gramEnd"/>
      <w:r>
        <w:t>&lt;port&gt; to be consistent with the others? Or remove that to be covered by the note? Or remove/rewrite the note?</w:t>
      </w:r>
    </w:p>
    <w:p w14:paraId="2F3710DF" w14:textId="77777777" w:rsidR="00AB4A7B" w:rsidRDefault="00AB4A7B">
      <w:pPr>
        <w:pStyle w:val="CommentText"/>
      </w:pPr>
    </w:p>
    <w:p w14:paraId="7D4E9858" w14:textId="0E2656D9" w:rsidR="00AB4A7B" w:rsidRDefault="00AB4A7B">
      <w:pPr>
        <w:pStyle w:val="CommentText"/>
      </w:pPr>
      <w:r>
        <w:t>Colon with port can be left off if they are the default for the protocol used.</w:t>
      </w:r>
    </w:p>
    <w:p w14:paraId="6F82F60D" w14:textId="77777777" w:rsidR="00AB4A7B" w:rsidRDefault="00AB4A7B">
      <w:pPr>
        <w:pStyle w:val="CommentText"/>
      </w:pPr>
    </w:p>
    <w:p w14:paraId="6FDE7BB3" w14:textId="19A99911" w:rsidR="00AB4A7B" w:rsidRDefault="00AB4A7B">
      <w:pPr>
        <w:pStyle w:val="CommentText"/>
      </w:pPr>
      <w:r>
        <w:t>Note that if network encryption was selected, the protocol is “https:” instead of “http:</w:t>
      </w:r>
      <w:proofErr w:type="gramStart"/>
      <w:r>
        <w:t>”.</w:t>
      </w:r>
      <w:proofErr w:type="gramEnd"/>
    </w:p>
  </w:comment>
  <w:comment w:id="212" w:author="Author" w:initials="A">
    <w:p w14:paraId="54B41308" w14:textId="639B96E4"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Comments I added to the previous section apply to this section as well.</w:t>
      </w:r>
    </w:p>
  </w:comment>
  <w:comment w:id="215" w:author="Author" w:initials="A">
    <w:p w14:paraId="62F89DCA" w14:textId="7B7EEF1F"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its computer’s domain account. Network Service is used for connections to any local database.</w:t>
      </w:r>
    </w:p>
  </w:comment>
  <w:comment w:id="216" w:author="Author" w:initials="A">
    <w:p w14:paraId="4FA87252" w14:textId="1ABB321C"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same as [BLM82]</w:t>
      </w:r>
    </w:p>
  </w:comment>
  <w:comment w:id="217" w:author="Author" w:initials="A">
    <w:p w14:paraId="1A7E24A1" w14:textId="6D3E461E"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Order is wrong: e &amp; f come before b &amp; c.</w:t>
      </w:r>
    </w:p>
  </w:comment>
  <w:comment w:id="218" w:author="Author" w:initials="A">
    <w:p w14:paraId="128E8974" w14:textId="0766F452"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If the unnamed “default” instance was used, then this is just “</w:t>
      </w:r>
      <w:proofErr w:type="spellStart"/>
      <w:r>
        <w:t>ServerName</w:t>
      </w:r>
      <w:proofErr w:type="spellEnd"/>
      <w:r>
        <w:t>”. Same with steps c &amp; f in the next feature.</w:t>
      </w:r>
    </w:p>
  </w:comment>
  <w:comment w:id="219" w:author="Author" w:initials="A">
    <w:p w14:paraId="0914EE01" w14:textId="266CC230"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would it be more accurate to say “may have been”? Same question for the next feature in steps d &amp; g.</w:t>
      </w:r>
    </w:p>
  </w:comment>
  <w:comment w:id="220" w:author="Author" w:initials="A">
    <w:p w14:paraId="356268CE" w14:textId="39671631"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SQL Server Reporting Services site default instance can usually be found</w:t>
      </w:r>
    </w:p>
    <w:p w14:paraId="0DD181A4" w14:textId="77777777" w:rsidR="00AB4A7B" w:rsidRDefault="00AB4A7B">
      <w:pPr>
        <w:pStyle w:val="CommentText"/>
      </w:pPr>
    </w:p>
    <w:p w14:paraId="42CB36AF" w14:textId="7DF04445" w:rsidR="00AB4A7B" w:rsidRDefault="00AB4A7B">
      <w:pPr>
        <w:pStyle w:val="CommentText"/>
      </w:pPr>
      <w:r>
        <w:t>See my discussion of these URLs in the previous section.</w:t>
      </w:r>
    </w:p>
  </w:comment>
  <w:comment w:id="221" w:author="Author" w:initials="A">
    <w:p w14:paraId="0578110B" w14:textId="1B7A6826"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This will usually be </w:t>
      </w:r>
      <w:proofErr w:type="spellStart"/>
      <w:r>
        <w:t>ReportServer</w:t>
      </w:r>
      <w:proofErr w:type="spellEnd"/>
      <w:r>
        <w:t>, not Reports.</w:t>
      </w:r>
    </w:p>
    <w:p w14:paraId="19CAFDE1" w14:textId="77777777" w:rsidR="00AB4A7B" w:rsidRDefault="00AB4A7B">
      <w:pPr>
        <w:pStyle w:val="CommentText"/>
      </w:pPr>
    </w:p>
    <w:p w14:paraId="41FA3140" w14:textId="36404DFA" w:rsidR="00AB4A7B" w:rsidRDefault="00AB4A7B">
      <w:pPr>
        <w:pStyle w:val="CommentText"/>
      </w:pPr>
      <w:r>
        <w:t xml:space="preserve">For named instances, this will usually be </w:t>
      </w:r>
      <w:proofErr w:type="spellStart"/>
      <w:r>
        <w:t>ReportServer_InstanceName</w:t>
      </w:r>
      <w:proofErr w:type="spellEnd"/>
      <w:r>
        <w:t xml:space="preserve">, not </w:t>
      </w:r>
      <w:proofErr w:type="spellStart"/>
      <w:r>
        <w:t>Reports_InstanceName</w:t>
      </w:r>
      <w:proofErr w:type="spellEnd"/>
      <w:r>
        <w:t>.</w:t>
      </w:r>
    </w:p>
  </w:comment>
  <w:comment w:id="222" w:author="Author" w:initials="A">
    <w:p w14:paraId="576A4118" w14:textId="422FA862" w:rsidR="00AB4A7B" w:rsidRDefault="00AB4A7B">
      <w:pPr>
        <w:pStyle w:val="CommentText"/>
      </w:pPr>
      <w:r>
        <w:rPr>
          <w:rStyle w:val="CommentReference"/>
        </w:rPr>
        <w:annotationRef/>
      </w:r>
      <w:r>
        <w:t>Girish – Same as A86</w:t>
      </w:r>
    </w:p>
  </w:comment>
  <w:comment w:id="223" w:author="Author" w:initials="A">
    <w:p w14:paraId="395BA17A" w14:textId="473A84AC" w:rsidR="00AB4A7B" w:rsidRDefault="00AB4A7B">
      <w:pPr>
        <w:pStyle w:val="CommentText"/>
      </w:pPr>
      <w:r>
        <w:rPr>
          <w:rStyle w:val="CommentReference"/>
        </w:rPr>
        <w:annotationRef/>
      </w:r>
      <w:r>
        <w:t>Girish – Same as A87</w:t>
      </w:r>
    </w:p>
  </w:comment>
  <w:comment w:id="230" w:author="Author" w:initials="A">
    <w:p w14:paraId="5BFC2E9C" w14:textId="720BC598"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Even though inside of setup you use </w:t>
      </w:r>
      <w:proofErr w:type="spellStart"/>
      <w:r>
        <w:t>ReportServer</w:t>
      </w:r>
      <w:proofErr w:type="spellEnd"/>
      <w:r>
        <w:t>, Reports is correct here. Both URLs are found in the Reporting Services Configuration Manager.</w:t>
      </w:r>
    </w:p>
    <w:p w14:paraId="4CC28607" w14:textId="77777777" w:rsidR="00AB4A7B" w:rsidRDefault="00AB4A7B">
      <w:pPr>
        <w:pStyle w:val="CommentText"/>
      </w:pPr>
    </w:p>
    <w:p w14:paraId="5D1A4C92" w14:textId="7111BB5C" w:rsidR="00AB4A7B" w:rsidRDefault="00AB4A7B">
      <w:pPr>
        <w:pStyle w:val="CommentText"/>
      </w:pPr>
      <w:r>
        <w:t>The one that is used in Setup is called the “Web Service URL”, and the one used in verification is called the “Report Manager URL”, in that tool.</w:t>
      </w:r>
    </w:p>
  </w:comment>
  <w:comment w:id="232" w:author="Author" w:initials="A">
    <w:p w14:paraId="2CCB034E" w14:textId="77777777" w:rsidR="00AB4A7B" w:rsidRDefault="00AB4A7B">
      <w:pPr>
        <w:pStyle w:val="CommentText"/>
      </w:pPr>
      <w:r>
        <w:rPr>
          <w:rStyle w:val="CommentReference"/>
        </w:rPr>
        <w:annotationRef/>
      </w:r>
      <w:r>
        <w:rPr>
          <w:rStyle w:val="CommentReference"/>
        </w:rPr>
        <w:annotationRef/>
      </w:r>
      <w:r>
        <w:t>6/7 – Stein –Signed-Off</w:t>
      </w:r>
    </w:p>
  </w:comment>
  <w:comment w:id="235" w:author="Author" w:initials="A">
    <w:p w14:paraId="034A9C3C" w14:textId="77777777" w:rsidR="00AB4A7B" w:rsidRDefault="00AB4A7B">
      <w:pPr>
        <w:pStyle w:val="CommentText"/>
      </w:pPr>
      <w:r>
        <w:rPr>
          <w:rStyle w:val="CommentReference"/>
        </w:rPr>
        <w:annotationRef/>
      </w:r>
      <w:r>
        <w:t>6/7 – Stein –Signed-Off</w:t>
      </w:r>
    </w:p>
  </w:comment>
  <w:comment w:id="239" w:author="Author" w:initials="A">
    <w:p w14:paraId="6058558E" w14:textId="77777777" w:rsidR="00AB4A7B" w:rsidRDefault="00AB4A7B">
      <w:pPr>
        <w:pStyle w:val="CommentText"/>
      </w:pPr>
      <w:r>
        <w:rPr>
          <w:rStyle w:val="CommentReference"/>
        </w:rPr>
        <w:annotationRef/>
      </w:r>
      <w:r>
        <w:t>6/7 – Stein – Intro looks good</w:t>
      </w:r>
    </w:p>
  </w:comment>
  <w:comment w:id="247" w:author="Author" w:initials="A">
    <w:p w14:paraId="1A94821B" w14:textId="21BEC7C9"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depending on the port you installed at (it may need to be added to the URL). If you specified a Host Name, you would use that value instead of machine name.</w:t>
      </w:r>
    </w:p>
  </w:comment>
  <w:comment w:id="251" w:author="Author" w:initials="A">
    <w:p w14:paraId="218CEF65" w14:textId="726BA82A" w:rsidR="00AB4A7B" w:rsidRDefault="00AB4A7B">
      <w:pPr>
        <w:pStyle w:val="CommentText"/>
      </w:pPr>
      <w:r>
        <w:rPr>
          <w:rStyle w:val="CommentReference"/>
        </w:rPr>
        <w:annotationRef/>
      </w:r>
      <w:proofErr w:type="spellStart"/>
      <w:r>
        <w:t>JeffGold</w:t>
      </w:r>
      <w:proofErr w:type="spellEnd"/>
      <w:r>
        <w:t xml:space="preserve"> – We should add that this report is based off of a cache that runs every 6 hours</w:t>
      </w:r>
    </w:p>
  </w:comment>
  <w:comment w:id="254" w:author="Author" w:initials="A">
    <w:p w14:paraId="0AC92E3A" w14:textId="43183B30" w:rsidR="00AB4A7B" w:rsidRDefault="00AB4A7B">
      <w:pPr>
        <w:pStyle w:val="CommentText"/>
      </w:pPr>
      <w:r>
        <w:rPr>
          <w:rStyle w:val="CommentReference"/>
        </w:rPr>
        <w:annotationRef/>
      </w:r>
      <w:proofErr w:type="spellStart"/>
      <w:r>
        <w:t>PriyaaN</w:t>
      </w:r>
      <w:proofErr w:type="spellEnd"/>
      <w:r>
        <w:t xml:space="preserve"> – </w:t>
      </w:r>
      <w:proofErr w:type="gramStart"/>
      <w:r>
        <w:t>Adding  fully</w:t>
      </w:r>
      <w:proofErr w:type="gramEnd"/>
      <w:r>
        <w:t xml:space="preserve"> qualified server name here yields faster browsing results </w:t>
      </w:r>
    </w:p>
    <w:p w14:paraId="540CA66B" w14:textId="77777777" w:rsidR="00AB4A7B" w:rsidRDefault="00AB4A7B">
      <w:pPr>
        <w:pStyle w:val="CommentText"/>
      </w:pPr>
    </w:p>
    <w:p w14:paraId="04593A61" w14:textId="716FC975" w:rsidR="00AB4A7B" w:rsidRDefault="00AB4A7B">
      <w:pPr>
        <w:pStyle w:val="CommentText"/>
      </w:pPr>
      <w:r>
        <w:t>**please add this as a tip here…</w:t>
      </w:r>
    </w:p>
  </w:comment>
  <w:comment w:id="257" w:author="Author" w:initials="A">
    <w:p w14:paraId="13A37303" w14:textId="2077E405" w:rsidR="00AB4A7B" w:rsidRDefault="00AB4A7B">
      <w:pPr>
        <w:pStyle w:val="CommentText"/>
      </w:pPr>
      <w:r>
        <w:rPr>
          <w:rStyle w:val="CommentReference"/>
        </w:rPr>
        <w:annotationRef/>
      </w:r>
      <w:proofErr w:type="spellStart"/>
      <w:r>
        <w:t>PriyaaN</w:t>
      </w:r>
      <w:proofErr w:type="spellEnd"/>
      <w:r>
        <w:t xml:space="preserve"> - You can use first eight digits or the entire recovery key ID to get a direct return </w:t>
      </w:r>
      <w:proofErr w:type="gramStart"/>
      <w:r>
        <w:t>of  the</w:t>
      </w:r>
      <w:proofErr w:type="gramEnd"/>
      <w:r>
        <w:t xml:space="preserve"> recovery key instead of set of possible matching keys</w:t>
      </w:r>
    </w:p>
  </w:comment>
  <w:comment w:id="258" w:author="Author" w:initials="A">
    <w:p w14:paraId="72BB848E" w14:textId="0CD98833" w:rsidR="00AB4A7B" w:rsidRDefault="00AB4A7B">
      <w:pPr>
        <w:pStyle w:val="CommentText"/>
      </w:pPr>
      <w:r>
        <w:rPr>
          <w:rStyle w:val="CommentReference"/>
        </w:rPr>
        <w:annotationRef/>
      </w:r>
      <w:r>
        <w:t>We always have single use of recovery password, this is not an option.</w:t>
      </w:r>
    </w:p>
  </w:comment>
  <w:comment w:id="267" w:author="Author" w:initials="A">
    <w:p w14:paraId="7AD535C2" w14:textId="69BBA272" w:rsidR="00AB4A7B" w:rsidRDefault="00AB4A7B">
      <w:pPr>
        <w:pStyle w:val="CommentText"/>
      </w:pPr>
      <w:r>
        <w:rPr>
          <w:rStyle w:val="CommentReference"/>
        </w:rPr>
        <w:annotationRef/>
      </w:r>
      <w:r>
        <w:t xml:space="preserve">The single use of recovery password is automatically applied to OS drive and fixed data drive. For a removable data drive it will be applied when a removable drive is removed from system and re-inserted to a computer that has policy enabled to manage removable data drive </w:t>
      </w:r>
    </w:p>
  </w:comment>
  <w:comment w:id="269" w:author="Author" w:initials="A">
    <w:p w14:paraId="23942554" w14:textId="0C8C3B8D" w:rsidR="00AB4A7B" w:rsidRDefault="00AB4A7B" w:rsidP="00142DE6">
      <w:pPr>
        <w:pStyle w:val="CommentText"/>
      </w:pPr>
      <w:r>
        <w:rPr>
          <w:rStyle w:val="CommentReference"/>
        </w:rPr>
        <w:annotationRef/>
      </w:r>
      <w:r>
        <w:t>There isn’t any group policy settings for these. The single use of recovery password is always on and user cannot configure it or configure the key expiration period</w:t>
      </w:r>
    </w:p>
    <w:p w14:paraId="4B7E3A9E" w14:textId="449BAEF7" w:rsidR="00AB4A7B" w:rsidRDefault="00AB4A7B">
      <w:pPr>
        <w:pStyle w:val="CommentText"/>
      </w:pPr>
    </w:p>
  </w:comment>
  <w:comment w:id="303" w:author="Author" w:initials="A">
    <w:p w14:paraId="50E67FEA" w14:textId="6462AD99" w:rsidR="00AB4A7B" w:rsidRDefault="00AB4A7B">
      <w:pPr>
        <w:pStyle w:val="CommentText"/>
      </w:pPr>
      <w:r>
        <w:rPr>
          <w:rStyle w:val="CommentReference"/>
        </w:rPr>
        <w:annotationRef/>
      </w:r>
      <w:r>
        <w:t>The TPM lockout is due to user entered uncorrected PIN too many time, the TPM then will start to slow down the response and lockout the PIN validation process even the user entered corrected PIN.</w:t>
      </w:r>
    </w:p>
    <w:p w14:paraId="244E215D" w14:textId="31B5077A" w:rsidR="00AB4A7B" w:rsidRDefault="00AB4A7B">
      <w:pPr>
        <w:pStyle w:val="CommentText"/>
      </w:pPr>
      <w:r>
        <w:t xml:space="preserve">Each manufacture may have different times for allowing user to enter the uncorrected PIN, the TPM lockdown may is slow the response and always response with uncorrected PIN. </w:t>
      </w:r>
    </w:p>
  </w:comment>
  <w:comment w:id="307" w:author="Author" w:initials="A">
    <w:p w14:paraId="32735588" w14:textId="0D7C405D" w:rsidR="00AB4A7B" w:rsidRDefault="00AB4A7B">
      <w:pPr>
        <w:pStyle w:val="CommentText"/>
      </w:pPr>
      <w:r>
        <w:rPr>
          <w:rStyle w:val="CommentReference"/>
        </w:rPr>
        <w:annotationRef/>
      </w:r>
      <w:proofErr w:type="spellStart"/>
      <w:r>
        <w:t>PriyaaN</w:t>
      </w:r>
      <w:proofErr w:type="spellEnd"/>
      <w:r>
        <w:t xml:space="preserve"> - Need to mention the file extension here</w:t>
      </w:r>
    </w:p>
  </w:comment>
  <w:comment w:id="311" w:author="Author" w:initials="A">
    <w:p w14:paraId="34CEB556" w14:textId="308597D5" w:rsidR="00AB4A7B" w:rsidRDefault="00AB4A7B">
      <w:pPr>
        <w:pStyle w:val="CommentText"/>
      </w:pPr>
      <w:r>
        <w:rPr>
          <w:rStyle w:val="CommentReference"/>
        </w:rPr>
        <w:annotationRef/>
      </w:r>
      <w:proofErr w:type="spellStart"/>
      <w:r>
        <w:t>PriyaaN</w:t>
      </w:r>
      <w:proofErr w:type="spellEnd"/>
      <w:r>
        <w:t xml:space="preserve"> -Also is the supported browsers mentioned anywhere previously?</w:t>
      </w:r>
    </w:p>
  </w:comment>
  <w:comment w:id="314" w:author="Author" w:initials="A">
    <w:p w14:paraId="73CA5508" w14:textId="5E7455FD" w:rsidR="00AB4A7B" w:rsidRDefault="00AB4A7B">
      <w:pPr>
        <w:pStyle w:val="CommentText"/>
      </w:pPr>
      <w:r>
        <w:rPr>
          <w:rStyle w:val="CommentReference"/>
        </w:rPr>
        <w:annotationRef/>
      </w:r>
      <w:proofErr w:type="spellStart"/>
      <w:r>
        <w:t>PriyaaN</w:t>
      </w:r>
      <w:proofErr w:type="spellEnd"/>
      <w:r>
        <w:t xml:space="preserve"> – On the server –side, hardware compatibility is enabled by choosing hardware compatibility sub feature under administration and monitoring server feature during </w:t>
      </w:r>
      <w:proofErr w:type="spellStart"/>
      <w:r>
        <w:t>setup.Else</w:t>
      </w:r>
      <w:proofErr w:type="spellEnd"/>
      <w:r>
        <w:t xml:space="preserve"> hardware feature is disabled on the console.</w:t>
      </w:r>
    </w:p>
  </w:comment>
  <w:comment w:id="312" w:author="Author" w:initials="A">
    <w:p w14:paraId="37F591E5" w14:textId="4699B1E6" w:rsidR="00AB4A7B" w:rsidRDefault="00AB4A7B">
      <w:pPr>
        <w:pStyle w:val="CommentText"/>
      </w:pPr>
      <w:r>
        <w:rPr>
          <w:rStyle w:val="CommentReference"/>
        </w:rPr>
        <w:annotationRef/>
      </w:r>
      <w:r>
        <w:t xml:space="preserve"> If a computer’s h/w compatibility must set to capable otherwise encryption policy will not be enforced on the computer.</w:t>
      </w:r>
    </w:p>
    <w:p w14:paraId="114A8BE4" w14:textId="77777777" w:rsidR="00AB4A7B" w:rsidRDefault="00AB4A7B">
      <w:pPr>
        <w:pStyle w:val="CommentText"/>
      </w:pPr>
    </w:p>
    <w:p w14:paraId="08ECA153" w14:textId="73E55A4E" w:rsidR="00AB4A7B" w:rsidRDefault="00AB4A7B">
      <w:pPr>
        <w:pStyle w:val="CommentText"/>
      </w:pPr>
      <w:r>
        <w:t>The frequency for checking the h/w capability is not configurable by the group policy.</w:t>
      </w:r>
    </w:p>
    <w:p w14:paraId="55EA7603" w14:textId="77777777" w:rsidR="00AB4A7B" w:rsidRDefault="00AB4A7B">
      <w:pPr>
        <w:pStyle w:val="CommentText"/>
      </w:pPr>
    </w:p>
    <w:p w14:paraId="02A16C58" w14:textId="07C42C4C" w:rsidR="00AB4A7B" w:rsidRDefault="00AB4A7B">
      <w:pPr>
        <w:pStyle w:val="CommentText"/>
      </w:pPr>
      <w:r>
        <w:t>If the H/W compatibility is “Unknown” the recheck will occur once a day</w:t>
      </w:r>
    </w:p>
    <w:p w14:paraId="47A8E592" w14:textId="688FDA13" w:rsidR="00AB4A7B" w:rsidRDefault="00AB4A7B" w:rsidP="005350CB">
      <w:pPr>
        <w:pStyle w:val="CommentText"/>
      </w:pPr>
      <w:r>
        <w:t>If the H/W compatibility is “Capable” the recheck will occur once a day</w:t>
      </w:r>
    </w:p>
    <w:p w14:paraId="357BE1EA" w14:textId="75401F16" w:rsidR="00AB4A7B" w:rsidRDefault="00AB4A7B" w:rsidP="005350CB">
      <w:pPr>
        <w:pStyle w:val="CommentText"/>
      </w:pPr>
      <w:r>
        <w:t>If the H/W compatibility is “Incapable” the recheck will occur once every 7 days</w:t>
      </w:r>
    </w:p>
    <w:p w14:paraId="644A0C3B" w14:textId="77777777" w:rsidR="00AB4A7B" w:rsidRDefault="00AB4A7B">
      <w:pPr>
        <w:pStyle w:val="CommentText"/>
      </w:pPr>
    </w:p>
  </w:comment>
  <w:comment w:id="317" w:author="Author" w:initials="A">
    <w:p w14:paraId="72BDDE17" w14:textId="53C9B87C" w:rsidR="00AB4A7B" w:rsidRDefault="00AB4A7B">
      <w:pPr>
        <w:pStyle w:val="CommentText"/>
      </w:pPr>
      <w:r>
        <w:rPr>
          <w:rStyle w:val="CommentReference"/>
        </w:rPr>
        <w:annotationRef/>
      </w:r>
      <w:r>
        <w:t>Stein – please add a section describing or referencing the policy to set to enable this.</w:t>
      </w:r>
    </w:p>
  </w:comment>
  <w:comment w:id="318" w:author="Author" w:initials="A">
    <w:p w14:paraId="6375D103" w14:textId="67BF879F" w:rsidR="00AB4A7B" w:rsidRDefault="00AB4A7B">
      <w:pPr>
        <w:pStyle w:val="CommentText"/>
      </w:pPr>
      <w:r>
        <w:rPr>
          <w:rStyle w:val="CommentReference"/>
        </w:rPr>
        <w:annotationRef/>
      </w:r>
      <w:proofErr w:type="spellStart"/>
      <w:r>
        <w:t>PriyaaN</w:t>
      </w:r>
      <w:proofErr w:type="spellEnd"/>
      <w:r>
        <w:t xml:space="preserve"> - They should also be able to add, edit </w:t>
      </w:r>
      <w:proofErr w:type="gramStart"/>
      <w:r>
        <w:t>or  remove</w:t>
      </w:r>
      <w:proofErr w:type="gramEnd"/>
      <w:r>
        <w:t xml:space="preserve"> new computer types from this page</w:t>
      </w:r>
    </w:p>
  </w:comment>
  <w:comment w:id="321" w:author="Author" w:initials="A">
    <w:p w14:paraId="1EBE369F" w14:textId="37C6B1C4" w:rsidR="00AB4A7B" w:rsidRDefault="00AB4A7B">
      <w:pPr>
        <w:pStyle w:val="CommentText"/>
      </w:pPr>
      <w:r>
        <w:rPr>
          <w:rStyle w:val="CommentReference"/>
        </w:rPr>
        <w:annotationRef/>
      </w:r>
      <w:r>
        <w:t>Computer exemption is used for company has whatever reason that would allow a computer doesn’t need to enforce encryption, such as for a development/testing usage, or the local law required, and older computer that doesn’t support BitLocker.</w:t>
      </w:r>
    </w:p>
    <w:p w14:paraId="275721D4" w14:textId="65FC9864" w:rsidR="00AB4A7B" w:rsidRDefault="00AB4A7B">
      <w:pPr>
        <w:pStyle w:val="CommentText"/>
      </w:pPr>
    </w:p>
  </w:comment>
  <w:comment w:id="322" w:author="Author" w:initials="A">
    <w:p w14:paraId="4E900672" w14:textId="1EC93085" w:rsidR="00AB4A7B" w:rsidRDefault="00AB4A7B">
      <w:pPr>
        <w:pStyle w:val="CommentText"/>
      </w:pPr>
      <w:r>
        <w:rPr>
          <w:rStyle w:val="CommentReference"/>
        </w:rPr>
        <w:annotationRef/>
      </w:r>
      <w:r>
        <w:t xml:space="preserve">We are not encourage to use user exemption, only when organization is not able to use computer based exemption, such as </w:t>
      </w:r>
      <w:proofErr w:type="spellStart"/>
      <w:r>
        <w:t>a</w:t>
      </w:r>
      <w:proofErr w:type="spellEnd"/>
      <w:r>
        <w:t xml:space="preserve"> organization’s computers have encryption policy is on, but for some reason there is a user who not need and want to encrypt the </w:t>
      </w:r>
      <w:proofErr w:type="gramStart"/>
      <w:r>
        <w:t>drive ,</w:t>
      </w:r>
      <w:proofErr w:type="gramEnd"/>
      <w:r>
        <w:t xml:space="preserve"> so the user may apply the user exemption.</w:t>
      </w:r>
    </w:p>
  </w:comment>
  <w:comment w:id="325" w:author="Author" w:initials="A">
    <w:p w14:paraId="25E81687" w14:textId="0809BF29" w:rsidR="00AB4A7B" w:rsidRDefault="00AB4A7B">
      <w:pPr>
        <w:pStyle w:val="CommentText"/>
      </w:pPr>
      <w:r>
        <w:rPr>
          <w:rStyle w:val="CommentReference"/>
        </w:rPr>
        <w:annotationRef/>
      </w:r>
      <w:r>
        <w:t>Hardware capability is different than computer exemption and it is not related to the user exemption.</w:t>
      </w:r>
    </w:p>
  </w:comment>
  <w:comment w:id="327" w:author="Author" w:initials="A">
    <w:p w14:paraId="5857E04C" w14:textId="1FE4D018" w:rsidR="00AB4A7B" w:rsidRDefault="00AB4A7B" w:rsidP="006E0A2C">
      <w:pPr>
        <w:pStyle w:val="CommentText"/>
      </w:pPr>
      <w:r>
        <w:rPr>
          <w:rStyle w:val="CommentReference"/>
        </w:rPr>
        <w:annotationRef/>
      </w:r>
      <w:r>
        <w:t xml:space="preserve">The computer exemption is based on the group policy, simple don’t target the computer with BitLocker encryption group policy then the BitLocker </w:t>
      </w:r>
      <w:proofErr w:type="gramStart"/>
      <w:r>
        <w:t>protection  would</w:t>
      </w:r>
      <w:proofErr w:type="gramEnd"/>
      <w:r>
        <w:t xml:space="preserve"> not apply to the computer, so computer is exempted from BitLocker protection.</w:t>
      </w:r>
    </w:p>
    <w:p w14:paraId="0562FAE8" w14:textId="41403C58" w:rsidR="00AB4A7B" w:rsidRDefault="00AB4A7B">
      <w:pPr>
        <w:pStyle w:val="CommentText"/>
      </w:pPr>
    </w:p>
  </w:comment>
  <w:comment w:id="346" w:author="Author" w:initials="A">
    <w:p w14:paraId="580C9EE5" w14:textId="2AD58A38" w:rsidR="00AB4A7B" w:rsidRDefault="00AB4A7B">
      <w:pPr>
        <w:pStyle w:val="CommentText"/>
      </w:pPr>
      <w:r>
        <w:rPr>
          <w:rStyle w:val="CommentReference"/>
        </w:rPr>
        <w:annotationRef/>
      </w:r>
      <w:r>
        <w:t>In the postpone has no maximum time – user can keep postpone as many time as user wants.</w:t>
      </w:r>
    </w:p>
  </w:comment>
  <w:comment w:id="352" w:author="Author" w:initials="A">
    <w:p w14:paraId="5D245996" w14:textId="3A7684D3" w:rsidR="00AB4A7B" w:rsidRDefault="00AB4A7B">
      <w:pPr>
        <w:pStyle w:val="CommentText"/>
      </w:pPr>
      <w:r>
        <w:rPr>
          <w:rStyle w:val="CommentReference"/>
        </w:rPr>
        <w:annotationRef/>
      </w:r>
      <w:r>
        <w:t>See above</w:t>
      </w:r>
    </w:p>
  </w:comment>
  <w:comment w:id="358" w:author="Author" w:initials="A">
    <w:p w14:paraId="3BF31910" w14:textId="16C3C80E" w:rsidR="00AB4A7B" w:rsidRDefault="00AB4A7B">
      <w:pPr>
        <w:pStyle w:val="CommentText"/>
      </w:pPr>
      <w:r>
        <w:rPr>
          <w:rStyle w:val="CommentReference"/>
        </w:rPr>
        <w:annotationRef/>
      </w:r>
      <w:r>
        <w:t>Girish – why some? I guess a hardware user must have access to all Hardware Capability features</w:t>
      </w:r>
    </w:p>
  </w:comment>
  <w:comment w:id="359" w:author="Author" w:initials="A">
    <w:p w14:paraId="7E0BAD57" w14:textId="0BA9794A" w:rsidR="00AB4A7B" w:rsidRDefault="00AB4A7B">
      <w:pPr>
        <w:pStyle w:val="CommentText"/>
      </w:pPr>
      <w:r>
        <w:rPr>
          <w:rStyle w:val="CommentReference"/>
        </w:rPr>
        <w:annotationRef/>
      </w:r>
      <w:r>
        <w:t xml:space="preserve">Not sure what are other h/w </w:t>
      </w:r>
      <w:proofErr w:type="gramStart"/>
      <w:r>
        <w:t>compatibility  features</w:t>
      </w:r>
      <w:proofErr w:type="gramEnd"/>
      <w:r>
        <w:t xml:space="preserve"> are?</w:t>
      </w:r>
    </w:p>
  </w:comment>
  <w:comment w:id="364" w:author="Author" w:initials="A">
    <w:p w14:paraId="1B1DD9EC" w14:textId="10EE7078" w:rsidR="00AB4A7B" w:rsidRDefault="00AB4A7B">
      <w:pPr>
        <w:pStyle w:val="CommentText"/>
      </w:pPr>
      <w:r>
        <w:rPr>
          <w:rStyle w:val="CommentReference"/>
        </w:rPr>
        <w:annotationRef/>
      </w:r>
      <w:r>
        <w:t xml:space="preserve">Not allows, we request the IT to set the hide BitLocker control panel feature and MBAM will install the MBAM’s </w:t>
      </w:r>
      <w:proofErr w:type="gramStart"/>
      <w:r>
        <w:t>BitLocker  control</w:t>
      </w:r>
      <w:proofErr w:type="gramEnd"/>
      <w:r>
        <w:t xml:space="preserve"> panel.</w:t>
      </w:r>
    </w:p>
  </w:comment>
  <w:comment w:id="365" w:author="Author" w:initials="A">
    <w:p w14:paraId="265D661D" w14:textId="280FE93C" w:rsidR="00AB4A7B" w:rsidRDefault="00AB4A7B">
      <w:pPr>
        <w:pStyle w:val="CommentText"/>
      </w:pPr>
      <w:r>
        <w:rPr>
          <w:rStyle w:val="CommentReference"/>
        </w:rPr>
        <w:annotationRef/>
      </w:r>
      <w:r>
        <w:t xml:space="preserve">Or from windows explorer click on the Computer and by right click of a drive and </w:t>
      </w:r>
      <w:proofErr w:type="gramStart"/>
      <w:r>
        <w:t>select  BitLocker</w:t>
      </w:r>
      <w:proofErr w:type="gramEnd"/>
      <w:r>
        <w:t xml:space="preserve"> Encryption Options</w:t>
      </w:r>
    </w:p>
  </w:comment>
  <w:comment w:id="374" w:author="Author" w:initials="A">
    <w:p w14:paraId="37D7056D" w14:textId="77777777" w:rsidR="00AB4A7B" w:rsidRDefault="00AB4A7B">
      <w:pPr>
        <w:pStyle w:val="CommentText"/>
      </w:pPr>
      <w:r>
        <w:rPr>
          <w:rStyle w:val="CommentReference"/>
        </w:rPr>
        <w:annotationRef/>
      </w:r>
      <w:r>
        <w:t>Content will be added by 6/10</w:t>
      </w:r>
    </w:p>
  </w:comment>
  <w:comment w:id="388" w:author="Author" w:initials="A">
    <w:p w14:paraId="48765460" w14:textId="2C4F1003"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The Recover and Hardware DB needs the master password set.</w:t>
      </w:r>
    </w:p>
  </w:comment>
  <w:comment w:id="392" w:author="Author" w:initials="A">
    <w:p w14:paraId="4E96F75A" w14:textId="7C2A3400"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The “Subject” of the certificate must match the Host Header if that is supplied when installing the web services. Otherwise it must match the machine’s FQDN or CN.</w:t>
      </w:r>
    </w:p>
    <w:p w14:paraId="617FBAB2" w14:textId="77777777" w:rsidR="00AB4A7B" w:rsidRDefault="00AB4A7B">
      <w:pPr>
        <w:pStyle w:val="CommentText"/>
      </w:pPr>
    </w:p>
    <w:p w14:paraId="7A19CF12" w14:textId="334714DB" w:rsidR="00AB4A7B" w:rsidRDefault="00AB4A7B">
      <w:pPr>
        <w:pStyle w:val="CommentText"/>
      </w:pPr>
      <w:r>
        <w:t>If provisioning the certificate to servers hosting databases the service account running the selected SQL instance(s) must have “permissions” on the certificate. Also, the certificate must be enabled/configured for use as an SSL certificate.</w:t>
      </w:r>
    </w:p>
  </w:comment>
  <w:comment w:id="405" w:author="Author" w:initials="A">
    <w:p w14:paraId="6E9EBD24" w14:textId="7FCA8EF9" w:rsidR="00AB4A7B" w:rsidRDefault="00AB4A7B">
      <w:pPr>
        <w:pStyle w:val="CommentText"/>
      </w:pPr>
      <w:r>
        <w:rPr>
          <w:rStyle w:val="CommentReference"/>
        </w:rPr>
        <w:annotationRef/>
      </w:r>
      <w:proofErr w:type="spellStart"/>
      <w:r>
        <w:t>PriyaaN</w:t>
      </w:r>
      <w:proofErr w:type="spellEnd"/>
      <w:r>
        <w:t xml:space="preserve"> -We also automatically create setup logs in the installing user’s %temp% folder even when the user doesn’t specify /l option</w:t>
      </w:r>
    </w:p>
    <w:p w14:paraId="48F7D493" w14:textId="77777777" w:rsidR="00AB4A7B" w:rsidRDefault="00AB4A7B">
      <w:pPr>
        <w:pStyle w:val="CommentText"/>
      </w:pPr>
    </w:p>
    <w:p w14:paraId="66A2DC06" w14:textId="70AE0725" w:rsidR="00AB4A7B" w:rsidRDefault="00AB4A7B">
      <w:pPr>
        <w:pStyle w:val="CommentText"/>
      </w:pPr>
      <w:proofErr w:type="gramStart"/>
      <w:r>
        <w:t>a-</w:t>
      </w:r>
      <w:proofErr w:type="spellStart"/>
      <w:r>
        <w:t>BMurri</w:t>
      </w:r>
      <w:proofErr w:type="spellEnd"/>
      <w:proofErr w:type="gramEnd"/>
      <w:r>
        <w:t xml:space="preserve"> – Also, there are a small number of additional log files created in the installing user’s %temp% folder(s) when using server setup.</w:t>
      </w:r>
    </w:p>
  </w:comment>
  <w:comment w:id="407" w:author="Author" w:initials="A">
    <w:p w14:paraId="39D03ED6" w14:textId="101E91C3" w:rsidR="00AB4A7B" w:rsidRDefault="00AB4A7B">
      <w:pPr>
        <w:pStyle w:val="CommentText"/>
      </w:pPr>
      <w:r>
        <w:rPr>
          <w:rStyle w:val="CommentReference"/>
        </w:rPr>
        <w:annotationRef/>
      </w:r>
      <w:proofErr w:type="spellStart"/>
      <w:r>
        <w:t>PriyaaN</w:t>
      </w:r>
      <w:proofErr w:type="spellEnd"/>
      <w:r>
        <w:t xml:space="preserve"> -We also have </w:t>
      </w:r>
      <w:proofErr w:type="spellStart"/>
      <w:r>
        <w:t>webservice</w:t>
      </w:r>
      <w:proofErr w:type="spellEnd"/>
      <w:r>
        <w:t xml:space="preserve"> trace log files and website trace log file</w:t>
      </w:r>
    </w:p>
    <w:p w14:paraId="5F550D20" w14:textId="77777777" w:rsidR="00AB4A7B" w:rsidRDefault="00AB4A7B">
      <w:pPr>
        <w:pStyle w:val="CommentText"/>
      </w:pPr>
    </w:p>
    <w:p w14:paraId="5CE57A09" w14:textId="4E6652A6" w:rsidR="00AB4A7B" w:rsidRDefault="00AB4A7B">
      <w:pPr>
        <w:pStyle w:val="CommentText"/>
      </w:pPr>
      <w:proofErr w:type="gramStart"/>
      <w:r>
        <w:t>a-</w:t>
      </w:r>
      <w:proofErr w:type="spellStart"/>
      <w:r>
        <w:t>BMurri</w:t>
      </w:r>
      <w:proofErr w:type="spellEnd"/>
      <w:proofErr w:type="gramEnd"/>
      <w:r>
        <w:t>. They are created under the folder specified for installing the websites and services.</w:t>
      </w:r>
    </w:p>
  </w:comment>
  <w:comment w:id="410" w:author="Author" w:initials="A">
    <w:p w14:paraId="104B38E3" w14:textId="17BCD61D" w:rsidR="00AB4A7B" w:rsidRDefault="00AB4A7B">
      <w:pPr>
        <w:pStyle w:val="CommentText"/>
      </w:pPr>
      <w:r>
        <w:rPr>
          <w:rStyle w:val="CommentReference"/>
        </w:rPr>
        <w:annotationRef/>
      </w:r>
      <w:proofErr w:type="gramStart"/>
      <w:r>
        <w:t>a-</w:t>
      </w:r>
      <w:proofErr w:type="spellStart"/>
      <w:r>
        <w:t>BMurri</w:t>
      </w:r>
      <w:proofErr w:type="spellEnd"/>
      <w:proofErr w:type="gramEnd"/>
      <w:r>
        <w:t xml:space="preserve"> – we may want to add updating setup’s registry storage of some of these settings to prevent an update from breaking the solution.</w:t>
      </w:r>
    </w:p>
  </w:comment>
  <w:comment w:id="425" w:author="Author" w:initials="A">
    <w:p w14:paraId="091BD8A0" w14:textId="05736556" w:rsidR="00AB4A7B" w:rsidRDefault="00AB4A7B">
      <w:pPr>
        <w:pStyle w:val="CommentText"/>
      </w:pPr>
      <w:r>
        <w:rPr>
          <w:rStyle w:val="CommentReference"/>
        </w:rPr>
        <w:annotationRef/>
      </w:r>
      <w:proofErr w:type="spellStart"/>
      <w:r>
        <w:t>PriyaaN</w:t>
      </w:r>
      <w:proofErr w:type="spellEnd"/>
      <w:r>
        <w:t xml:space="preserve"> -We have some shortcuts for MBAM console operations like save key, save key package et al.  Please refer to PM spec for the entire accessibility shortcut options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F43E0" w14:textId="77777777" w:rsidR="00AB4A7B" w:rsidRDefault="00AB4A7B">
      <w:r>
        <w:separator/>
      </w:r>
    </w:p>
    <w:p w14:paraId="4BBBDCD0" w14:textId="77777777" w:rsidR="00AB4A7B" w:rsidRDefault="00AB4A7B"/>
  </w:endnote>
  <w:endnote w:type="continuationSeparator" w:id="0">
    <w:p w14:paraId="50563BFC" w14:textId="77777777" w:rsidR="00AB4A7B" w:rsidRDefault="00AB4A7B">
      <w:r>
        <w:continuationSeparator/>
      </w:r>
    </w:p>
    <w:p w14:paraId="17480A71" w14:textId="77777777" w:rsidR="00AB4A7B" w:rsidRDefault="00AB4A7B"/>
  </w:endnote>
  <w:endnote w:type="continuationNotice" w:id="1">
    <w:p w14:paraId="49F968A9" w14:textId="77777777" w:rsidR="00AB4A7B" w:rsidRDefault="00AB4A7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B578F" w14:textId="77777777" w:rsidR="00AB4A7B" w:rsidRDefault="00AB4A7B" w:rsidP="007F07D6">
    <w:pPr>
      <w:pStyle w:val="Footer"/>
      <w:framePr w:wrap="around" w:vAnchor="text" w:hAnchor="margin" w:xAlign="right" w:y="1"/>
    </w:pPr>
    <w:r>
      <w:fldChar w:fldCharType="begin"/>
    </w:r>
    <w:r>
      <w:instrText xml:space="preserve">PAGE  </w:instrText>
    </w:r>
    <w:r>
      <w:fldChar w:fldCharType="end"/>
    </w:r>
  </w:p>
  <w:p w14:paraId="41CAF42C" w14:textId="77777777" w:rsidR="00AB4A7B" w:rsidRDefault="00AB4A7B" w:rsidP="00C273C7">
    <w:pPr>
      <w:pStyle w:val="Footer"/>
      <w:ind w:right="360"/>
    </w:pPr>
  </w:p>
  <w:p w14:paraId="2206130E" w14:textId="77777777" w:rsidR="00AB4A7B" w:rsidRDefault="00AB4A7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7E66F" w14:textId="77777777" w:rsidR="00AB4A7B" w:rsidRDefault="00AB4A7B" w:rsidP="007F07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2A68">
      <w:rPr>
        <w:rStyle w:val="PageNumber"/>
        <w:noProof/>
      </w:rPr>
      <w:t>32</w:t>
    </w:r>
    <w:r>
      <w:rPr>
        <w:rStyle w:val="PageNumber"/>
      </w:rPr>
      <w:fldChar w:fldCharType="end"/>
    </w:r>
  </w:p>
  <w:p w14:paraId="692FE299" w14:textId="77777777" w:rsidR="00AB4A7B" w:rsidRDefault="00AB4A7B" w:rsidP="007F07D6">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61558" w14:textId="77777777" w:rsidR="00AB4A7B" w:rsidRDefault="00AB4A7B">
      <w:r>
        <w:separator/>
      </w:r>
    </w:p>
    <w:p w14:paraId="37CD814C" w14:textId="77777777" w:rsidR="00AB4A7B" w:rsidRDefault="00AB4A7B"/>
  </w:footnote>
  <w:footnote w:type="continuationSeparator" w:id="0">
    <w:p w14:paraId="547A54F9" w14:textId="77777777" w:rsidR="00AB4A7B" w:rsidRDefault="00AB4A7B">
      <w:r>
        <w:continuationSeparator/>
      </w:r>
    </w:p>
    <w:p w14:paraId="741AB94F" w14:textId="77777777" w:rsidR="00AB4A7B" w:rsidRDefault="00AB4A7B"/>
  </w:footnote>
  <w:footnote w:type="continuationNotice" w:id="1">
    <w:p w14:paraId="0A98508D" w14:textId="77777777" w:rsidR="00AB4A7B" w:rsidRDefault="00AB4A7B">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7F319" w14:textId="77777777" w:rsidR="00AB4A7B" w:rsidRDefault="00AB4A7B" w:rsidP="00C273C7">
    <w:pPr>
      <w:pStyle w:val="Header"/>
      <w:framePr w:wrap="around" w:vAnchor="text" w:hAnchor="margin" w:xAlign="right" w:y="1"/>
    </w:pPr>
    <w:r>
      <w:fldChar w:fldCharType="begin"/>
    </w:r>
    <w:r>
      <w:instrText xml:space="preserve">PAGE  </w:instrText>
    </w:r>
    <w:r>
      <w:fldChar w:fldCharType="end"/>
    </w:r>
  </w:p>
  <w:p w14:paraId="1935F162" w14:textId="77777777" w:rsidR="00AB4A7B" w:rsidRDefault="00AB4A7B" w:rsidP="00874AF4">
    <w:pPr>
      <w:pStyle w:val="Header"/>
      <w:ind w:right="360"/>
    </w:pPr>
  </w:p>
  <w:p w14:paraId="4579F446" w14:textId="77777777" w:rsidR="00AB4A7B" w:rsidRDefault="00AB4A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A7DDB" w14:textId="77777777" w:rsidR="00AB4A7B" w:rsidRDefault="00AB4A7B" w:rsidP="007F07D6">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BEE5930"/>
    <w:multiLevelType w:val="hybridMultilevel"/>
    <w:tmpl w:val="A5DA1538"/>
    <w:lvl w:ilvl="0" w:tplc="D90E90DA">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5">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7">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8">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7"/>
  </w:num>
  <w:num w:numId="3">
    <w:abstractNumId w:val="26"/>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1"/>
  </w:num>
  <w:num w:numId="18">
    <w:abstractNumId w:val="28"/>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1"/>
  </w:num>
  <w:num w:numId="27">
    <w:abstractNumId w:val="14"/>
  </w:num>
  <w:num w:numId="28">
    <w:abstractNumId w:val="13"/>
  </w:num>
  <w:num w:numId="29">
    <w:abstractNumId w:val="23"/>
  </w:num>
  <w:num w:numId="30">
    <w:abstractNumId w:val="22"/>
  </w:num>
  <w:num w:numId="31">
    <w:abstractNumId w:val="19"/>
  </w:num>
  <w:num w:numId="32">
    <w:abstractNumId w:val="25"/>
  </w:num>
  <w:num w:numId="33">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activeWritingStyle w:appName="MSWord" w:lang="en-US" w:vendorID="64" w:dllVersion="131078" w:nlCheck="1" w:checkStyle="1"/>
  <w:activeWritingStyle w:appName="MSWord" w:lang="en-US" w:vendorID="8" w:dllVersion="513" w:checkStyle="1"/>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oNotTrackMoves/>
  <w:defaultTabStop w:val="36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F07D6"/>
    <w:rsid w:val="00000947"/>
    <w:rsid w:val="00003423"/>
    <w:rsid w:val="0000657C"/>
    <w:rsid w:val="000105B5"/>
    <w:rsid w:val="00016A25"/>
    <w:rsid w:val="00027740"/>
    <w:rsid w:val="000279F4"/>
    <w:rsid w:val="000315C1"/>
    <w:rsid w:val="00037727"/>
    <w:rsid w:val="00047637"/>
    <w:rsid w:val="0005170A"/>
    <w:rsid w:val="000543DD"/>
    <w:rsid w:val="000565A6"/>
    <w:rsid w:val="00067845"/>
    <w:rsid w:val="00071D8B"/>
    <w:rsid w:val="00072AA8"/>
    <w:rsid w:val="00076608"/>
    <w:rsid w:val="0008205E"/>
    <w:rsid w:val="000A31D2"/>
    <w:rsid w:val="000A4ADB"/>
    <w:rsid w:val="000A5E65"/>
    <w:rsid w:val="000B0C8A"/>
    <w:rsid w:val="000C1A00"/>
    <w:rsid w:val="000C499B"/>
    <w:rsid w:val="000D39CE"/>
    <w:rsid w:val="000D443B"/>
    <w:rsid w:val="000D5C96"/>
    <w:rsid w:val="000D5EDC"/>
    <w:rsid w:val="000E1C54"/>
    <w:rsid w:val="000F0371"/>
    <w:rsid w:val="000F7E73"/>
    <w:rsid w:val="00100CBE"/>
    <w:rsid w:val="00101005"/>
    <w:rsid w:val="00101CB2"/>
    <w:rsid w:val="00103526"/>
    <w:rsid w:val="001073E3"/>
    <w:rsid w:val="00111E14"/>
    <w:rsid w:val="00116858"/>
    <w:rsid w:val="0012284B"/>
    <w:rsid w:val="00123004"/>
    <w:rsid w:val="0012634E"/>
    <w:rsid w:val="001265A8"/>
    <w:rsid w:val="00127D8D"/>
    <w:rsid w:val="00134C36"/>
    <w:rsid w:val="00142DE6"/>
    <w:rsid w:val="001431ED"/>
    <w:rsid w:val="00146B9B"/>
    <w:rsid w:val="00150EB1"/>
    <w:rsid w:val="00151AD0"/>
    <w:rsid w:val="00162E0A"/>
    <w:rsid w:val="00164119"/>
    <w:rsid w:val="00166175"/>
    <w:rsid w:val="0017417C"/>
    <w:rsid w:val="0017463F"/>
    <w:rsid w:val="00175352"/>
    <w:rsid w:val="001757E3"/>
    <w:rsid w:val="001819E2"/>
    <w:rsid w:val="00190763"/>
    <w:rsid w:val="00197055"/>
    <w:rsid w:val="001A5C36"/>
    <w:rsid w:val="001A7150"/>
    <w:rsid w:val="001A748B"/>
    <w:rsid w:val="001B267A"/>
    <w:rsid w:val="001B4ADA"/>
    <w:rsid w:val="001C2FEA"/>
    <w:rsid w:val="001C337F"/>
    <w:rsid w:val="001C4126"/>
    <w:rsid w:val="001C5BD7"/>
    <w:rsid w:val="001D0A33"/>
    <w:rsid w:val="001D23E6"/>
    <w:rsid w:val="001E0BEE"/>
    <w:rsid w:val="001F2F9D"/>
    <w:rsid w:val="001F4758"/>
    <w:rsid w:val="001F51CF"/>
    <w:rsid w:val="002065DF"/>
    <w:rsid w:val="00215569"/>
    <w:rsid w:val="00220117"/>
    <w:rsid w:val="00221094"/>
    <w:rsid w:val="00227D12"/>
    <w:rsid w:val="0023279D"/>
    <w:rsid w:val="00232EA3"/>
    <w:rsid w:val="00234A70"/>
    <w:rsid w:val="00237A4B"/>
    <w:rsid w:val="00241D3F"/>
    <w:rsid w:val="00243BD4"/>
    <w:rsid w:val="002506C8"/>
    <w:rsid w:val="00250D8E"/>
    <w:rsid w:val="002572AE"/>
    <w:rsid w:val="0026173D"/>
    <w:rsid w:val="00266675"/>
    <w:rsid w:val="00267A96"/>
    <w:rsid w:val="00270F22"/>
    <w:rsid w:val="002739D7"/>
    <w:rsid w:val="00274A4C"/>
    <w:rsid w:val="002758FF"/>
    <w:rsid w:val="00283545"/>
    <w:rsid w:val="002A5345"/>
    <w:rsid w:val="002B2D7E"/>
    <w:rsid w:val="002B433B"/>
    <w:rsid w:val="002B4443"/>
    <w:rsid w:val="002B5653"/>
    <w:rsid w:val="002B780E"/>
    <w:rsid w:val="002C1A21"/>
    <w:rsid w:val="002C29BE"/>
    <w:rsid w:val="002D7919"/>
    <w:rsid w:val="002E0C39"/>
    <w:rsid w:val="002E3A79"/>
    <w:rsid w:val="00316317"/>
    <w:rsid w:val="00322386"/>
    <w:rsid w:val="00325451"/>
    <w:rsid w:val="0032693C"/>
    <w:rsid w:val="003272E6"/>
    <w:rsid w:val="00351A3B"/>
    <w:rsid w:val="00351D4A"/>
    <w:rsid w:val="00352CB0"/>
    <w:rsid w:val="00353D94"/>
    <w:rsid w:val="00356022"/>
    <w:rsid w:val="00357CEE"/>
    <w:rsid w:val="003622E6"/>
    <w:rsid w:val="00364944"/>
    <w:rsid w:val="00367A91"/>
    <w:rsid w:val="003825A1"/>
    <w:rsid w:val="00385F6A"/>
    <w:rsid w:val="0038646A"/>
    <w:rsid w:val="003869A4"/>
    <w:rsid w:val="003872BF"/>
    <w:rsid w:val="003A3A66"/>
    <w:rsid w:val="003B39C3"/>
    <w:rsid w:val="003B56B0"/>
    <w:rsid w:val="003B678B"/>
    <w:rsid w:val="003C310E"/>
    <w:rsid w:val="003C625C"/>
    <w:rsid w:val="003D172C"/>
    <w:rsid w:val="003D21E3"/>
    <w:rsid w:val="003D4926"/>
    <w:rsid w:val="003F3BD0"/>
    <w:rsid w:val="003F71F6"/>
    <w:rsid w:val="004047E7"/>
    <w:rsid w:val="004108B6"/>
    <w:rsid w:val="0041179C"/>
    <w:rsid w:val="00411999"/>
    <w:rsid w:val="004133EB"/>
    <w:rsid w:val="00414A73"/>
    <w:rsid w:val="0041688F"/>
    <w:rsid w:val="00417A0F"/>
    <w:rsid w:val="00420A4E"/>
    <w:rsid w:val="0042117F"/>
    <w:rsid w:val="0042137F"/>
    <w:rsid w:val="004265EB"/>
    <w:rsid w:val="00431479"/>
    <w:rsid w:val="00433975"/>
    <w:rsid w:val="004410FE"/>
    <w:rsid w:val="004426BC"/>
    <w:rsid w:val="00443C59"/>
    <w:rsid w:val="004449D6"/>
    <w:rsid w:val="00447AB4"/>
    <w:rsid w:val="00452CB1"/>
    <w:rsid w:val="00455A3C"/>
    <w:rsid w:val="0046176C"/>
    <w:rsid w:val="004678E6"/>
    <w:rsid w:val="00471B14"/>
    <w:rsid w:val="00473FA6"/>
    <w:rsid w:val="004755E4"/>
    <w:rsid w:val="00476C2E"/>
    <w:rsid w:val="0048463B"/>
    <w:rsid w:val="004937D4"/>
    <w:rsid w:val="00497372"/>
    <w:rsid w:val="004A2A07"/>
    <w:rsid w:val="004A3E79"/>
    <w:rsid w:val="004A7974"/>
    <w:rsid w:val="004A799F"/>
    <w:rsid w:val="004B13F7"/>
    <w:rsid w:val="004B7005"/>
    <w:rsid w:val="004B72AB"/>
    <w:rsid w:val="004B777E"/>
    <w:rsid w:val="004C191A"/>
    <w:rsid w:val="004C29B4"/>
    <w:rsid w:val="004D4EEF"/>
    <w:rsid w:val="004F44CE"/>
    <w:rsid w:val="004F6FB5"/>
    <w:rsid w:val="00500BE4"/>
    <w:rsid w:val="00501C10"/>
    <w:rsid w:val="00503ED8"/>
    <w:rsid w:val="005054BC"/>
    <w:rsid w:val="00512557"/>
    <w:rsid w:val="005137A7"/>
    <w:rsid w:val="00513ED9"/>
    <w:rsid w:val="00520517"/>
    <w:rsid w:val="00524BC2"/>
    <w:rsid w:val="00524BD4"/>
    <w:rsid w:val="00531ED7"/>
    <w:rsid w:val="00533117"/>
    <w:rsid w:val="005350CB"/>
    <w:rsid w:val="0054253D"/>
    <w:rsid w:val="00550320"/>
    <w:rsid w:val="00550E1F"/>
    <w:rsid w:val="00552E9A"/>
    <w:rsid w:val="00553186"/>
    <w:rsid w:val="00554B20"/>
    <w:rsid w:val="00557EDC"/>
    <w:rsid w:val="005623C3"/>
    <w:rsid w:val="00563370"/>
    <w:rsid w:val="005636BC"/>
    <w:rsid w:val="005645BE"/>
    <w:rsid w:val="00565CB8"/>
    <w:rsid w:val="00566C30"/>
    <w:rsid w:val="005738C1"/>
    <w:rsid w:val="0058274B"/>
    <w:rsid w:val="00584349"/>
    <w:rsid w:val="00591525"/>
    <w:rsid w:val="005928D3"/>
    <w:rsid w:val="00596EB0"/>
    <w:rsid w:val="005A2314"/>
    <w:rsid w:val="005A2A5B"/>
    <w:rsid w:val="005A4BB2"/>
    <w:rsid w:val="005C0CD3"/>
    <w:rsid w:val="005C79A9"/>
    <w:rsid w:val="005D5A74"/>
    <w:rsid w:val="005D73CF"/>
    <w:rsid w:val="005D7D69"/>
    <w:rsid w:val="005F410D"/>
    <w:rsid w:val="005F54AF"/>
    <w:rsid w:val="005F71C6"/>
    <w:rsid w:val="005F7EE5"/>
    <w:rsid w:val="006038C5"/>
    <w:rsid w:val="00613749"/>
    <w:rsid w:val="00621E47"/>
    <w:rsid w:val="00622316"/>
    <w:rsid w:val="006228A8"/>
    <w:rsid w:val="00622DB0"/>
    <w:rsid w:val="00626D8E"/>
    <w:rsid w:val="0063049B"/>
    <w:rsid w:val="006318C6"/>
    <w:rsid w:val="00637DA7"/>
    <w:rsid w:val="00640D39"/>
    <w:rsid w:val="00644CD8"/>
    <w:rsid w:val="0064523F"/>
    <w:rsid w:val="006456B6"/>
    <w:rsid w:val="00645D9E"/>
    <w:rsid w:val="00647479"/>
    <w:rsid w:val="00647623"/>
    <w:rsid w:val="00647F36"/>
    <w:rsid w:val="00657C96"/>
    <w:rsid w:val="006658FE"/>
    <w:rsid w:val="00671DDE"/>
    <w:rsid w:val="00671FE2"/>
    <w:rsid w:val="006776BA"/>
    <w:rsid w:val="00680CC9"/>
    <w:rsid w:val="0068154F"/>
    <w:rsid w:val="00681D37"/>
    <w:rsid w:val="00686262"/>
    <w:rsid w:val="00686E2E"/>
    <w:rsid w:val="006926E0"/>
    <w:rsid w:val="006A2137"/>
    <w:rsid w:val="006A6BD2"/>
    <w:rsid w:val="006A7028"/>
    <w:rsid w:val="006B0813"/>
    <w:rsid w:val="006B4895"/>
    <w:rsid w:val="006B739C"/>
    <w:rsid w:val="006B78FC"/>
    <w:rsid w:val="006C018B"/>
    <w:rsid w:val="006C1D33"/>
    <w:rsid w:val="006C5BC9"/>
    <w:rsid w:val="006D2FF2"/>
    <w:rsid w:val="006D4172"/>
    <w:rsid w:val="006D7151"/>
    <w:rsid w:val="006E0A2C"/>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0F32"/>
    <w:rsid w:val="007657CD"/>
    <w:rsid w:val="0077360C"/>
    <w:rsid w:val="00780E92"/>
    <w:rsid w:val="0078236B"/>
    <w:rsid w:val="00784CF1"/>
    <w:rsid w:val="00787773"/>
    <w:rsid w:val="00787D18"/>
    <w:rsid w:val="00796440"/>
    <w:rsid w:val="007A0EA7"/>
    <w:rsid w:val="007C5074"/>
    <w:rsid w:val="007C5888"/>
    <w:rsid w:val="007C7206"/>
    <w:rsid w:val="007D5BCE"/>
    <w:rsid w:val="007D70D0"/>
    <w:rsid w:val="007E36E2"/>
    <w:rsid w:val="007E39EB"/>
    <w:rsid w:val="007F07D6"/>
    <w:rsid w:val="007F7D0D"/>
    <w:rsid w:val="007F7EBE"/>
    <w:rsid w:val="00803BB3"/>
    <w:rsid w:val="0080449F"/>
    <w:rsid w:val="008107E0"/>
    <w:rsid w:val="00817B56"/>
    <w:rsid w:val="00820103"/>
    <w:rsid w:val="00820B8F"/>
    <w:rsid w:val="00824337"/>
    <w:rsid w:val="00826BB3"/>
    <w:rsid w:val="00830D50"/>
    <w:rsid w:val="008336B7"/>
    <w:rsid w:val="00835DD2"/>
    <w:rsid w:val="00835F94"/>
    <w:rsid w:val="00836528"/>
    <w:rsid w:val="00844B91"/>
    <w:rsid w:val="008519EE"/>
    <w:rsid w:val="008563D7"/>
    <w:rsid w:val="00856D32"/>
    <w:rsid w:val="008577B1"/>
    <w:rsid w:val="00860661"/>
    <w:rsid w:val="00860FB5"/>
    <w:rsid w:val="00863533"/>
    <w:rsid w:val="00865FB9"/>
    <w:rsid w:val="008726E7"/>
    <w:rsid w:val="00874A8A"/>
    <w:rsid w:val="00874AF4"/>
    <w:rsid w:val="00875CD0"/>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356D8"/>
    <w:rsid w:val="00941665"/>
    <w:rsid w:val="0094359D"/>
    <w:rsid w:val="0094360B"/>
    <w:rsid w:val="00950BA0"/>
    <w:rsid w:val="00956F24"/>
    <w:rsid w:val="00960CB2"/>
    <w:rsid w:val="00960FA9"/>
    <w:rsid w:val="0096220E"/>
    <w:rsid w:val="00965276"/>
    <w:rsid w:val="00972A4C"/>
    <w:rsid w:val="00973E7C"/>
    <w:rsid w:val="00976080"/>
    <w:rsid w:val="00976F68"/>
    <w:rsid w:val="009812AA"/>
    <w:rsid w:val="009845A3"/>
    <w:rsid w:val="0098591C"/>
    <w:rsid w:val="0098599B"/>
    <w:rsid w:val="009905F4"/>
    <w:rsid w:val="009932D6"/>
    <w:rsid w:val="009A1FAA"/>
    <w:rsid w:val="009A2B86"/>
    <w:rsid w:val="009B0CB6"/>
    <w:rsid w:val="009B6F8C"/>
    <w:rsid w:val="009C22BC"/>
    <w:rsid w:val="009C67AD"/>
    <w:rsid w:val="009D078D"/>
    <w:rsid w:val="009D0890"/>
    <w:rsid w:val="009D4821"/>
    <w:rsid w:val="009E1B8C"/>
    <w:rsid w:val="009E1C08"/>
    <w:rsid w:val="009E45AE"/>
    <w:rsid w:val="009E5C42"/>
    <w:rsid w:val="009F776B"/>
    <w:rsid w:val="009F7E0A"/>
    <w:rsid w:val="00A0066B"/>
    <w:rsid w:val="00A04FD4"/>
    <w:rsid w:val="00A06A55"/>
    <w:rsid w:val="00A12CE0"/>
    <w:rsid w:val="00A25255"/>
    <w:rsid w:val="00A3131D"/>
    <w:rsid w:val="00A317D1"/>
    <w:rsid w:val="00A3385F"/>
    <w:rsid w:val="00A35B6D"/>
    <w:rsid w:val="00A40079"/>
    <w:rsid w:val="00A40370"/>
    <w:rsid w:val="00A427CA"/>
    <w:rsid w:val="00A45B11"/>
    <w:rsid w:val="00A557FB"/>
    <w:rsid w:val="00A56EB5"/>
    <w:rsid w:val="00A61476"/>
    <w:rsid w:val="00A620F8"/>
    <w:rsid w:val="00A62FF5"/>
    <w:rsid w:val="00A64ADA"/>
    <w:rsid w:val="00A64E25"/>
    <w:rsid w:val="00A65A0F"/>
    <w:rsid w:val="00A66E05"/>
    <w:rsid w:val="00A6758C"/>
    <w:rsid w:val="00A67DA0"/>
    <w:rsid w:val="00A67E12"/>
    <w:rsid w:val="00A70E33"/>
    <w:rsid w:val="00A86492"/>
    <w:rsid w:val="00A875EA"/>
    <w:rsid w:val="00A96B54"/>
    <w:rsid w:val="00AA4953"/>
    <w:rsid w:val="00AA6DFF"/>
    <w:rsid w:val="00AA7DB2"/>
    <w:rsid w:val="00AB0571"/>
    <w:rsid w:val="00AB37F3"/>
    <w:rsid w:val="00AB3FE2"/>
    <w:rsid w:val="00AB49CC"/>
    <w:rsid w:val="00AB4A7B"/>
    <w:rsid w:val="00AC3764"/>
    <w:rsid w:val="00AD380C"/>
    <w:rsid w:val="00AD4CD8"/>
    <w:rsid w:val="00AD62FD"/>
    <w:rsid w:val="00AE147B"/>
    <w:rsid w:val="00AE14A2"/>
    <w:rsid w:val="00AE2FE1"/>
    <w:rsid w:val="00AE6D49"/>
    <w:rsid w:val="00AF09DB"/>
    <w:rsid w:val="00AF275F"/>
    <w:rsid w:val="00AF45B2"/>
    <w:rsid w:val="00AF59B6"/>
    <w:rsid w:val="00B05882"/>
    <w:rsid w:val="00B101D6"/>
    <w:rsid w:val="00B1545C"/>
    <w:rsid w:val="00B1721F"/>
    <w:rsid w:val="00B244D9"/>
    <w:rsid w:val="00B31DEA"/>
    <w:rsid w:val="00B3513F"/>
    <w:rsid w:val="00B4167A"/>
    <w:rsid w:val="00B447BE"/>
    <w:rsid w:val="00B50C91"/>
    <w:rsid w:val="00B51AB1"/>
    <w:rsid w:val="00B533E1"/>
    <w:rsid w:val="00B53560"/>
    <w:rsid w:val="00B53FEA"/>
    <w:rsid w:val="00B55F54"/>
    <w:rsid w:val="00B6604B"/>
    <w:rsid w:val="00B70631"/>
    <w:rsid w:val="00B72B6C"/>
    <w:rsid w:val="00B73D9B"/>
    <w:rsid w:val="00B75CF0"/>
    <w:rsid w:val="00B76895"/>
    <w:rsid w:val="00B82F15"/>
    <w:rsid w:val="00B834C5"/>
    <w:rsid w:val="00B8669D"/>
    <w:rsid w:val="00B8704B"/>
    <w:rsid w:val="00B9488D"/>
    <w:rsid w:val="00B94D94"/>
    <w:rsid w:val="00B9549F"/>
    <w:rsid w:val="00BA6F92"/>
    <w:rsid w:val="00BA7C41"/>
    <w:rsid w:val="00BC7458"/>
    <w:rsid w:val="00BC7A9D"/>
    <w:rsid w:val="00BD3AAB"/>
    <w:rsid w:val="00BD498F"/>
    <w:rsid w:val="00BE7272"/>
    <w:rsid w:val="00BF5B50"/>
    <w:rsid w:val="00BF7D06"/>
    <w:rsid w:val="00C0114B"/>
    <w:rsid w:val="00C0126F"/>
    <w:rsid w:val="00C02135"/>
    <w:rsid w:val="00C03559"/>
    <w:rsid w:val="00C04C6C"/>
    <w:rsid w:val="00C06BA6"/>
    <w:rsid w:val="00C20861"/>
    <w:rsid w:val="00C23FC5"/>
    <w:rsid w:val="00C258E3"/>
    <w:rsid w:val="00C273C7"/>
    <w:rsid w:val="00C304D2"/>
    <w:rsid w:val="00C34E09"/>
    <w:rsid w:val="00C35563"/>
    <w:rsid w:val="00C4270B"/>
    <w:rsid w:val="00C44495"/>
    <w:rsid w:val="00C512FE"/>
    <w:rsid w:val="00C541AB"/>
    <w:rsid w:val="00C54D8C"/>
    <w:rsid w:val="00C55721"/>
    <w:rsid w:val="00C603EC"/>
    <w:rsid w:val="00C60698"/>
    <w:rsid w:val="00C60CBA"/>
    <w:rsid w:val="00C64AF6"/>
    <w:rsid w:val="00C70139"/>
    <w:rsid w:val="00C70CCD"/>
    <w:rsid w:val="00C7115D"/>
    <w:rsid w:val="00C72AE8"/>
    <w:rsid w:val="00C7467E"/>
    <w:rsid w:val="00C765AE"/>
    <w:rsid w:val="00C86E78"/>
    <w:rsid w:val="00C90180"/>
    <w:rsid w:val="00C9147C"/>
    <w:rsid w:val="00C92D26"/>
    <w:rsid w:val="00CA0C89"/>
    <w:rsid w:val="00CA67C3"/>
    <w:rsid w:val="00CA7390"/>
    <w:rsid w:val="00CB0960"/>
    <w:rsid w:val="00CB098B"/>
    <w:rsid w:val="00CB5663"/>
    <w:rsid w:val="00CB59C4"/>
    <w:rsid w:val="00CD4C79"/>
    <w:rsid w:val="00CD522B"/>
    <w:rsid w:val="00CE2318"/>
    <w:rsid w:val="00CE76EE"/>
    <w:rsid w:val="00CF07E4"/>
    <w:rsid w:val="00CF0A05"/>
    <w:rsid w:val="00CF3895"/>
    <w:rsid w:val="00CF6D58"/>
    <w:rsid w:val="00D00AF2"/>
    <w:rsid w:val="00D01F1E"/>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0E80"/>
    <w:rsid w:val="00D610B8"/>
    <w:rsid w:val="00D62954"/>
    <w:rsid w:val="00D6378D"/>
    <w:rsid w:val="00D640C8"/>
    <w:rsid w:val="00D679E3"/>
    <w:rsid w:val="00D7365B"/>
    <w:rsid w:val="00D755F9"/>
    <w:rsid w:val="00D82762"/>
    <w:rsid w:val="00D83A30"/>
    <w:rsid w:val="00D843A8"/>
    <w:rsid w:val="00D84A13"/>
    <w:rsid w:val="00D870CD"/>
    <w:rsid w:val="00D87E4C"/>
    <w:rsid w:val="00D90D7E"/>
    <w:rsid w:val="00D9239F"/>
    <w:rsid w:val="00D92D90"/>
    <w:rsid w:val="00D93A51"/>
    <w:rsid w:val="00D961A8"/>
    <w:rsid w:val="00D96AC6"/>
    <w:rsid w:val="00D96E3C"/>
    <w:rsid w:val="00D97729"/>
    <w:rsid w:val="00DA2A68"/>
    <w:rsid w:val="00DB0B08"/>
    <w:rsid w:val="00DC1927"/>
    <w:rsid w:val="00DD0448"/>
    <w:rsid w:val="00DD068D"/>
    <w:rsid w:val="00DD3903"/>
    <w:rsid w:val="00DD5F29"/>
    <w:rsid w:val="00DD618C"/>
    <w:rsid w:val="00DD6577"/>
    <w:rsid w:val="00DF0577"/>
    <w:rsid w:val="00DF2D61"/>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5472"/>
    <w:rsid w:val="00E57C17"/>
    <w:rsid w:val="00E62F1F"/>
    <w:rsid w:val="00E748DA"/>
    <w:rsid w:val="00E7511A"/>
    <w:rsid w:val="00E7747D"/>
    <w:rsid w:val="00E80F5D"/>
    <w:rsid w:val="00E816B6"/>
    <w:rsid w:val="00E81D9F"/>
    <w:rsid w:val="00E8282F"/>
    <w:rsid w:val="00E83189"/>
    <w:rsid w:val="00E86583"/>
    <w:rsid w:val="00E9309D"/>
    <w:rsid w:val="00E930B2"/>
    <w:rsid w:val="00E93C5B"/>
    <w:rsid w:val="00E94449"/>
    <w:rsid w:val="00EA2551"/>
    <w:rsid w:val="00EA43BF"/>
    <w:rsid w:val="00EB4D39"/>
    <w:rsid w:val="00EC2969"/>
    <w:rsid w:val="00EC3C03"/>
    <w:rsid w:val="00EC62D4"/>
    <w:rsid w:val="00EE0F99"/>
    <w:rsid w:val="00EE50E7"/>
    <w:rsid w:val="00EF0B73"/>
    <w:rsid w:val="00EF4D21"/>
    <w:rsid w:val="00EF54D9"/>
    <w:rsid w:val="00EF55B5"/>
    <w:rsid w:val="00EF7C39"/>
    <w:rsid w:val="00F02362"/>
    <w:rsid w:val="00F0570B"/>
    <w:rsid w:val="00F07B9A"/>
    <w:rsid w:val="00F10FD4"/>
    <w:rsid w:val="00F1340E"/>
    <w:rsid w:val="00F31B8A"/>
    <w:rsid w:val="00F32CFE"/>
    <w:rsid w:val="00F33B74"/>
    <w:rsid w:val="00F34786"/>
    <w:rsid w:val="00F41C45"/>
    <w:rsid w:val="00F425E7"/>
    <w:rsid w:val="00F45165"/>
    <w:rsid w:val="00F50C47"/>
    <w:rsid w:val="00F51EA1"/>
    <w:rsid w:val="00F52314"/>
    <w:rsid w:val="00F52990"/>
    <w:rsid w:val="00F56408"/>
    <w:rsid w:val="00F6333C"/>
    <w:rsid w:val="00F710BD"/>
    <w:rsid w:val="00F71C49"/>
    <w:rsid w:val="00F742E6"/>
    <w:rsid w:val="00F74DCB"/>
    <w:rsid w:val="00F8706D"/>
    <w:rsid w:val="00F92A94"/>
    <w:rsid w:val="00F950B0"/>
    <w:rsid w:val="00F95405"/>
    <w:rsid w:val="00F97282"/>
    <w:rsid w:val="00FA58F2"/>
    <w:rsid w:val="00FA659A"/>
    <w:rsid w:val="00FB346D"/>
    <w:rsid w:val="00FC61B9"/>
    <w:rsid w:val="00FC6FAB"/>
    <w:rsid w:val="00FC77B1"/>
    <w:rsid w:val="00FF410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086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7F07D6"/>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7F07D6"/>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7F07D6"/>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7F07D6"/>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7F07D6"/>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7F07D6"/>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7F07D6"/>
    <w:pPr>
      <w:spacing w:before="120" w:line="240" w:lineRule="auto"/>
      <w:outlineLvl w:val="5"/>
    </w:pPr>
    <w:rPr>
      <w:b/>
    </w:rPr>
  </w:style>
  <w:style w:type="paragraph" w:styleId="Heading7">
    <w:name w:val="heading 7"/>
    <w:aliases w:val="h7"/>
    <w:basedOn w:val="Normal"/>
    <w:next w:val="Normal"/>
    <w:qFormat/>
    <w:locked/>
    <w:rsid w:val="007F07D6"/>
    <w:pPr>
      <w:outlineLvl w:val="6"/>
    </w:pPr>
    <w:rPr>
      <w:b/>
      <w:szCs w:val="24"/>
    </w:rPr>
  </w:style>
  <w:style w:type="paragraph" w:styleId="Heading8">
    <w:name w:val="heading 8"/>
    <w:aliases w:val="h8"/>
    <w:basedOn w:val="Normal"/>
    <w:next w:val="Normal"/>
    <w:qFormat/>
    <w:locked/>
    <w:rsid w:val="007F07D6"/>
    <w:pPr>
      <w:outlineLvl w:val="7"/>
    </w:pPr>
    <w:rPr>
      <w:b/>
      <w:iCs/>
    </w:rPr>
  </w:style>
  <w:style w:type="paragraph" w:styleId="Heading9">
    <w:name w:val="heading 9"/>
    <w:aliases w:val="h9"/>
    <w:basedOn w:val="Normal"/>
    <w:next w:val="Normal"/>
    <w:qFormat/>
    <w:locked/>
    <w:rsid w:val="007F07D6"/>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7F07D6"/>
    <w:pPr>
      <w:spacing w:line="240" w:lineRule="auto"/>
    </w:pPr>
    <w:rPr>
      <w:color w:val="0000FF"/>
    </w:rPr>
  </w:style>
  <w:style w:type="paragraph" w:customStyle="1" w:styleId="Code">
    <w:name w:val="Code"/>
    <w:aliases w:val="c"/>
    <w:link w:val="CodeChar"/>
    <w:locked/>
    <w:rsid w:val="007F07D6"/>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7F07D6"/>
    <w:pPr>
      <w:ind w:left="720"/>
    </w:pPr>
  </w:style>
  <w:style w:type="paragraph" w:customStyle="1" w:styleId="TextinList2">
    <w:name w:val="Text in List 2"/>
    <w:aliases w:val="t2"/>
    <w:basedOn w:val="Normal"/>
    <w:rsid w:val="007F07D6"/>
    <w:pPr>
      <w:ind w:left="720"/>
    </w:pPr>
  </w:style>
  <w:style w:type="paragraph" w:customStyle="1" w:styleId="Label">
    <w:name w:val="Label"/>
    <w:aliases w:val="l"/>
    <w:basedOn w:val="Normal"/>
    <w:link w:val="LabelChar"/>
    <w:rsid w:val="007F07D6"/>
    <w:pPr>
      <w:keepNext/>
      <w:spacing w:before="240" w:line="240" w:lineRule="auto"/>
    </w:pPr>
    <w:rPr>
      <w:b/>
    </w:rPr>
  </w:style>
  <w:style w:type="paragraph" w:styleId="FootnoteText">
    <w:name w:val="footnote text"/>
    <w:aliases w:val="ft,Used by Word for text of Help footnotes"/>
    <w:basedOn w:val="Normal"/>
    <w:rsid w:val="007F07D6"/>
    <w:rPr>
      <w:color w:val="0000FF"/>
    </w:rPr>
  </w:style>
  <w:style w:type="paragraph" w:customStyle="1" w:styleId="NumberedList2">
    <w:name w:val="Numbered List 2"/>
    <w:aliases w:val="nl2"/>
    <w:basedOn w:val="ListNumber"/>
    <w:rsid w:val="007F07D6"/>
    <w:pPr>
      <w:numPr>
        <w:numId w:val="4"/>
      </w:numPr>
    </w:pPr>
  </w:style>
  <w:style w:type="paragraph" w:customStyle="1" w:styleId="Syntax">
    <w:name w:val="Syntax"/>
    <w:aliases w:val="s"/>
    <w:basedOn w:val="Normal"/>
    <w:locked/>
    <w:rsid w:val="007F07D6"/>
    <w:pPr>
      <w:shd w:val="clear" w:color="C0C0C0" w:fill="auto"/>
    </w:pPr>
    <w:rPr>
      <w:noProof/>
      <w:color w:val="C0C0C0"/>
      <w:kern w:val="0"/>
    </w:rPr>
  </w:style>
  <w:style w:type="character" w:styleId="FootnoteReference">
    <w:name w:val="footnote reference"/>
    <w:aliases w:val="fr,Used by Word for Help footnote symbols"/>
    <w:rsid w:val="007F07D6"/>
    <w:rPr>
      <w:color w:val="0000FF"/>
      <w:vertAlign w:val="superscript"/>
    </w:rPr>
  </w:style>
  <w:style w:type="character" w:customStyle="1" w:styleId="CodeEmbedded">
    <w:name w:val="Code Embedded"/>
    <w:aliases w:val="ce"/>
    <w:rsid w:val="007F07D6"/>
    <w:rPr>
      <w:rFonts w:ascii="Courier New" w:hAnsi="Courier New"/>
      <w:noProof/>
      <w:color w:val="auto"/>
      <w:position w:val="0"/>
      <w:sz w:val="16"/>
      <w:szCs w:val="16"/>
      <w:u w:val="none"/>
    </w:rPr>
  </w:style>
  <w:style w:type="character" w:customStyle="1" w:styleId="LabelEmbedded">
    <w:name w:val="Label Embedded"/>
    <w:aliases w:val="le"/>
    <w:rsid w:val="007F07D6"/>
    <w:rPr>
      <w:b/>
      <w:szCs w:val="18"/>
    </w:rPr>
  </w:style>
  <w:style w:type="character" w:customStyle="1" w:styleId="LinkText">
    <w:name w:val="Link Text"/>
    <w:aliases w:val="lt"/>
    <w:rsid w:val="007F07D6"/>
    <w:rPr>
      <w:color w:val="0000FF"/>
      <w:szCs w:val="18"/>
      <w:u w:val="single"/>
    </w:rPr>
  </w:style>
  <w:style w:type="character" w:customStyle="1" w:styleId="LinkID">
    <w:name w:val="Link ID"/>
    <w:aliases w:val="lid"/>
    <w:rsid w:val="007F07D6"/>
    <w:rPr>
      <w:noProof/>
      <w:vanish/>
      <w:color w:val="0000FF"/>
      <w:szCs w:val="18"/>
      <w:u w:val="none"/>
      <w:bdr w:val="none" w:sz="0" w:space="0" w:color="auto"/>
      <w:shd w:val="clear" w:color="auto" w:fill="auto"/>
      <w:lang w:val="en-US"/>
    </w:rPr>
  </w:style>
  <w:style w:type="paragraph" w:customStyle="1" w:styleId="DSTOC1-0">
    <w:name w:val="DSTOC1-0"/>
    <w:basedOn w:val="Heading1"/>
    <w:rsid w:val="007F07D6"/>
    <w:pPr>
      <w:outlineLvl w:val="9"/>
    </w:pPr>
    <w:rPr>
      <w:bCs/>
    </w:rPr>
  </w:style>
  <w:style w:type="paragraph" w:customStyle="1" w:styleId="DSTOC2-0">
    <w:name w:val="DSTOC2-0"/>
    <w:basedOn w:val="Heading2"/>
    <w:rsid w:val="007F07D6"/>
    <w:pPr>
      <w:outlineLvl w:val="9"/>
    </w:pPr>
    <w:rPr>
      <w:bCs/>
      <w:iCs/>
    </w:rPr>
  </w:style>
  <w:style w:type="paragraph" w:customStyle="1" w:styleId="DSTOC3-0">
    <w:name w:val="DSTOC3-0"/>
    <w:basedOn w:val="Heading3"/>
    <w:rsid w:val="007F07D6"/>
    <w:pPr>
      <w:outlineLvl w:val="9"/>
    </w:pPr>
    <w:rPr>
      <w:bCs/>
    </w:rPr>
  </w:style>
  <w:style w:type="paragraph" w:customStyle="1" w:styleId="DSTOC4-0">
    <w:name w:val="DSTOC4-0"/>
    <w:basedOn w:val="Heading4"/>
    <w:rsid w:val="007F07D6"/>
    <w:pPr>
      <w:outlineLvl w:val="9"/>
    </w:pPr>
    <w:rPr>
      <w:bCs/>
    </w:rPr>
  </w:style>
  <w:style w:type="paragraph" w:customStyle="1" w:styleId="DSTOC5-0">
    <w:name w:val="DSTOC5-0"/>
    <w:basedOn w:val="Heading5"/>
    <w:rsid w:val="007F07D6"/>
    <w:pPr>
      <w:outlineLvl w:val="9"/>
    </w:pPr>
    <w:rPr>
      <w:bCs/>
      <w:iCs/>
    </w:rPr>
  </w:style>
  <w:style w:type="paragraph" w:customStyle="1" w:styleId="DSTOC6-0">
    <w:name w:val="DSTOC6-0"/>
    <w:basedOn w:val="Heading6"/>
    <w:rsid w:val="007F07D6"/>
    <w:pPr>
      <w:outlineLvl w:val="9"/>
    </w:pPr>
    <w:rPr>
      <w:bCs/>
    </w:rPr>
  </w:style>
  <w:style w:type="paragraph" w:customStyle="1" w:styleId="DSTOC7-0">
    <w:name w:val="DSTOC7-0"/>
    <w:basedOn w:val="Heading7"/>
    <w:rsid w:val="007F07D6"/>
    <w:pPr>
      <w:outlineLvl w:val="9"/>
    </w:pPr>
  </w:style>
  <w:style w:type="paragraph" w:customStyle="1" w:styleId="DSTOC8-0">
    <w:name w:val="DSTOC8-0"/>
    <w:basedOn w:val="Heading8"/>
    <w:rsid w:val="007F07D6"/>
    <w:pPr>
      <w:outlineLvl w:val="9"/>
    </w:pPr>
  </w:style>
  <w:style w:type="paragraph" w:customStyle="1" w:styleId="DSTOC9-0">
    <w:name w:val="DSTOC9-0"/>
    <w:basedOn w:val="Heading9"/>
    <w:rsid w:val="007F07D6"/>
    <w:pPr>
      <w:outlineLvl w:val="9"/>
    </w:pPr>
  </w:style>
  <w:style w:type="paragraph" w:customStyle="1" w:styleId="DSTOC1-1">
    <w:name w:val="DSTOC1-1"/>
    <w:basedOn w:val="Heading1"/>
    <w:rsid w:val="007F07D6"/>
    <w:pPr>
      <w:outlineLvl w:val="1"/>
    </w:pPr>
    <w:rPr>
      <w:bCs/>
    </w:rPr>
  </w:style>
  <w:style w:type="paragraph" w:customStyle="1" w:styleId="DSTOC1-2">
    <w:name w:val="DSTOC1-2"/>
    <w:basedOn w:val="Heading2"/>
    <w:rsid w:val="007F07D6"/>
  </w:style>
  <w:style w:type="paragraph" w:customStyle="1" w:styleId="DSTOC1-3">
    <w:name w:val="DSTOC1-3"/>
    <w:basedOn w:val="Heading3"/>
    <w:rsid w:val="007F07D6"/>
  </w:style>
  <w:style w:type="paragraph" w:customStyle="1" w:styleId="DSTOC1-4">
    <w:name w:val="DSTOC1-4"/>
    <w:basedOn w:val="Heading4"/>
    <w:rsid w:val="007F07D6"/>
  </w:style>
  <w:style w:type="paragraph" w:customStyle="1" w:styleId="DSTOC1-5">
    <w:name w:val="DSTOC1-5"/>
    <w:basedOn w:val="Heading5"/>
    <w:rsid w:val="007F07D6"/>
  </w:style>
  <w:style w:type="paragraph" w:customStyle="1" w:styleId="DSTOC1-6">
    <w:name w:val="DSTOC1-6"/>
    <w:basedOn w:val="Heading6"/>
    <w:rsid w:val="007F07D6"/>
  </w:style>
  <w:style w:type="paragraph" w:customStyle="1" w:styleId="DSTOC1-7">
    <w:name w:val="DSTOC1-7"/>
    <w:basedOn w:val="Heading7"/>
    <w:rsid w:val="007F07D6"/>
  </w:style>
  <w:style w:type="paragraph" w:customStyle="1" w:styleId="DSTOC1-8">
    <w:name w:val="DSTOC1-8"/>
    <w:basedOn w:val="Heading8"/>
    <w:rsid w:val="007F07D6"/>
  </w:style>
  <w:style w:type="paragraph" w:customStyle="1" w:styleId="DSTOC1-9">
    <w:name w:val="DSTOC1-9"/>
    <w:basedOn w:val="Heading9"/>
    <w:rsid w:val="007F07D6"/>
  </w:style>
  <w:style w:type="paragraph" w:customStyle="1" w:styleId="DSTOC2-2">
    <w:name w:val="DSTOC2-2"/>
    <w:basedOn w:val="Heading2"/>
    <w:rsid w:val="007F07D6"/>
    <w:pPr>
      <w:outlineLvl w:val="2"/>
    </w:pPr>
    <w:rPr>
      <w:bCs/>
      <w:iCs/>
    </w:rPr>
  </w:style>
  <w:style w:type="paragraph" w:customStyle="1" w:styleId="DSTOC2-3">
    <w:name w:val="DSTOC2-3"/>
    <w:basedOn w:val="DSTOC1-3"/>
    <w:rsid w:val="007F07D6"/>
  </w:style>
  <w:style w:type="paragraph" w:customStyle="1" w:styleId="DSTOC2-4">
    <w:name w:val="DSTOC2-4"/>
    <w:basedOn w:val="DSTOC1-4"/>
    <w:rsid w:val="007F07D6"/>
  </w:style>
  <w:style w:type="paragraph" w:customStyle="1" w:styleId="DSTOC2-5">
    <w:name w:val="DSTOC2-5"/>
    <w:basedOn w:val="DSTOC1-5"/>
    <w:rsid w:val="007F07D6"/>
  </w:style>
  <w:style w:type="paragraph" w:customStyle="1" w:styleId="DSTOC2-6">
    <w:name w:val="DSTOC2-6"/>
    <w:basedOn w:val="DSTOC1-6"/>
    <w:rsid w:val="007F07D6"/>
  </w:style>
  <w:style w:type="paragraph" w:customStyle="1" w:styleId="DSTOC2-7">
    <w:name w:val="DSTOC2-7"/>
    <w:basedOn w:val="DSTOC1-7"/>
    <w:rsid w:val="007F07D6"/>
  </w:style>
  <w:style w:type="paragraph" w:customStyle="1" w:styleId="DSTOC2-8">
    <w:name w:val="DSTOC2-8"/>
    <w:basedOn w:val="DSTOC1-8"/>
    <w:rsid w:val="007F07D6"/>
  </w:style>
  <w:style w:type="paragraph" w:customStyle="1" w:styleId="DSTOC2-9">
    <w:name w:val="DSTOC2-9"/>
    <w:basedOn w:val="DSTOC1-9"/>
    <w:rsid w:val="007F07D6"/>
  </w:style>
  <w:style w:type="paragraph" w:customStyle="1" w:styleId="DSTOC3-3">
    <w:name w:val="DSTOC3-3"/>
    <w:basedOn w:val="Heading3"/>
    <w:rsid w:val="007F07D6"/>
    <w:pPr>
      <w:outlineLvl w:val="3"/>
    </w:pPr>
    <w:rPr>
      <w:bCs/>
    </w:rPr>
  </w:style>
  <w:style w:type="paragraph" w:customStyle="1" w:styleId="DSTOC3-4">
    <w:name w:val="DSTOC3-4"/>
    <w:basedOn w:val="DSTOC2-4"/>
    <w:rsid w:val="007F07D6"/>
  </w:style>
  <w:style w:type="paragraph" w:customStyle="1" w:styleId="DSTOC3-5">
    <w:name w:val="DSTOC3-5"/>
    <w:basedOn w:val="DSTOC2-5"/>
    <w:rsid w:val="007F07D6"/>
  </w:style>
  <w:style w:type="paragraph" w:customStyle="1" w:styleId="DSTOC3-6">
    <w:name w:val="DSTOC3-6"/>
    <w:basedOn w:val="DSTOC2-6"/>
    <w:rsid w:val="007F07D6"/>
  </w:style>
  <w:style w:type="paragraph" w:customStyle="1" w:styleId="DSTOC3-7">
    <w:name w:val="DSTOC3-7"/>
    <w:basedOn w:val="DSTOC2-7"/>
    <w:rsid w:val="007F07D6"/>
  </w:style>
  <w:style w:type="paragraph" w:customStyle="1" w:styleId="DSTOC3-8">
    <w:name w:val="DSTOC3-8"/>
    <w:basedOn w:val="DSTOC2-8"/>
    <w:rsid w:val="007F07D6"/>
  </w:style>
  <w:style w:type="paragraph" w:customStyle="1" w:styleId="DSTOC3-9">
    <w:name w:val="DSTOC3-9"/>
    <w:basedOn w:val="DSTOC2-9"/>
    <w:rsid w:val="007F07D6"/>
  </w:style>
  <w:style w:type="paragraph" w:customStyle="1" w:styleId="DSTOC4-4">
    <w:name w:val="DSTOC4-4"/>
    <w:basedOn w:val="Heading4"/>
    <w:rsid w:val="007F07D6"/>
    <w:pPr>
      <w:outlineLvl w:val="4"/>
    </w:pPr>
    <w:rPr>
      <w:bCs/>
    </w:rPr>
  </w:style>
  <w:style w:type="paragraph" w:customStyle="1" w:styleId="DSTOC4-5">
    <w:name w:val="DSTOC4-5"/>
    <w:basedOn w:val="DSTOC3-5"/>
    <w:rsid w:val="007F07D6"/>
  </w:style>
  <w:style w:type="paragraph" w:customStyle="1" w:styleId="DSTOC4-6">
    <w:name w:val="DSTOC4-6"/>
    <w:basedOn w:val="DSTOC3-6"/>
    <w:rsid w:val="007F07D6"/>
  </w:style>
  <w:style w:type="paragraph" w:customStyle="1" w:styleId="DSTOC4-7">
    <w:name w:val="DSTOC4-7"/>
    <w:basedOn w:val="DSTOC3-7"/>
    <w:rsid w:val="007F07D6"/>
  </w:style>
  <w:style w:type="paragraph" w:customStyle="1" w:styleId="DSTOC4-8">
    <w:name w:val="DSTOC4-8"/>
    <w:basedOn w:val="DSTOC3-8"/>
    <w:rsid w:val="007F07D6"/>
  </w:style>
  <w:style w:type="paragraph" w:customStyle="1" w:styleId="DSTOC4-9">
    <w:name w:val="DSTOC4-9"/>
    <w:basedOn w:val="DSTOC3-9"/>
    <w:rsid w:val="007F07D6"/>
  </w:style>
  <w:style w:type="paragraph" w:customStyle="1" w:styleId="DSTOC5-5">
    <w:name w:val="DSTOC5-5"/>
    <w:basedOn w:val="Heading5"/>
    <w:rsid w:val="007F07D6"/>
    <w:pPr>
      <w:outlineLvl w:val="5"/>
    </w:pPr>
    <w:rPr>
      <w:bCs/>
      <w:iCs/>
    </w:rPr>
  </w:style>
  <w:style w:type="paragraph" w:customStyle="1" w:styleId="DSTOC5-6">
    <w:name w:val="DSTOC5-6"/>
    <w:basedOn w:val="DSTOC4-6"/>
    <w:rsid w:val="007F07D6"/>
  </w:style>
  <w:style w:type="paragraph" w:customStyle="1" w:styleId="DSTOC5-7">
    <w:name w:val="DSTOC5-7"/>
    <w:basedOn w:val="DSTOC4-7"/>
    <w:rsid w:val="007F07D6"/>
  </w:style>
  <w:style w:type="paragraph" w:customStyle="1" w:styleId="DSTOC5-8">
    <w:name w:val="DSTOC5-8"/>
    <w:basedOn w:val="DSTOC4-8"/>
    <w:rsid w:val="007F07D6"/>
  </w:style>
  <w:style w:type="paragraph" w:customStyle="1" w:styleId="DSTOC5-9">
    <w:name w:val="DSTOC5-9"/>
    <w:basedOn w:val="DSTOC4-9"/>
    <w:rsid w:val="007F07D6"/>
  </w:style>
  <w:style w:type="paragraph" w:customStyle="1" w:styleId="DSTOC6-6">
    <w:name w:val="DSTOC6-6"/>
    <w:basedOn w:val="Heading6"/>
    <w:rsid w:val="007F07D6"/>
    <w:pPr>
      <w:outlineLvl w:val="6"/>
    </w:pPr>
    <w:rPr>
      <w:bCs/>
    </w:rPr>
  </w:style>
  <w:style w:type="paragraph" w:customStyle="1" w:styleId="DSTOC6-7">
    <w:name w:val="DSTOC6-7"/>
    <w:basedOn w:val="DSTOC5-7"/>
    <w:rsid w:val="007F07D6"/>
  </w:style>
  <w:style w:type="paragraph" w:customStyle="1" w:styleId="DSTOC6-8">
    <w:name w:val="DSTOC6-8"/>
    <w:basedOn w:val="DSTOC5-8"/>
    <w:rsid w:val="007F07D6"/>
  </w:style>
  <w:style w:type="paragraph" w:customStyle="1" w:styleId="DSTOC6-9">
    <w:name w:val="DSTOC6-9"/>
    <w:basedOn w:val="DSTOC5-9"/>
    <w:rsid w:val="007F07D6"/>
  </w:style>
  <w:style w:type="paragraph" w:customStyle="1" w:styleId="DSTOC7-7">
    <w:name w:val="DSTOC7-7"/>
    <w:basedOn w:val="Heading7"/>
    <w:rsid w:val="007F07D6"/>
    <w:pPr>
      <w:outlineLvl w:val="7"/>
    </w:pPr>
  </w:style>
  <w:style w:type="paragraph" w:customStyle="1" w:styleId="DSTOC7-8">
    <w:name w:val="DSTOC7-8"/>
    <w:basedOn w:val="DSTOC6-8"/>
    <w:rsid w:val="007F07D6"/>
  </w:style>
  <w:style w:type="paragraph" w:customStyle="1" w:styleId="DSTOC7-9">
    <w:name w:val="DSTOC7-9"/>
    <w:basedOn w:val="DSTOC6-9"/>
    <w:rsid w:val="007F07D6"/>
  </w:style>
  <w:style w:type="paragraph" w:customStyle="1" w:styleId="DSTOC8-8">
    <w:name w:val="DSTOC8-8"/>
    <w:basedOn w:val="Heading8"/>
    <w:rsid w:val="007F07D6"/>
    <w:pPr>
      <w:outlineLvl w:val="8"/>
    </w:pPr>
  </w:style>
  <w:style w:type="paragraph" w:customStyle="1" w:styleId="DSTOC8-9">
    <w:name w:val="DSTOC8-9"/>
    <w:basedOn w:val="DSTOC7-9"/>
    <w:rsid w:val="007F07D6"/>
  </w:style>
  <w:style w:type="paragraph" w:customStyle="1" w:styleId="DSTOC9-9">
    <w:name w:val="DSTOC9-9"/>
    <w:basedOn w:val="Heading9"/>
    <w:rsid w:val="007F07D6"/>
    <w:pPr>
      <w:outlineLvl w:val="9"/>
    </w:pPr>
  </w:style>
  <w:style w:type="paragraph" w:customStyle="1" w:styleId="TableSpacing">
    <w:name w:val="Table Spacing"/>
    <w:aliases w:val="ts"/>
    <w:basedOn w:val="Normal"/>
    <w:next w:val="Normal"/>
    <w:rsid w:val="007F07D6"/>
    <w:pPr>
      <w:spacing w:before="80" w:after="80" w:line="240" w:lineRule="auto"/>
    </w:pPr>
    <w:rPr>
      <w:sz w:val="8"/>
      <w:szCs w:val="8"/>
    </w:rPr>
  </w:style>
  <w:style w:type="paragraph" w:customStyle="1" w:styleId="AlertLabel">
    <w:name w:val="Alert Label"/>
    <w:aliases w:val="al"/>
    <w:basedOn w:val="Normal"/>
    <w:rsid w:val="007F07D6"/>
    <w:pPr>
      <w:keepNext/>
      <w:framePr w:wrap="notBeside" w:vAnchor="text" w:hAnchor="text" w:y="1"/>
      <w:spacing w:before="120" w:after="0" w:line="300" w:lineRule="exact"/>
    </w:pPr>
    <w:rPr>
      <w:b/>
    </w:rPr>
  </w:style>
  <w:style w:type="character" w:customStyle="1" w:styleId="ConditionalMarker">
    <w:name w:val="Conditional Marker"/>
    <w:aliases w:val="cm"/>
    <w:locked/>
    <w:rsid w:val="007F07D6"/>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7F07D6"/>
    <w:pPr>
      <w:ind w:left="720"/>
    </w:pPr>
  </w:style>
  <w:style w:type="paragraph" w:customStyle="1" w:styleId="LabelinList1">
    <w:name w:val="Label in List 1"/>
    <w:aliases w:val="l1"/>
    <w:basedOn w:val="Label"/>
    <w:next w:val="TextinList1"/>
    <w:link w:val="LabelinList1Char"/>
    <w:rsid w:val="007F07D6"/>
    <w:pPr>
      <w:ind w:left="360"/>
    </w:pPr>
  </w:style>
  <w:style w:type="paragraph" w:customStyle="1" w:styleId="TextinList1">
    <w:name w:val="Text in List 1"/>
    <w:aliases w:val="t1"/>
    <w:basedOn w:val="Normal"/>
    <w:rsid w:val="007F07D6"/>
    <w:pPr>
      <w:ind w:left="360"/>
    </w:pPr>
  </w:style>
  <w:style w:type="paragraph" w:customStyle="1" w:styleId="AlertLabelinList1">
    <w:name w:val="Alert Label in List 1"/>
    <w:aliases w:val="al1"/>
    <w:basedOn w:val="AlertLabel"/>
    <w:rsid w:val="007F07D6"/>
    <w:pPr>
      <w:framePr w:wrap="notBeside"/>
      <w:ind w:left="360"/>
    </w:pPr>
  </w:style>
  <w:style w:type="paragraph" w:customStyle="1" w:styleId="FigureinList1">
    <w:name w:val="Figure in List 1"/>
    <w:aliases w:val="fig1"/>
    <w:basedOn w:val="Figure"/>
    <w:next w:val="TextinList1"/>
    <w:rsid w:val="007F07D6"/>
    <w:pPr>
      <w:ind w:left="360"/>
    </w:pPr>
  </w:style>
  <w:style w:type="paragraph" w:styleId="Footer">
    <w:name w:val="footer"/>
    <w:aliases w:val="f"/>
    <w:basedOn w:val="Header"/>
    <w:rsid w:val="007F07D6"/>
    <w:rPr>
      <w:b w:val="0"/>
    </w:rPr>
  </w:style>
  <w:style w:type="paragraph" w:styleId="Header">
    <w:name w:val="header"/>
    <w:aliases w:val="h"/>
    <w:basedOn w:val="Normal"/>
    <w:rsid w:val="007F07D6"/>
    <w:pPr>
      <w:spacing w:after="240"/>
      <w:jc w:val="right"/>
    </w:pPr>
    <w:rPr>
      <w:rFonts w:eastAsia="PMingLiU"/>
      <w:b/>
    </w:rPr>
  </w:style>
  <w:style w:type="paragraph" w:customStyle="1" w:styleId="AlertText">
    <w:name w:val="Alert Text"/>
    <w:aliases w:val="at"/>
    <w:basedOn w:val="Normal"/>
    <w:rsid w:val="007F07D6"/>
    <w:pPr>
      <w:ind w:left="360" w:right="360"/>
    </w:pPr>
  </w:style>
  <w:style w:type="paragraph" w:customStyle="1" w:styleId="AlertTextinList1">
    <w:name w:val="Alert Text in List 1"/>
    <w:aliases w:val="at1"/>
    <w:basedOn w:val="AlertText"/>
    <w:rsid w:val="007F07D6"/>
    <w:pPr>
      <w:ind w:left="720"/>
    </w:pPr>
  </w:style>
  <w:style w:type="paragraph" w:customStyle="1" w:styleId="AlertTextinList2">
    <w:name w:val="Alert Text in List 2"/>
    <w:aliases w:val="at2"/>
    <w:basedOn w:val="AlertText"/>
    <w:rsid w:val="007F07D6"/>
    <w:pPr>
      <w:ind w:left="1080"/>
    </w:pPr>
  </w:style>
  <w:style w:type="paragraph" w:customStyle="1" w:styleId="BulletedList1">
    <w:name w:val="Bulleted List 1"/>
    <w:aliases w:val="bl1"/>
    <w:basedOn w:val="ListBullet"/>
    <w:rsid w:val="007F07D6"/>
    <w:pPr>
      <w:numPr>
        <w:numId w:val="1"/>
      </w:numPr>
    </w:pPr>
  </w:style>
  <w:style w:type="paragraph" w:customStyle="1" w:styleId="BulletedList2">
    <w:name w:val="Bulleted List 2"/>
    <w:aliases w:val="bl2"/>
    <w:basedOn w:val="ListBullet"/>
    <w:link w:val="BulletedList2Char"/>
    <w:rsid w:val="007F07D6"/>
    <w:pPr>
      <w:numPr>
        <w:numId w:val="3"/>
      </w:numPr>
    </w:pPr>
  </w:style>
  <w:style w:type="paragraph" w:customStyle="1" w:styleId="DefinedTerm">
    <w:name w:val="Defined Term"/>
    <w:aliases w:val="dt"/>
    <w:basedOn w:val="Normal"/>
    <w:rsid w:val="007F07D6"/>
    <w:pPr>
      <w:keepNext/>
      <w:spacing w:before="120" w:after="0" w:line="220" w:lineRule="exact"/>
      <w:ind w:right="1440"/>
    </w:pPr>
    <w:rPr>
      <w:b/>
      <w:sz w:val="18"/>
      <w:szCs w:val="18"/>
    </w:rPr>
  </w:style>
  <w:style w:type="paragraph" w:styleId="DocumentMap">
    <w:name w:val="Document Map"/>
    <w:basedOn w:val="Normal"/>
    <w:rsid w:val="007F07D6"/>
    <w:pPr>
      <w:shd w:val="clear" w:color="auto" w:fill="FFFF00"/>
    </w:pPr>
    <w:rPr>
      <w:rFonts w:ascii="Tahoma" w:hAnsi="Tahoma" w:cs="Tahoma"/>
    </w:rPr>
  </w:style>
  <w:style w:type="paragraph" w:customStyle="1" w:styleId="NumberedList1">
    <w:name w:val="Numbered List 1"/>
    <w:aliases w:val="nl1"/>
    <w:basedOn w:val="ListNumber"/>
    <w:rsid w:val="007F07D6"/>
    <w:pPr>
      <w:numPr>
        <w:numId w:val="2"/>
      </w:numPr>
    </w:pPr>
  </w:style>
  <w:style w:type="table" w:customStyle="1" w:styleId="ProcedureTable">
    <w:name w:val="Procedure Table"/>
    <w:aliases w:val="pt"/>
    <w:basedOn w:val="TableNormal"/>
    <w:rsid w:val="007F07D6"/>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7F07D6"/>
    <w:rPr>
      <w:color w:val="auto"/>
      <w:szCs w:val="18"/>
      <w:u w:val="single"/>
    </w:rPr>
  </w:style>
  <w:style w:type="paragraph" w:styleId="IndexHeading">
    <w:name w:val="index heading"/>
    <w:aliases w:val="ih"/>
    <w:basedOn w:val="Heading1"/>
    <w:next w:val="Index1"/>
    <w:rsid w:val="007F07D6"/>
    <w:pPr>
      <w:spacing w:line="300" w:lineRule="exact"/>
      <w:outlineLvl w:val="7"/>
    </w:pPr>
    <w:rPr>
      <w:sz w:val="26"/>
    </w:rPr>
  </w:style>
  <w:style w:type="paragraph" w:styleId="Index1">
    <w:name w:val="index 1"/>
    <w:aliases w:val="idx1"/>
    <w:basedOn w:val="Normal"/>
    <w:rsid w:val="007F07D6"/>
    <w:pPr>
      <w:spacing w:line="220" w:lineRule="exact"/>
      <w:ind w:left="180" w:hanging="180"/>
    </w:pPr>
  </w:style>
  <w:style w:type="table" w:customStyle="1" w:styleId="CodeSection">
    <w:name w:val="Code Section"/>
    <w:aliases w:val="cs"/>
    <w:basedOn w:val="TableNormal"/>
    <w:rsid w:val="007F07D6"/>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7F07D6"/>
    <w:pPr>
      <w:spacing w:before="180" w:after="0"/>
      <w:ind w:left="187" w:hanging="187"/>
    </w:pPr>
  </w:style>
  <w:style w:type="paragraph" w:styleId="TOC2">
    <w:name w:val="toc 2"/>
    <w:aliases w:val="toc2"/>
    <w:basedOn w:val="Normal"/>
    <w:next w:val="Normal"/>
    <w:uiPriority w:val="39"/>
    <w:rsid w:val="007F07D6"/>
    <w:pPr>
      <w:spacing w:before="0" w:after="0"/>
      <w:ind w:left="374" w:hanging="187"/>
    </w:pPr>
  </w:style>
  <w:style w:type="paragraph" w:styleId="TOC3">
    <w:name w:val="toc 3"/>
    <w:aliases w:val="toc3"/>
    <w:basedOn w:val="Normal"/>
    <w:next w:val="Normal"/>
    <w:uiPriority w:val="39"/>
    <w:rsid w:val="007F07D6"/>
    <w:pPr>
      <w:spacing w:before="0" w:after="0"/>
      <w:ind w:left="561" w:hanging="187"/>
    </w:pPr>
  </w:style>
  <w:style w:type="paragraph" w:styleId="TOC4">
    <w:name w:val="toc 4"/>
    <w:aliases w:val="toc4"/>
    <w:basedOn w:val="Normal"/>
    <w:next w:val="Normal"/>
    <w:uiPriority w:val="39"/>
    <w:rsid w:val="007F07D6"/>
    <w:pPr>
      <w:spacing w:before="0" w:after="0"/>
      <w:ind w:left="749" w:hanging="187"/>
    </w:pPr>
  </w:style>
  <w:style w:type="paragraph" w:styleId="Index2">
    <w:name w:val="index 2"/>
    <w:aliases w:val="idx2"/>
    <w:basedOn w:val="Index1"/>
    <w:rsid w:val="007F07D6"/>
    <w:pPr>
      <w:ind w:left="540"/>
    </w:pPr>
  </w:style>
  <w:style w:type="paragraph" w:styleId="Index3">
    <w:name w:val="index 3"/>
    <w:aliases w:val="idx3"/>
    <w:basedOn w:val="Index1"/>
    <w:rsid w:val="007F07D6"/>
    <w:pPr>
      <w:ind w:left="900"/>
    </w:pPr>
  </w:style>
  <w:style w:type="character" w:customStyle="1" w:styleId="Bold">
    <w:name w:val="Bold"/>
    <w:aliases w:val="b"/>
    <w:rsid w:val="007F07D6"/>
    <w:rPr>
      <w:b/>
      <w:szCs w:val="18"/>
    </w:rPr>
  </w:style>
  <w:style w:type="character" w:customStyle="1" w:styleId="MultilanguageMarkerAuto">
    <w:name w:val="Multilanguage Marker Auto"/>
    <w:aliases w:val="mma"/>
    <w:locked/>
    <w:rsid w:val="007F07D6"/>
    <w:rPr>
      <w:noProof/>
      <w:color w:val="C0C0C0"/>
      <w:szCs w:val="18"/>
      <w:bdr w:val="none" w:sz="0" w:space="0" w:color="auto"/>
      <w:shd w:val="clear" w:color="auto" w:fill="auto"/>
      <w:lang w:val="en-US"/>
    </w:rPr>
  </w:style>
  <w:style w:type="character" w:customStyle="1" w:styleId="BoldItalic">
    <w:name w:val="Bold Italic"/>
    <w:aliases w:val="bi"/>
    <w:rsid w:val="007F07D6"/>
    <w:rPr>
      <w:b/>
      <w:i/>
      <w:color w:val="auto"/>
      <w:szCs w:val="18"/>
    </w:rPr>
  </w:style>
  <w:style w:type="paragraph" w:customStyle="1" w:styleId="MultilanguageMarkerExplicitBegin">
    <w:name w:val="Multilanguage Marker Explicit Begin"/>
    <w:aliases w:val="mmeb"/>
    <w:basedOn w:val="Normal"/>
    <w:next w:val="Normal"/>
    <w:locked/>
    <w:rsid w:val="007F07D6"/>
    <w:rPr>
      <w:noProof/>
      <w:color w:val="C0C0C0"/>
    </w:rPr>
  </w:style>
  <w:style w:type="paragraph" w:customStyle="1" w:styleId="MultilanguageMarkerExplicitEnd">
    <w:name w:val="Multilanguage Marker Explicit End"/>
    <w:aliases w:val="mmee"/>
    <w:basedOn w:val="MultilanguageMarkerExplicitBegin"/>
    <w:next w:val="Normal"/>
    <w:locked/>
    <w:rsid w:val="007F07D6"/>
  </w:style>
  <w:style w:type="paragraph" w:customStyle="1" w:styleId="CodeReferenceinList1">
    <w:name w:val="Code Reference in List 1"/>
    <w:aliases w:val="cref1"/>
    <w:basedOn w:val="Normal"/>
    <w:locked/>
    <w:rsid w:val="007F07D6"/>
    <w:rPr>
      <w:color w:val="C0C0C0"/>
    </w:rPr>
  </w:style>
  <w:style w:type="character" w:styleId="CommentReference">
    <w:name w:val="annotation reference"/>
    <w:aliases w:val="cr,Used by Word to flag author queries"/>
    <w:rsid w:val="007F07D6"/>
    <w:rPr>
      <w:szCs w:val="16"/>
    </w:rPr>
  </w:style>
  <w:style w:type="paragraph" w:styleId="CommentText">
    <w:name w:val="annotation text"/>
    <w:aliases w:val="ct,Used by Word for text of author queries"/>
    <w:basedOn w:val="Normal"/>
    <w:rsid w:val="007F07D6"/>
  </w:style>
  <w:style w:type="character" w:customStyle="1" w:styleId="Italic">
    <w:name w:val="Italic"/>
    <w:aliases w:val="i"/>
    <w:rsid w:val="007F07D6"/>
    <w:rPr>
      <w:i/>
      <w:color w:val="auto"/>
      <w:szCs w:val="18"/>
    </w:rPr>
  </w:style>
  <w:style w:type="paragraph" w:customStyle="1" w:styleId="CodeReferenceinList2">
    <w:name w:val="Code Reference in List 2"/>
    <w:aliases w:val="cref2"/>
    <w:basedOn w:val="CodeReferenceinList1"/>
    <w:locked/>
    <w:rsid w:val="007F07D6"/>
    <w:pPr>
      <w:ind w:left="720"/>
    </w:pPr>
  </w:style>
  <w:style w:type="character" w:customStyle="1" w:styleId="Subscript">
    <w:name w:val="Subscript"/>
    <w:aliases w:val="sub"/>
    <w:rsid w:val="007F07D6"/>
    <w:rPr>
      <w:color w:val="auto"/>
      <w:szCs w:val="18"/>
      <w:u w:val="none"/>
      <w:vertAlign w:val="subscript"/>
    </w:rPr>
  </w:style>
  <w:style w:type="character" w:customStyle="1" w:styleId="Superscript">
    <w:name w:val="Superscript"/>
    <w:aliases w:val="sup"/>
    <w:rsid w:val="007F07D6"/>
    <w:rPr>
      <w:color w:val="auto"/>
      <w:szCs w:val="18"/>
      <w:u w:val="none"/>
      <w:vertAlign w:val="superscript"/>
    </w:rPr>
  </w:style>
  <w:style w:type="table" w:customStyle="1" w:styleId="TablewithHeader">
    <w:name w:val="Table with Header"/>
    <w:aliases w:val="twh"/>
    <w:basedOn w:val="TablewithoutHeader"/>
    <w:rsid w:val="007F07D6"/>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7F07D6"/>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7F07D6"/>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7F07D6"/>
    <w:rPr>
      <w:b/>
      <w:bCs/>
    </w:rPr>
  </w:style>
  <w:style w:type="paragraph" w:styleId="BalloonText">
    <w:name w:val="Balloon Text"/>
    <w:basedOn w:val="Normal"/>
    <w:rsid w:val="007F07D6"/>
    <w:rPr>
      <w:rFonts w:ascii="Tahoma" w:hAnsi="Tahoma" w:cs="Tahoma"/>
      <w:sz w:val="16"/>
      <w:szCs w:val="16"/>
    </w:rPr>
  </w:style>
  <w:style w:type="character" w:customStyle="1" w:styleId="UI">
    <w:name w:val="UI"/>
    <w:aliases w:val="ui"/>
    <w:rsid w:val="007F07D6"/>
    <w:rPr>
      <w:b/>
      <w:color w:val="auto"/>
      <w:szCs w:val="18"/>
      <w:u w:val="none"/>
    </w:rPr>
  </w:style>
  <w:style w:type="character" w:customStyle="1" w:styleId="ParameterReference">
    <w:name w:val="Parameter Reference"/>
    <w:aliases w:val="pr"/>
    <w:locked/>
    <w:rsid w:val="007F07D6"/>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7F07D6"/>
    <w:rPr>
      <w:b/>
      <w:noProof/>
      <w:color w:val="auto"/>
      <w:szCs w:val="18"/>
      <w:bdr w:val="none" w:sz="0" w:space="0" w:color="auto"/>
      <w:shd w:val="clear" w:color="auto" w:fill="auto"/>
      <w:lang w:val="en-US"/>
    </w:rPr>
  </w:style>
  <w:style w:type="character" w:customStyle="1" w:styleId="Token">
    <w:name w:val="Token"/>
    <w:aliases w:val="tok"/>
    <w:locked/>
    <w:rsid w:val="007F07D6"/>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7F07D6"/>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7F07D6"/>
    <w:rPr>
      <w:noProof/>
      <w:color w:val="C0C0C0"/>
      <w:kern w:val="0"/>
    </w:rPr>
  </w:style>
  <w:style w:type="character" w:customStyle="1" w:styleId="LegacyLinkText">
    <w:name w:val="Legacy Link Text"/>
    <w:aliases w:val="llt"/>
    <w:rsid w:val="007F07D6"/>
  </w:style>
  <w:style w:type="paragraph" w:customStyle="1" w:styleId="DefinedTerminList1">
    <w:name w:val="Defined Term in List 1"/>
    <w:aliases w:val="dt1"/>
    <w:basedOn w:val="DefinedTerm"/>
    <w:rsid w:val="007F07D6"/>
    <w:pPr>
      <w:ind w:left="360"/>
    </w:pPr>
  </w:style>
  <w:style w:type="paragraph" w:customStyle="1" w:styleId="DefinedTerminList2">
    <w:name w:val="Defined Term in List 2"/>
    <w:aliases w:val="dt2"/>
    <w:basedOn w:val="DefinedTerm"/>
    <w:rsid w:val="007F07D6"/>
    <w:pPr>
      <w:ind w:left="720"/>
    </w:pPr>
  </w:style>
  <w:style w:type="paragraph" w:customStyle="1" w:styleId="TableSpacinginList1">
    <w:name w:val="Table Spacing in List 1"/>
    <w:aliases w:val="ts1"/>
    <w:basedOn w:val="TableSpacing"/>
    <w:next w:val="TextinList1"/>
    <w:rsid w:val="007F07D6"/>
    <w:pPr>
      <w:ind w:left="360"/>
    </w:pPr>
  </w:style>
  <w:style w:type="paragraph" w:customStyle="1" w:styleId="TableSpacinginList2">
    <w:name w:val="Table Spacing in List 2"/>
    <w:aliases w:val="ts2"/>
    <w:basedOn w:val="TableSpacinginList1"/>
    <w:next w:val="TextinList2"/>
    <w:rsid w:val="007F07D6"/>
    <w:pPr>
      <w:ind w:left="720"/>
    </w:pPr>
  </w:style>
  <w:style w:type="table" w:customStyle="1" w:styleId="ProcedureTableinList1">
    <w:name w:val="Procedure Table in List 1"/>
    <w:aliases w:val="pt1"/>
    <w:basedOn w:val="ProcedureTable"/>
    <w:rsid w:val="007F07D6"/>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7F07D6"/>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7F07D6"/>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7F07D6"/>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7F07D6"/>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7F07D6"/>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7F07D6"/>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7F07D6"/>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7F07D6"/>
  </w:style>
  <w:style w:type="paragraph" w:customStyle="1" w:styleId="ConditionalBlockinList2">
    <w:name w:val="Conditional Block in List 2"/>
    <w:aliases w:val="cb2"/>
    <w:basedOn w:val="ConditionalBlock"/>
    <w:next w:val="Normal"/>
    <w:locked/>
    <w:rsid w:val="007F07D6"/>
    <w:pPr>
      <w:ind w:left="720"/>
    </w:pPr>
  </w:style>
  <w:style w:type="character" w:customStyle="1" w:styleId="CodeFeaturedElement">
    <w:name w:val="Code Featured Element"/>
    <w:aliases w:val="cfe"/>
    <w:locked/>
    <w:rsid w:val="007F07D6"/>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7F07D6"/>
    <w:rPr>
      <w:color w:val="C0C0C0"/>
    </w:rPr>
  </w:style>
  <w:style w:type="character" w:customStyle="1" w:styleId="CodeEntityReferenceSpecific">
    <w:name w:val="Code Entity Reference Specific"/>
    <w:aliases w:val="cers"/>
    <w:locked/>
    <w:rsid w:val="007F07D6"/>
  </w:style>
  <w:style w:type="character" w:customStyle="1" w:styleId="CodeEntityReferenceQualifiedSpecific">
    <w:name w:val="Code Entity Reference Qualified Specific"/>
    <w:aliases w:val="cerqs"/>
    <w:locked/>
    <w:rsid w:val="007F07D6"/>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7F07D6"/>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7F07D6"/>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7F07D6"/>
    <w:pPr>
      <w:numPr>
        <w:numId w:val="17"/>
      </w:numPr>
    </w:pPr>
  </w:style>
  <w:style w:type="paragraph" w:styleId="BlockText">
    <w:name w:val="Block Text"/>
    <w:basedOn w:val="Normal"/>
    <w:rsid w:val="007F07D6"/>
    <w:pPr>
      <w:spacing w:after="120"/>
      <w:ind w:left="1440" w:right="1440"/>
    </w:pPr>
  </w:style>
  <w:style w:type="paragraph" w:styleId="BodyText">
    <w:name w:val="Body Text"/>
    <w:basedOn w:val="Normal"/>
    <w:rsid w:val="007F07D6"/>
    <w:pPr>
      <w:spacing w:after="120"/>
    </w:pPr>
  </w:style>
  <w:style w:type="paragraph" w:styleId="BodyText2">
    <w:name w:val="Body Text 2"/>
    <w:basedOn w:val="Normal"/>
    <w:rsid w:val="007F07D6"/>
    <w:pPr>
      <w:spacing w:after="120" w:line="480" w:lineRule="auto"/>
    </w:pPr>
  </w:style>
  <w:style w:type="paragraph" w:styleId="BodyText3">
    <w:name w:val="Body Text 3"/>
    <w:basedOn w:val="Normal"/>
    <w:rsid w:val="007F07D6"/>
    <w:pPr>
      <w:spacing w:after="120"/>
    </w:pPr>
    <w:rPr>
      <w:sz w:val="16"/>
      <w:szCs w:val="16"/>
    </w:rPr>
  </w:style>
  <w:style w:type="paragraph" w:styleId="BodyTextFirstIndent">
    <w:name w:val="Body Text First Indent"/>
    <w:basedOn w:val="BodyText"/>
    <w:rsid w:val="007F07D6"/>
    <w:pPr>
      <w:ind w:firstLine="210"/>
    </w:pPr>
  </w:style>
  <w:style w:type="paragraph" w:styleId="BodyTextIndent">
    <w:name w:val="Body Text Indent"/>
    <w:basedOn w:val="Normal"/>
    <w:rsid w:val="007F07D6"/>
    <w:pPr>
      <w:spacing w:after="120"/>
      <w:ind w:left="360"/>
    </w:pPr>
  </w:style>
  <w:style w:type="paragraph" w:styleId="BodyTextFirstIndent2">
    <w:name w:val="Body Text First Indent 2"/>
    <w:basedOn w:val="BodyTextIndent"/>
    <w:rsid w:val="007F07D6"/>
    <w:pPr>
      <w:ind w:firstLine="210"/>
    </w:pPr>
  </w:style>
  <w:style w:type="paragraph" w:styleId="BodyTextIndent2">
    <w:name w:val="Body Text Indent 2"/>
    <w:basedOn w:val="Normal"/>
    <w:rsid w:val="007F07D6"/>
    <w:pPr>
      <w:spacing w:after="120" w:line="480" w:lineRule="auto"/>
      <w:ind w:left="360"/>
    </w:pPr>
  </w:style>
  <w:style w:type="paragraph" w:styleId="BodyTextIndent3">
    <w:name w:val="Body Text Indent 3"/>
    <w:basedOn w:val="Normal"/>
    <w:rsid w:val="007F07D6"/>
    <w:pPr>
      <w:spacing w:after="120"/>
      <w:ind w:left="360"/>
    </w:pPr>
    <w:rPr>
      <w:sz w:val="16"/>
      <w:szCs w:val="16"/>
    </w:rPr>
  </w:style>
  <w:style w:type="paragraph" w:styleId="Closing">
    <w:name w:val="Closing"/>
    <w:basedOn w:val="Normal"/>
    <w:rsid w:val="007F07D6"/>
    <w:pPr>
      <w:ind w:left="4320"/>
    </w:pPr>
  </w:style>
  <w:style w:type="paragraph" w:styleId="Date">
    <w:name w:val="Date"/>
    <w:basedOn w:val="Normal"/>
    <w:next w:val="Normal"/>
    <w:rsid w:val="007F07D6"/>
  </w:style>
  <w:style w:type="paragraph" w:styleId="E-mailSignature">
    <w:name w:val="E-mail Signature"/>
    <w:basedOn w:val="Normal"/>
    <w:rsid w:val="007F07D6"/>
  </w:style>
  <w:style w:type="character" w:styleId="Emphasis">
    <w:name w:val="Emphasis"/>
    <w:qFormat/>
    <w:rsid w:val="007F07D6"/>
    <w:rPr>
      <w:i/>
      <w:iCs/>
    </w:rPr>
  </w:style>
  <w:style w:type="paragraph" w:styleId="EnvelopeAddress">
    <w:name w:val="envelope address"/>
    <w:basedOn w:val="Normal"/>
    <w:rsid w:val="007F07D6"/>
    <w:pPr>
      <w:framePr w:w="7920" w:h="1980" w:hRule="exact" w:hSpace="180" w:wrap="auto" w:hAnchor="page" w:xAlign="center" w:yAlign="bottom"/>
      <w:ind w:left="2880"/>
    </w:pPr>
    <w:rPr>
      <w:sz w:val="24"/>
      <w:szCs w:val="24"/>
    </w:rPr>
  </w:style>
  <w:style w:type="paragraph" w:styleId="EnvelopeReturn">
    <w:name w:val="envelope return"/>
    <w:basedOn w:val="Normal"/>
    <w:rsid w:val="007F07D6"/>
  </w:style>
  <w:style w:type="character" w:styleId="FollowedHyperlink">
    <w:name w:val="FollowedHyperlink"/>
    <w:rsid w:val="007F07D6"/>
    <w:rPr>
      <w:color w:val="800080"/>
      <w:u w:val="single"/>
    </w:rPr>
  </w:style>
  <w:style w:type="character" w:styleId="HTMLAcronym">
    <w:name w:val="HTML Acronym"/>
    <w:rsid w:val="007F07D6"/>
  </w:style>
  <w:style w:type="paragraph" w:styleId="HTMLAddress">
    <w:name w:val="HTML Address"/>
    <w:basedOn w:val="Normal"/>
    <w:rsid w:val="007F07D6"/>
    <w:rPr>
      <w:i/>
      <w:iCs/>
    </w:rPr>
  </w:style>
  <w:style w:type="character" w:styleId="HTMLCite">
    <w:name w:val="HTML Cite"/>
    <w:rsid w:val="007F07D6"/>
    <w:rPr>
      <w:i/>
      <w:iCs/>
    </w:rPr>
  </w:style>
  <w:style w:type="character" w:styleId="HTMLCode">
    <w:name w:val="HTML Code"/>
    <w:rsid w:val="007F07D6"/>
    <w:rPr>
      <w:rFonts w:ascii="Courier New" w:hAnsi="Courier New"/>
      <w:sz w:val="20"/>
      <w:szCs w:val="20"/>
    </w:rPr>
  </w:style>
  <w:style w:type="character" w:styleId="HTMLDefinition">
    <w:name w:val="HTML Definition"/>
    <w:rsid w:val="007F07D6"/>
    <w:rPr>
      <w:i/>
      <w:iCs/>
    </w:rPr>
  </w:style>
  <w:style w:type="character" w:styleId="HTMLKeyboard">
    <w:name w:val="HTML Keyboard"/>
    <w:rsid w:val="007F07D6"/>
    <w:rPr>
      <w:rFonts w:ascii="Courier New" w:hAnsi="Courier New"/>
      <w:sz w:val="20"/>
      <w:szCs w:val="20"/>
    </w:rPr>
  </w:style>
  <w:style w:type="paragraph" w:styleId="HTMLPreformatted">
    <w:name w:val="HTML Preformatted"/>
    <w:basedOn w:val="Normal"/>
    <w:rsid w:val="007F07D6"/>
    <w:rPr>
      <w:rFonts w:ascii="Courier New" w:hAnsi="Courier New"/>
    </w:rPr>
  </w:style>
  <w:style w:type="character" w:styleId="HTMLSample">
    <w:name w:val="HTML Sample"/>
    <w:rsid w:val="007F07D6"/>
    <w:rPr>
      <w:rFonts w:ascii="Courier New" w:hAnsi="Courier New"/>
    </w:rPr>
  </w:style>
  <w:style w:type="character" w:styleId="HTMLTypewriter">
    <w:name w:val="HTML Typewriter"/>
    <w:rsid w:val="007F07D6"/>
    <w:rPr>
      <w:rFonts w:ascii="Courier New" w:hAnsi="Courier New"/>
      <w:sz w:val="20"/>
      <w:szCs w:val="20"/>
    </w:rPr>
  </w:style>
  <w:style w:type="character" w:styleId="HTMLVariable">
    <w:name w:val="HTML Variable"/>
    <w:rsid w:val="007F07D6"/>
    <w:rPr>
      <w:i/>
      <w:iCs/>
    </w:rPr>
  </w:style>
  <w:style w:type="character" w:styleId="LineNumber">
    <w:name w:val="line number"/>
    <w:rsid w:val="007F07D6"/>
  </w:style>
  <w:style w:type="paragraph" w:styleId="List">
    <w:name w:val="List"/>
    <w:basedOn w:val="Normal"/>
    <w:rsid w:val="007F07D6"/>
    <w:pPr>
      <w:ind w:left="360" w:hanging="360"/>
    </w:pPr>
  </w:style>
  <w:style w:type="paragraph" w:styleId="List2">
    <w:name w:val="List 2"/>
    <w:basedOn w:val="Normal"/>
    <w:rsid w:val="007F07D6"/>
    <w:pPr>
      <w:ind w:left="720" w:hanging="360"/>
    </w:pPr>
  </w:style>
  <w:style w:type="paragraph" w:styleId="List3">
    <w:name w:val="List 3"/>
    <w:basedOn w:val="Normal"/>
    <w:rsid w:val="007F07D6"/>
    <w:pPr>
      <w:ind w:left="1080" w:hanging="360"/>
    </w:pPr>
  </w:style>
  <w:style w:type="paragraph" w:styleId="List4">
    <w:name w:val="List 4"/>
    <w:basedOn w:val="Normal"/>
    <w:rsid w:val="007F07D6"/>
    <w:pPr>
      <w:ind w:left="1440" w:hanging="360"/>
    </w:pPr>
  </w:style>
  <w:style w:type="paragraph" w:styleId="List5">
    <w:name w:val="List 5"/>
    <w:basedOn w:val="Normal"/>
    <w:rsid w:val="007F07D6"/>
    <w:pPr>
      <w:ind w:left="1800" w:hanging="360"/>
    </w:pPr>
  </w:style>
  <w:style w:type="paragraph" w:styleId="ListBullet">
    <w:name w:val="List Bullet"/>
    <w:basedOn w:val="Normal"/>
    <w:link w:val="ListBulletChar"/>
    <w:rsid w:val="007F07D6"/>
    <w:pPr>
      <w:tabs>
        <w:tab w:val="num" w:pos="360"/>
      </w:tabs>
      <w:ind w:left="360" w:hanging="360"/>
    </w:pPr>
  </w:style>
  <w:style w:type="paragraph" w:styleId="ListBullet2">
    <w:name w:val="List Bullet 2"/>
    <w:basedOn w:val="Normal"/>
    <w:rsid w:val="007F07D6"/>
    <w:pPr>
      <w:tabs>
        <w:tab w:val="num" w:pos="720"/>
      </w:tabs>
      <w:ind w:left="720" w:hanging="360"/>
    </w:pPr>
  </w:style>
  <w:style w:type="paragraph" w:styleId="ListBullet3">
    <w:name w:val="List Bullet 3"/>
    <w:basedOn w:val="Normal"/>
    <w:rsid w:val="007F07D6"/>
    <w:pPr>
      <w:tabs>
        <w:tab w:val="num" w:pos="1080"/>
      </w:tabs>
      <w:ind w:left="1080" w:hanging="360"/>
    </w:pPr>
  </w:style>
  <w:style w:type="paragraph" w:styleId="ListBullet4">
    <w:name w:val="List Bullet 4"/>
    <w:basedOn w:val="Normal"/>
    <w:rsid w:val="007F07D6"/>
    <w:pPr>
      <w:tabs>
        <w:tab w:val="num" w:pos="1440"/>
      </w:tabs>
      <w:ind w:left="1440" w:hanging="360"/>
    </w:pPr>
  </w:style>
  <w:style w:type="paragraph" w:styleId="ListBullet5">
    <w:name w:val="List Bullet 5"/>
    <w:basedOn w:val="Normal"/>
    <w:rsid w:val="007F07D6"/>
    <w:pPr>
      <w:tabs>
        <w:tab w:val="num" w:pos="1800"/>
      </w:tabs>
      <w:ind w:left="1800" w:hanging="360"/>
    </w:pPr>
  </w:style>
  <w:style w:type="paragraph" w:styleId="ListContinue">
    <w:name w:val="List Continue"/>
    <w:basedOn w:val="Normal"/>
    <w:rsid w:val="007F07D6"/>
    <w:pPr>
      <w:spacing w:after="120"/>
      <w:ind w:left="360"/>
    </w:pPr>
  </w:style>
  <w:style w:type="paragraph" w:styleId="ListContinue2">
    <w:name w:val="List Continue 2"/>
    <w:basedOn w:val="Normal"/>
    <w:rsid w:val="007F07D6"/>
    <w:pPr>
      <w:spacing w:after="120"/>
      <w:ind w:left="720"/>
    </w:pPr>
  </w:style>
  <w:style w:type="paragraph" w:styleId="ListContinue3">
    <w:name w:val="List Continue 3"/>
    <w:basedOn w:val="Normal"/>
    <w:rsid w:val="007F07D6"/>
    <w:pPr>
      <w:spacing w:after="120"/>
      <w:ind w:left="1080"/>
    </w:pPr>
  </w:style>
  <w:style w:type="paragraph" w:styleId="ListContinue4">
    <w:name w:val="List Continue 4"/>
    <w:basedOn w:val="Normal"/>
    <w:rsid w:val="007F07D6"/>
    <w:pPr>
      <w:spacing w:after="120"/>
      <w:ind w:left="1440"/>
    </w:pPr>
  </w:style>
  <w:style w:type="paragraph" w:styleId="ListContinue5">
    <w:name w:val="List Continue 5"/>
    <w:basedOn w:val="Normal"/>
    <w:rsid w:val="007F07D6"/>
    <w:pPr>
      <w:spacing w:after="120"/>
      <w:ind w:left="1800"/>
    </w:pPr>
  </w:style>
  <w:style w:type="paragraph" w:styleId="ListNumber">
    <w:name w:val="List Number"/>
    <w:basedOn w:val="Normal"/>
    <w:rsid w:val="007F07D6"/>
    <w:pPr>
      <w:tabs>
        <w:tab w:val="num" w:pos="360"/>
      </w:tabs>
      <w:ind w:left="360" w:hanging="360"/>
    </w:pPr>
  </w:style>
  <w:style w:type="paragraph" w:styleId="ListNumber2">
    <w:name w:val="List Number 2"/>
    <w:basedOn w:val="Normal"/>
    <w:rsid w:val="007F07D6"/>
    <w:pPr>
      <w:tabs>
        <w:tab w:val="num" w:pos="720"/>
      </w:tabs>
      <w:ind w:left="720" w:hanging="360"/>
    </w:pPr>
  </w:style>
  <w:style w:type="paragraph" w:styleId="ListNumber3">
    <w:name w:val="List Number 3"/>
    <w:basedOn w:val="Normal"/>
    <w:rsid w:val="007F07D6"/>
    <w:pPr>
      <w:tabs>
        <w:tab w:val="num" w:pos="1080"/>
      </w:tabs>
      <w:ind w:left="1080" w:hanging="360"/>
    </w:pPr>
  </w:style>
  <w:style w:type="paragraph" w:styleId="ListNumber4">
    <w:name w:val="List Number 4"/>
    <w:basedOn w:val="Normal"/>
    <w:rsid w:val="007F07D6"/>
    <w:pPr>
      <w:tabs>
        <w:tab w:val="num" w:pos="1440"/>
      </w:tabs>
      <w:ind w:left="1440" w:hanging="360"/>
    </w:pPr>
  </w:style>
  <w:style w:type="paragraph" w:styleId="ListNumber5">
    <w:name w:val="List Number 5"/>
    <w:basedOn w:val="Normal"/>
    <w:rsid w:val="007F07D6"/>
    <w:pPr>
      <w:tabs>
        <w:tab w:val="num" w:pos="1800"/>
      </w:tabs>
      <w:ind w:left="1800" w:hanging="360"/>
    </w:pPr>
  </w:style>
  <w:style w:type="paragraph" w:styleId="MessageHeader">
    <w:name w:val="Message Header"/>
    <w:basedOn w:val="Normal"/>
    <w:rsid w:val="007F07D6"/>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7F07D6"/>
    <w:rPr>
      <w:rFonts w:ascii="Times New Roman" w:hAnsi="Times New Roman"/>
      <w:szCs w:val="24"/>
    </w:rPr>
  </w:style>
  <w:style w:type="paragraph" w:styleId="NormalIndent">
    <w:name w:val="Normal Indent"/>
    <w:basedOn w:val="Normal"/>
    <w:rsid w:val="007F07D6"/>
    <w:pPr>
      <w:ind w:left="720"/>
    </w:pPr>
  </w:style>
  <w:style w:type="paragraph" w:styleId="NoteHeading">
    <w:name w:val="Note Heading"/>
    <w:basedOn w:val="Normal"/>
    <w:next w:val="Normal"/>
    <w:rsid w:val="007F07D6"/>
  </w:style>
  <w:style w:type="paragraph" w:styleId="PlainText">
    <w:name w:val="Plain Text"/>
    <w:basedOn w:val="Normal"/>
    <w:rsid w:val="007F07D6"/>
    <w:rPr>
      <w:rFonts w:ascii="Courier New" w:hAnsi="Courier New"/>
    </w:rPr>
  </w:style>
  <w:style w:type="paragraph" w:styleId="Salutation">
    <w:name w:val="Salutation"/>
    <w:basedOn w:val="Normal"/>
    <w:next w:val="Normal"/>
    <w:rsid w:val="007F07D6"/>
  </w:style>
  <w:style w:type="paragraph" w:styleId="Signature">
    <w:name w:val="Signature"/>
    <w:basedOn w:val="Normal"/>
    <w:rsid w:val="007F07D6"/>
    <w:pPr>
      <w:ind w:left="4320"/>
    </w:pPr>
  </w:style>
  <w:style w:type="character" w:styleId="Strong">
    <w:name w:val="Strong"/>
    <w:qFormat/>
    <w:rsid w:val="007F07D6"/>
    <w:rPr>
      <w:b/>
      <w:bCs/>
    </w:rPr>
  </w:style>
  <w:style w:type="table" w:styleId="Table3Deffects1">
    <w:name w:val="Table 3D effects 1"/>
    <w:basedOn w:val="TableNormal"/>
    <w:rsid w:val="007F07D6"/>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F07D6"/>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F07D6"/>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F07D6"/>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F07D6"/>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F07D6"/>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F07D6"/>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F07D6"/>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F07D6"/>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F07D6"/>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F07D6"/>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F07D6"/>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F07D6"/>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F07D6"/>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F07D6"/>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F07D6"/>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F07D6"/>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F07D6"/>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F07D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F07D6"/>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F07D6"/>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F07D6"/>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F07D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F07D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F07D6"/>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F07D6"/>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F07D6"/>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F07D6"/>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F07D6"/>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F07D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F07D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F07D6"/>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F07D6"/>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F07D6"/>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F07D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F07D6"/>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F07D6"/>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F07D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F07D6"/>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F07D6"/>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F07D6"/>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F07D6"/>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F07D6"/>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F07D6"/>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7F07D6"/>
    <w:pPr>
      <w:jc w:val="center"/>
      <w:outlineLvl w:val="1"/>
    </w:pPr>
    <w:rPr>
      <w:sz w:val="24"/>
      <w:szCs w:val="24"/>
    </w:rPr>
  </w:style>
  <w:style w:type="paragraph" w:styleId="Title">
    <w:name w:val="Title"/>
    <w:basedOn w:val="Normal"/>
    <w:qFormat/>
    <w:rsid w:val="007F07D6"/>
    <w:pPr>
      <w:spacing w:before="240"/>
      <w:jc w:val="center"/>
      <w:outlineLvl w:val="0"/>
    </w:pPr>
    <w:rPr>
      <w:b/>
      <w:bCs/>
      <w:kern w:val="28"/>
      <w:sz w:val="32"/>
      <w:szCs w:val="32"/>
    </w:rPr>
  </w:style>
  <w:style w:type="character" w:customStyle="1" w:styleId="System">
    <w:name w:val="System"/>
    <w:aliases w:val="sys"/>
    <w:locked/>
    <w:rsid w:val="007F07D6"/>
    <w:rPr>
      <w:b/>
      <w:color w:val="auto"/>
      <w:szCs w:val="20"/>
      <w:u w:val="none"/>
      <w:bdr w:val="none" w:sz="0" w:space="0" w:color="auto"/>
      <w:shd w:val="clear" w:color="auto" w:fill="auto"/>
    </w:rPr>
  </w:style>
  <w:style w:type="character" w:customStyle="1" w:styleId="UserInputLocalizable">
    <w:name w:val="User Input Localizable"/>
    <w:aliases w:val="uil"/>
    <w:rsid w:val="007F07D6"/>
    <w:rPr>
      <w:b/>
      <w:color w:val="auto"/>
      <w:szCs w:val="18"/>
      <w:u w:val="none"/>
    </w:rPr>
  </w:style>
  <w:style w:type="character" w:customStyle="1" w:styleId="UnmanagedCodeEntityReference">
    <w:name w:val="Unmanaged Code Entity Reference"/>
    <w:aliases w:val="ucer"/>
    <w:locked/>
    <w:rsid w:val="007F07D6"/>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7F07D6"/>
    <w:rPr>
      <w:b/>
      <w:szCs w:val="18"/>
    </w:rPr>
  </w:style>
  <w:style w:type="character" w:customStyle="1" w:styleId="Placeholder">
    <w:name w:val="Placeholder"/>
    <w:aliases w:val="ph"/>
    <w:rsid w:val="007F07D6"/>
    <w:rPr>
      <w:i/>
      <w:color w:val="auto"/>
      <w:szCs w:val="18"/>
      <w:u w:val="none"/>
    </w:rPr>
  </w:style>
  <w:style w:type="character" w:customStyle="1" w:styleId="Math">
    <w:name w:val="Math"/>
    <w:aliases w:val="m"/>
    <w:locked/>
    <w:rsid w:val="007F07D6"/>
    <w:rPr>
      <w:color w:val="C0C0C0"/>
      <w:szCs w:val="18"/>
      <w:u w:val="none"/>
      <w:bdr w:val="none" w:sz="0" w:space="0" w:color="auto"/>
      <w:shd w:val="clear" w:color="auto" w:fill="auto"/>
    </w:rPr>
  </w:style>
  <w:style w:type="character" w:customStyle="1" w:styleId="NewTerm">
    <w:name w:val="New Term"/>
    <w:aliases w:val="nt"/>
    <w:locked/>
    <w:rsid w:val="007F07D6"/>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7F07D6"/>
    <w:rPr>
      <w:color w:val="C0C0C0"/>
    </w:rPr>
  </w:style>
  <w:style w:type="paragraph" w:customStyle="1" w:styleId="BulletedDynamicLinkinList2">
    <w:name w:val="Bulleted Dynamic Link in List 2"/>
    <w:basedOn w:val="Normal"/>
    <w:locked/>
    <w:rsid w:val="007F07D6"/>
    <w:rPr>
      <w:color w:val="C0C0C0"/>
    </w:rPr>
  </w:style>
  <w:style w:type="paragraph" w:customStyle="1" w:styleId="BulletedDynamicLink">
    <w:name w:val="Bulleted Dynamic Link"/>
    <w:basedOn w:val="Normal"/>
    <w:locked/>
    <w:rsid w:val="007F07D6"/>
    <w:rPr>
      <w:color w:val="C0C0C0"/>
    </w:rPr>
  </w:style>
  <w:style w:type="character" w:customStyle="1" w:styleId="Heading6Char">
    <w:name w:val="Heading 6 Char"/>
    <w:aliases w:val="h6 Char"/>
    <w:link w:val="Heading6"/>
    <w:rsid w:val="007F07D6"/>
    <w:rPr>
      <w:rFonts w:ascii="Arial" w:eastAsia="SimSun" w:hAnsi="Arial"/>
      <w:b/>
      <w:kern w:val="24"/>
    </w:rPr>
  </w:style>
  <w:style w:type="character" w:customStyle="1" w:styleId="LabelChar">
    <w:name w:val="Label Char"/>
    <w:aliases w:val="l Char"/>
    <w:link w:val="Label"/>
    <w:rsid w:val="007F07D6"/>
    <w:rPr>
      <w:rFonts w:ascii="Arial" w:eastAsia="SimSun" w:hAnsi="Arial"/>
      <w:b/>
      <w:kern w:val="24"/>
    </w:rPr>
  </w:style>
  <w:style w:type="character" w:customStyle="1" w:styleId="Heading5Char">
    <w:name w:val="Heading 5 Char"/>
    <w:aliases w:val="h5 Char"/>
    <w:link w:val="Heading5"/>
    <w:rsid w:val="007F07D6"/>
    <w:rPr>
      <w:rFonts w:ascii="Arial" w:eastAsia="SimSun" w:hAnsi="Arial"/>
      <w:b/>
      <w:kern w:val="24"/>
      <w:szCs w:val="40"/>
    </w:rPr>
  </w:style>
  <w:style w:type="character" w:customStyle="1" w:styleId="Heading1Char">
    <w:name w:val="Heading 1 Char"/>
    <w:aliases w:val="h1 Char"/>
    <w:link w:val="Heading1"/>
    <w:rsid w:val="007F07D6"/>
    <w:rPr>
      <w:rFonts w:ascii="Arial" w:eastAsia="SimSun" w:hAnsi="Arial"/>
      <w:b/>
      <w:kern w:val="24"/>
      <w:sz w:val="40"/>
      <w:szCs w:val="40"/>
    </w:rPr>
  </w:style>
  <w:style w:type="character" w:customStyle="1" w:styleId="LabelinList1Char">
    <w:name w:val="Label in List 1 Char"/>
    <w:aliases w:val="l1 Char"/>
    <w:link w:val="LabelinList1"/>
    <w:rsid w:val="007F07D6"/>
  </w:style>
  <w:style w:type="paragraph" w:customStyle="1" w:styleId="Strikethrough">
    <w:name w:val="Strikethrough"/>
    <w:aliases w:val="strike"/>
    <w:basedOn w:val="Normal"/>
    <w:rsid w:val="007F07D6"/>
    <w:rPr>
      <w:strike/>
    </w:rPr>
  </w:style>
  <w:style w:type="paragraph" w:customStyle="1" w:styleId="TableFootnote">
    <w:name w:val="Table Footnote"/>
    <w:aliases w:val="tf"/>
    <w:basedOn w:val="Normal"/>
    <w:rsid w:val="007F07D6"/>
    <w:pPr>
      <w:spacing w:before="80" w:after="80"/>
      <w:ind w:left="216" w:hanging="216"/>
    </w:pPr>
  </w:style>
  <w:style w:type="paragraph" w:customStyle="1" w:styleId="TableFootnoteinList1">
    <w:name w:val="Table Footnote in List 1"/>
    <w:aliases w:val="tf1"/>
    <w:basedOn w:val="TableFootnote"/>
    <w:rsid w:val="007F07D6"/>
    <w:pPr>
      <w:ind w:left="576"/>
    </w:pPr>
  </w:style>
  <w:style w:type="paragraph" w:customStyle="1" w:styleId="TableFootnoteinList2">
    <w:name w:val="Table Footnote in List 2"/>
    <w:aliases w:val="tf2"/>
    <w:basedOn w:val="TableFootnote"/>
    <w:rsid w:val="007F07D6"/>
    <w:pPr>
      <w:ind w:left="936"/>
    </w:pPr>
  </w:style>
  <w:style w:type="character" w:customStyle="1" w:styleId="DynamicLink">
    <w:name w:val="Dynamic Link"/>
    <w:aliases w:val="dl"/>
    <w:locked/>
    <w:rsid w:val="007F07D6"/>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7F07D6"/>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7F07D6"/>
    <w:rPr>
      <w:color w:val="C0C0C0"/>
    </w:rPr>
  </w:style>
  <w:style w:type="paragraph" w:customStyle="1" w:styleId="PrintDivisionNumber">
    <w:name w:val="Print Division Number"/>
    <w:aliases w:val="pdn"/>
    <w:basedOn w:val="Normal"/>
    <w:locked/>
    <w:rsid w:val="007F07D6"/>
    <w:pPr>
      <w:spacing w:before="0" w:after="0" w:line="240" w:lineRule="auto"/>
    </w:pPr>
    <w:rPr>
      <w:color w:val="C0C0C0"/>
    </w:rPr>
  </w:style>
  <w:style w:type="paragraph" w:customStyle="1" w:styleId="PrintDivisionTitle">
    <w:name w:val="Print Division Title"/>
    <w:aliases w:val="pdt"/>
    <w:basedOn w:val="Normal"/>
    <w:locked/>
    <w:rsid w:val="007F07D6"/>
    <w:pPr>
      <w:spacing w:before="0" w:after="0" w:line="240" w:lineRule="auto"/>
    </w:pPr>
    <w:rPr>
      <w:color w:val="C0C0C0"/>
    </w:rPr>
  </w:style>
  <w:style w:type="paragraph" w:customStyle="1" w:styleId="PrintMSCorp">
    <w:name w:val="Print MS Corp"/>
    <w:aliases w:val="pms"/>
    <w:basedOn w:val="Normal"/>
    <w:locked/>
    <w:rsid w:val="007F07D6"/>
    <w:pPr>
      <w:spacing w:before="0" w:after="0" w:line="240" w:lineRule="auto"/>
    </w:pPr>
    <w:rPr>
      <w:color w:val="C0C0C0"/>
    </w:rPr>
  </w:style>
  <w:style w:type="paragraph" w:customStyle="1" w:styleId="RevisionHistory">
    <w:name w:val="Revision History"/>
    <w:aliases w:val="rh"/>
    <w:basedOn w:val="Normal"/>
    <w:locked/>
    <w:rsid w:val="007F07D6"/>
    <w:pPr>
      <w:spacing w:before="0" w:after="0" w:line="240" w:lineRule="auto"/>
    </w:pPr>
    <w:rPr>
      <w:color w:val="C0C0C0"/>
    </w:rPr>
  </w:style>
  <w:style w:type="character" w:customStyle="1" w:styleId="SV">
    <w:name w:val="SV"/>
    <w:locked/>
    <w:rsid w:val="007F07D6"/>
    <w:rPr>
      <w:rFonts w:ascii="Arial" w:hAnsi="Arial"/>
      <w:color w:val="C0C0C0"/>
      <w:sz w:val="20"/>
      <w:szCs w:val="18"/>
      <w:bdr w:val="none" w:sz="0" w:space="0" w:color="auto"/>
      <w:shd w:val="clear" w:color="auto" w:fill="auto"/>
    </w:rPr>
  </w:style>
  <w:style w:type="character" w:styleId="Hyperlink">
    <w:name w:val="Hyperlink"/>
    <w:uiPriority w:val="99"/>
    <w:rsid w:val="007F07D6"/>
    <w:rPr>
      <w:color w:val="0000FF"/>
      <w:sz w:val="20"/>
      <w:szCs w:val="18"/>
      <w:u w:val="single"/>
    </w:rPr>
  </w:style>
  <w:style w:type="paragraph" w:customStyle="1" w:styleId="Copyright">
    <w:name w:val="Copyright"/>
    <w:aliases w:val="copy"/>
    <w:basedOn w:val="Normal"/>
    <w:rsid w:val="007F07D6"/>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7F07D6"/>
    <w:pPr>
      <w:framePr w:wrap="notBeside"/>
      <w:ind w:left="720"/>
    </w:pPr>
  </w:style>
  <w:style w:type="paragraph" w:customStyle="1" w:styleId="ProcedureTitle">
    <w:name w:val="Procedure Title"/>
    <w:aliases w:val="prt"/>
    <w:basedOn w:val="Normal"/>
    <w:rsid w:val="007F07D6"/>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7F07D6"/>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7F07D6"/>
    <w:rPr>
      <w:rFonts w:ascii="Courier New" w:hAnsi="Courier New"/>
      <w:noProof/>
      <w:color w:val="000000"/>
      <w:sz w:val="16"/>
      <w:szCs w:val="16"/>
    </w:rPr>
  </w:style>
  <w:style w:type="character" w:customStyle="1" w:styleId="ListBulletChar">
    <w:name w:val="List Bullet Char"/>
    <w:link w:val="ListBullet"/>
    <w:rsid w:val="007F07D6"/>
    <w:rPr>
      <w:rFonts w:ascii="Arial" w:eastAsia="SimSun" w:hAnsi="Arial"/>
      <w:kern w:val="24"/>
    </w:rPr>
  </w:style>
  <w:style w:type="character" w:customStyle="1" w:styleId="BulletedList2Char">
    <w:name w:val="Bulleted List 2 Char"/>
    <w:aliases w:val="bl2 Char Char"/>
    <w:link w:val="BulletedList2"/>
    <w:rsid w:val="007F07D6"/>
  </w:style>
  <w:style w:type="paragraph" w:styleId="TOC5">
    <w:name w:val="toc 5"/>
    <w:aliases w:val="toc5"/>
    <w:basedOn w:val="Normal"/>
    <w:next w:val="Normal"/>
    <w:uiPriority w:val="39"/>
    <w:rsid w:val="007F07D6"/>
    <w:pPr>
      <w:spacing w:before="0" w:after="0"/>
      <w:ind w:left="936" w:hanging="187"/>
    </w:pPr>
  </w:style>
  <w:style w:type="paragraph" w:customStyle="1" w:styleId="PageHeader">
    <w:name w:val="Page Header"/>
    <w:aliases w:val="pgh"/>
    <w:basedOn w:val="Normal"/>
    <w:rsid w:val="007F07D6"/>
    <w:pPr>
      <w:spacing w:before="0" w:after="240" w:line="240" w:lineRule="auto"/>
      <w:jc w:val="right"/>
    </w:pPr>
    <w:rPr>
      <w:b/>
    </w:rPr>
  </w:style>
  <w:style w:type="paragraph" w:customStyle="1" w:styleId="PageFooter">
    <w:name w:val="Page Footer"/>
    <w:aliases w:val="pgf"/>
    <w:basedOn w:val="Normal"/>
    <w:rsid w:val="007F07D6"/>
    <w:pPr>
      <w:spacing w:before="0" w:after="0" w:line="240" w:lineRule="auto"/>
      <w:jc w:val="right"/>
    </w:pPr>
  </w:style>
  <w:style w:type="paragraph" w:customStyle="1" w:styleId="PageNum">
    <w:name w:val="Page Num"/>
    <w:aliases w:val="pgn"/>
    <w:basedOn w:val="Normal"/>
    <w:rsid w:val="007F07D6"/>
    <w:pPr>
      <w:spacing w:before="0" w:after="0" w:line="240" w:lineRule="auto"/>
      <w:ind w:right="518"/>
      <w:jc w:val="right"/>
    </w:pPr>
    <w:rPr>
      <w:b/>
    </w:rPr>
  </w:style>
  <w:style w:type="character" w:customStyle="1" w:styleId="NumberedListIndexer">
    <w:name w:val="Numbered List Indexer"/>
    <w:aliases w:val="nlx"/>
    <w:rsid w:val="007F07D6"/>
    <w:rPr>
      <w:dstrike w:val="0"/>
      <w:vanish/>
      <w:color w:val="C0C0C0"/>
      <w:szCs w:val="18"/>
      <w:u w:val="none"/>
      <w:vertAlign w:val="baseline"/>
    </w:rPr>
  </w:style>
  <w:style w:type="paragraph" w:customStyle="1" w:styleId="ProcedureTitleinList1">
    <w:name w:val="Procedure Title in List 1"/>
    <w:aliases w:val="prt1"/>
    <w:basedOn w:val="ProcedureTitle"/>
    <w:rsid w:val="007F07D6"/>
    <w:pPr>
      <w:framePr w:wrap="notBeside"/>
    </w:pPr>
  </w:style>
  <w:style w:type="paragraph" w:styleId="TOC6">
    <w:name w:val="toc 6"/>
    <w:aliases w:val="toc6"/>
    <w:basedOn w:val="Normal"/>
    <w:next w:val="Normal"/>
    <w:uiPriority w:val="39"/>
    <w:rsid w:val="007F07D6"/>
    <w:pPr>
      <w:spacing w:before="0" w:after="0"/>
      <w:ind w:left="1123" w:hanging="187"/>
    </w:pPr>
  </w:style>
  <w:style w:type="paragraph" w:customStyle="1" w:styleId="ProcedureTitleinList2">
    <w:name w:val="Procedure Title in List 2"/>
    <w:aliases w:val="prt2"/>
    <w:basedOn w:val="ProcedureTitle"/>
    <w:rsid w:val="007F07D6"/>
    <w:pPr>
      <w:framePr w:wrap="notBeside"/>
      <w:ind w:left="720"/>
    </w:pPr>
  </w:style>
  <w:style w:type="table" w:customStyle="1" w:styleId="DefinitionTable">
    <w:name w:val="Definition Table"/>
    <w:aliases w:val="dtbl"/>
    <w:basedOn w:val="TableNormal"/>
    <w:rsid w:val="007F07D6"/>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uiPriority w:val="39"/>
    <w:rsid w:val="007F07D6"/>
    <w:pPr>
      <w:ind w:left="1785" w:hanging="187"/>
    </w:pPr>
  </w:style>
  <w:style w:type="paragraph" w:styleId="TOC7">
    <w:name w:val="toc 7"/>
    <w:basedOn w:val="Normal"/>
    <w:next w:val="Normal"/>
    <w:uiPriority w:val="39"/>
    <w:rsid w:val="007F07D6"/>
    <w:pPr>
      <w:ind w:left="1382" w:hanging="187"/>
    </w:pPr>
  </w:style>
  <w:style w:type="paragraph" w:styleId="TOC8">
    <w:name w:val="toc 8"/>
    <w:basedOn w:val="Normal"/>
    <w:next w:val="Normal"/>
    <w:uiPriority w:val="39"/>
    <w:rsid w:val="007F07D6"/>
    <w:pPr>
      <w:ind w:left="1584" w:hanging="187"/>
    </w:pPr>
  </w:style>
  <w:style w:type="table" w:customStyle="1" w:styleId="DefinitionTableinList1">
    <w:name w:val="Definition Table in List 1"/>
    <w:aliases w:val="dtbl1"/>
    <w:basedOn w:val="DefinitionTable"/>
    <w:rsid w:val="007F07D6"/>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7F07D6"/>
    <w:tblPr>
      <w:tblInd w:w="907" w:type="dxa"/>
      <w:tblCellMar>
        <w:top w:w="0" w:type="dxa"/>
        <w:left w:w="0" w:type="dxa"/>
        <w:bottom w:w="0" w:type="dxa"/>
        <w:right w:w="0" w:type="dxa"/>
      </w:tblCellMar>
    </w:tblPr>
  </w:style>
  <w:style w:type="table" w:customStyle="1" w:styleId="PacketTable">
    <w:name w:val="Packet Table"/>
    <w:basedOn w:val="TableNormal"/>
    <w:rsid w:val="007F07D6"/>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7F07D6"/>
    <w:pPr>
      <w:numPr>
        <w:numId w:val="25"/>
      </w:numPr>
      <w:spacing w:line="260" w:lineRule="exact"/>
      <w:ind w:left="1080"/>
    </w:pPr>
  </w:style>
  <w:style w:type="paragraph" w:customStyle="1" w:styleId="BulletedList4">
    <w:name w:val="Bulleted List 4"/>
    <w:aliases w:val="bl4"/>
    <w:basedOn w:val="ListBullet"/>
    <w:rsid w:val="007F07D6"/>
    <w:pPr>
      <w:numPr>
        <w:numId w:val="26"/>
      </w:numPr>
      <w:ind w:left="1440"/>
    </w:pPr>
  </w:style>
  <w:style w:type="paragraph" w:customStyle="1" w:styleId="BulletedList5">
    <w:name w:val="Bulleted List 5"/>
    <w:aliases w:val="bl5"/>
    <w:basedOn w:val="ListBullet"/>
    <w:rsid w:val="007F07D6"/>
    <w:pPr>
      <w:numPr>
        <w:numId w:val="27"/>
      </w:numPr>
      <w:ind w:left="1800"/>
    </w:pPr>
  </w:style>
  <w:style w:type="character" w:customStyle="1" w:styleId="FooterItalic">
    <w:name w:val="Footer Italic"/>
    <w:aliases w:val="fi"/>
    <w:rsid w:val="007F07D6"/>
    <w:rPr>
      <w:rFonts w:ascii="Times New Roman" w:hAnsi="Times New Roman"/>
      <w:i/>
      <w:sz w:val="16"/>
      <w:szCs w:val="16"/>
    </w:rPr>
  </w:style>
  <w:style w:type="character" w:customStyle="1" w:styleId="FooterSmall">
    <w:name w:val="Footer Small"/>
    <w:aliases w:val="fs"/>
    <w:rsid w:val="007F07D6"/>
    <w:rPr>
      <w:rFonts w:ascii="Times New Roman" w:hAnsi="Times New Roman"/>
      <w:sz w:val="17"/>
      <w:szCs w:val="16"/>
    </w:rPr>
  </w:style>
  <w:style w:type="paragraph" w:customStyle="1" w:styleId="GenericEntry">
    <w:name w:val="Generic Entry"/>
    <w:aliases w:val="ge"/>
    <w:basedOn w:val="Normal"/>
    <w:next w:val="Normal"/>
    <w:rsid w:val="007F07D6"/>
    <w:pPr>
      <w:spacing w:after="240" w:line="260" w:lineRule="exact"/>
      <w:ind w:left="720" w:hanging="720"/>
    </w:pPr>
  </w:style>
  <w:style w:type="table" w:customStyle="1" w:styleId="IndentedPacketFieldBits">
    <w:name w:val="Indented Packet Field Bits"/>
    <w:aliases w:val="pfbi"/>
    <w:basedOn w:val="TableNormal"/>
    <w:rsid w:val="007F07D6"/>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7F07D6"/>
    <w:pPr>
      <w:numPr>
        <w:numId w:val="28"/>
      </w:numPr>
      <w:spacing w:line="260" w:lineRule="exact"/>
      <w:ind w:left="1080"/>
    </w:pPr>
  </w:style>
  <w:style w:type="paragraph" w:customStyle="1" w:styleId="NumberedList4">
    <w:name w:val="Numbered List 4"/>
    <w:aliases w:val="nl4"/>
    <w:basedOn w:val="ListNumber"/>
    <w:rsid w:val="007F07D6"/>
    <w:pPr>
      <w:numPr>
        <w:numId w:val="29"/>
      </w:numPr>
      <w:tabs>
        <w:tab w:val="left" w:pos="1800"/>
      </w:tabs>
    </w:pPr>
  </w:style>
  <w:style w:type="paragraph" w:customStyle="1" w:styleId="NumberedList5">
    <w:name w:val="Numbered List 5"/>
    <w:aliases w:val="nl5"/>
    <w:basedOn w:val="ListNumber"/>
    <w:rsid w:val="007F07D6"/>
    <w:pPr>
      <w:numPr>
        <w:numId w:val="30"/>
      </w:numPr>
    </w:pPr>
  </w:style>
  <w:style w:type="table" w:customStyle="1" w:styleId="PacketFieldBitsTable">
    <w:name w:val="Packet Field Bits Table"/>
    <w:aliases w:val="pfbt"/>
    <w:basedOn w:val="TableNormal"/>
    <w:rsid w:val="007F07D6"/>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7F07D6"/>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rsid w:val="007F07D6"/>
    <w:rPr>
      <w:b/>
      <w:u w:val="single"/>
    </w:rPr>
  </w:style>
  <w:style w:type="paragraph" w:customStyle="1" w:styleId="AlertLabelinList3">
    <w:name w:val="Alert Label in List 3"/>
    <w:aliases w:val="al3"/>
    <w:basedOn w:val="AlertLabel"/>
    <w:rsid w:val="007F07D6"/>
    <w:pPr>
      <w:framePr w:wrap="notBeside"/>
      <w:ind w:left="1080"/>
    </w:pPr>
  </w:style>
  <w:style w:type="paragraph" w:customStyle="1" w:styleId="AlertTextinList3">
    <w:name w:val="Alert Text in List 3"/>
    <w:aliases w:val="at3"/>
    <w:basedOn w:val="AlertText"/>
    <w:rsid w:val="007F07D6"/>
    <w:pPr>
      <w:ind w:left="1440"/>
    </w:pPr>
  </w:style>
  <w:style w:type="character" w:styleId="PageNumber">
    <w:name w:val="page number"/>
    <w:rsid w:val="007F07D6"/>
  </w:style>
  <w:style w:type="paragraph" w:styleId="Revision">
    <w:name w:val="Revision"/>
    <w:hidden/>
    <w:rsid w:val="009A2B86"/>
    <w:rPr>
      <w:rFonts w:ascii="Arial" w:eastAsia="SimSun" w:hAnsi="Arial"/>
      <w:kern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7F07D6"/>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7F07D6"/>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7F07D6"/>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7F07D6"/>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7F07D6"/>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7F07D6"/>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7F07D6"/>
    <w:pPr>
      <w:spacing w:before="120" w:line="240" w:lineRule="auto"/>
      <w:outlineLvl w:val="5"/>
    </w:pPr>
    <w:rPr>
      <w:b/>
    </w:rPr>
  </w:style>
  <w:style w:type="paragraph" w:styleId="Heading7">
    <w:name w:val="heading 7"/>
    <w:aliases w:val="h7"/>
    <w:basedOn w:val="Normal"/>
    <w:next w:val="Normal"/>
    <w:qFormat/>
    <w:locked/>
    <w:rsid w:val="007F07D6"/>
    <w:pPr>
      <w:outlineLvl w:val="6"/>
    </w:pPr>
    <w:rPr>
      <w:b/>
      <w:szCs w:val="24"/>
    </w:rPr>
  </w:style>
  <w:style w:type="paragraph" w:styleId="Heading8">
    <w:name w:val="heading 8"/>
    <w:aliases w:val="h8"/>
    <w:basedOn w:val="Normal"/>
    <w:next w:val="Normal"/>
    <w:qFormat/>
    <w:locked/>
    <w:rsid w:val="007F07D6"/>
    <w:pPr>
      <w:outlineLvl w:val="7"/>
    </w:pPr>
    <w:rPr>
      <w:b/>
      <w:iCs/>
    </w:rPr>
  </w:style>
  <w:style w:type="paragraph" w:styleId="Heading9">
    <w:name w:val="heading 9"/>
    <w:aliases w:val="h9"/>
    <w:basedOn w:val="Normal"/>
    <w:next w:val="Normal"/>
    <w:qFormat/>
    <w:locked/>
    <w:rsid w:val="007F07D6"/>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7F07D6"/>
    <w:pPr>
      <w:spacing w:line="240" w:lineRule="auto"/>
    </w:pPr>
    <w:rPr>
      <w:color w:val="0000FF"/>
    </w:rPr>
  </w:style>
  <w:style w:type="paragraph" w:customStyle="1" w:styleId="Code">
    <w:name w:val="Code"/>
    <w:aliases w:val="c"/>
    <w:link w:val="CodeChar"/>
    <w:locked/>
    <w:rsid w:val="007F07D6"/>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7F07D6"/>
    <w:pPr>
      <w:ind w:left="720"/>
    </w:pPr>
  </w:style>
  <w:style w:type="paragraph" w:customStyle="1" w:styleId="TextinList2">
    <w:name w:val="Text in List 2"/>
    <w:aliases w:val="t2"/>
    <w:basedOn w:val="Normal"/>
    <w:rsid w:val="007F07D6"/>
    <w:pPr>
      <w:ind w:left="720"/>
    </w:pPr>
  </w:style>
  <w:style w:type="paragraph" w:customStyle="1" w:styleId="Label">
    <w:name w:val="Label"/>
    <w:aliases w:val="l"/>
    <w:basedOn w:val="Normal"/>
    <w:link w:val="LabelChar"/>
    <w:rsid w:val="007F07D6"/>
    <w:pPr>
      <w:keepNext/>
      <w:spacing w:before="240" w:line="240" w:lineRule="auto"/>
    </w:pPr>
    <w:rPr>
      <w:b/>
    </w:rPr>
  </w:style>
  <w:style w:type="paragraph" w:styleId="FootnoteText">
    <w:name w:val="footnote text"/>
    <w:aliases w:val="ft,Used by Word for text of Help footnotes"/>
    <w:basedOn w:val="Normal"/>
    <w:rsid w:val="007F07D6"/>
    <w:rPr>
      <w:color w:val="0000FF"/>
    </w:rPr>
  </w:style>
  <w:style w:type="paragraph" w:customStyle="1" w:styleId="NumberedList2">
    <w:name w:val="Numbered List 2"/>
    <w:aliases w:val="nl2"/>
    <w:basedOn w:val="ListNumber"/>
    <w:rsid w:val="007F07D6"/>
    <w:pPr>
      <w:numPr>
        <w:numId w:val="4"/>
      </w:numPr>
    </w:pPr>
  </w:style>
  <w:style w:type="paragraph" w:customStyle="1" w:styleId="Syntax">
    <w:name w:val="Syntax"/>
    <w:aliases w:val="s"/>
    <w:basedOn w:val="Normal"/>
    <w:locked/>
    <w:rsid w:val="007F07D6"/>
    <w:pPr>
      <w:shd w:val="clear" w:color="C0C0C0" w:fill="auto"/>
    </w:pPr>
    <w:rPr>
      <w:noProof/>
      <w:color w:val="C0C0C0"/>
      <w:kern w:val="0"/>
    </w:rPr>
  </w:style>
  <w:style w:type="character" w:styleId="FootnoteReference">
    <w:name w:val="footnote reference"/>
    <w:aliases w:val="fr,Used by Word for Help footnote symbols"/>
    <w:rsid w:val="007F07D6"/>
    <w:rPr>
      <w:color w:val="0000FF"/>
      <w:vertAlign w:val="superscript"/>
    </w:rPr>
  </w:style>
  <w:style w:type="character" w:customStyle="1" w:styleId="CodeEmbedded">
    <w:name w:val="Code Embedded"/>
    <w:aliases w:val="ce"/>
    <w:rsid w:val="007F07D6"/>
    <w:rPr>
      <w:rFonts w:ascii="Courier New" w:hAnsi="Courier New"/>
      <w:noProof/>
      <w:color w:val="auto"/>
      <w:position w:val="0"/>
      <w:sz w:val="16"/>
      <w:szCs w:val="16"/>
      <w:u w:val="none"/>
    </w:rPr>
  </w:style>
  <w:style w:type="character" w:customStyle="1" w:styleId="LabelEmbedded">
    <w:name w:val="Label Embedded"/>
    <w:aliases w:val="le"/>
    <w:rsid w:val="007F07D6"/>
    <w:rPr>
      <w:b/>
      <w:szCs w:val="18"/>
    </w:rPr>
  </w:style>
  <w:style w:type="character" w:customStyle="1" w:styleId="LinkText">
    <w:name w:val="Link Text"/>
    <w:aliases w:val="lt"/>
    <w:rsid w:val="007F07D6"/>
    <w:rPr>
      <w:color w:val="0000FF"/>
      <w:szCs w:val="18"/>
      <w:u w:val="single"/>
    </w:rPr>
  </w:style>
  <w:style w:type="character" w:customStyle="1" w:styleId="LinkID">
    <w:name w:val="Link ID"/>
    <w:aliases w:val="lid"/>
    <w:rsid w:val="007F07D6"/>
    <w:rPr>
      <w:noProof/>
      <w:vanish/>
      <w:color w:val="0000FF"/>
      <w:szCs w:val="18"/>
      <w:u w:val="none"/>
      <w:bdr w:val="none" w:sz="0" w:space="0" w:color="auto"/>
      <w:shd w:val="clear" w:color="auto" w:fill="auto"/>
      <w:lang w:val="en-US"/>
    </w:rPr>
  </w:style>
  <w:style w:type="paragraph" w:customStyle="1" w:styleId="DSTOC1-0">
    <w:name w:val="DSTOC1-0"/>
    <w:basedOn w:val="Heading1"/>
    <w:rsid w:val="007F07D6"/>
    <w:pPr>
      <w:outlineLvl w:val="9"/>
    </w:pPr>
    <w:rPr>
      <w:bCs/>
    </w:rPr>
  </w:style>
  <w:style w:type="paragraph" w:customStyle="1" w:styleId="DSTOC2-0">
    <w:name w:val="DSTOC2-0"/>
    <w:basedOn w:val="Heading2"/>
    <w:rsid w:val="007F07D6"/>
    <w:pPr>
      <w:outlineLvl w:val="9"/>
    </w:pPr>
    <w:rPr>
      <w:bCs/>
      <w:iCs/>
    </w:rPr>
  </w:style>
  <w:style w:type="paragraph" w:customStyle="1" w:styleId="DSTOC3-0">
    <w:name w:val="DSTOC3-0"/>
    <w:basedOn w:val="Heading3"/>
    <w:rsid w:val="007F07D6"/>
    <w:pPr>
      <w:outlineLvl w:val="9"/>
    </w:pPr>
    <w:rPr>
      <w:bCs/>
    </w:rPr>
  </w:style>
  <w:style w:type="paragraph" w:customStyle="1" w:styleId="DSTOC4-0">
    <w:name w:val="DSTOC4-0"/>
    <w:basedOn w:val="Heading4"/>
    <w:rsid w:val="007F07D6"/>
    <w:pPr>
      <w:outlineLvl w:val="9"/>
    </w:pPr>
    <w:rPr>
      <w:bCs/>
    </w:rPr>
  </w:style>
  <w:style w:type="paragraph" w:customStyle="1" w:styleId="DSTOC5-0">
    <w:name w:val="DSTOC5-0"/>
    <w:basedOn w:val="Heading5"/>
    <w:rsid w:val="007F07D6"/>
    <w:pPr>
      <w:outlineLvl w:val="9"/>
    </w:pPr>
    <w:rPr>
      <w:bCs/>
      <w:iCs/>
    </w:rPr>
  </w:style>
  <w:style w:type="paragraph" w:customStyle="1" w:styleId="DSTOC6-0">
    <w:name w:val="DSTOC6-0"/>
    <w:basedOn w:val="Heading6"/>
    <w:rsid w:val="007F07D6"/>
    <w:pPr>
      <w:outlineLvl w:val="9"/>
    </w:pPr>
    <w:rPr>
      <w:bCs/>
    </w:rPr>
  </w:style>
  <w:style w:type="paragraph" w:customStyle="1" w:styleId="DSTOC7-0">
    <w:name w:val="DSTOC7-0"/>
    <w:basedOn w:val="Heading7"/>
    <w:rsid w:val="007F07D6"/>
    <w:pPr>
      <w:outlineLvl w:val="9"/>
    </w:pPr>
  </w:style>
  <w:style w:type="paragraph" w:customStyle="1" w:styleId="DSTOC8-0">
    <w:name w:val="DSTOC8-0"/>
    <w:basedOn w:val="Heading8"/>
    <w:rsid w:val="007F07D6"/>
    <w:pPr>
      <w:outlineLvl w:val="9"/>
    </w:pPr>
  </w:style>
  <w:style w:type="paragraph" w:customStyle="1" w:styleId="DSTOC9-0">
    <w:name w:val="DSTOC9-0"/>
    <w:basedOn w:val="Heading9"/>
    <w:rsid w:val="007F07D6"/>
    <w:pPr>
      <w:outlineLvl w:val="9"/>
    </w:pPr>
  </w:style>
  <w:style w:type="paragraph" w:customStyle="1" w:styleId="DSTOC1-1">
    <w:name w:val="DSTOC1-1"/>
    <w:basedOn w:val="Heading1"/>
    <w:rsid w:val="007F07D6"/>
    <w:pPr>
      <w:outlineLvl w:val="1"/>
    </w:pPr>
    <w:rPr>
      <w:bCs/>
    </w:rPr>
  </w:style>
  <w:style w:type="paragraph" w:customStyle="1" w:styleId="DSTOC1-2">
    <w:name w:val="DSTOC1-2"/>
    <w:basedOn w:val="Heading2"/>
    <w:rsid w:val="007F07D6"/>
  </w:style>
  <w:style w:type="paragraph" w:customStyle="1" w:styleId="DSTOC1-3">
    <w:name w:val="DSTOC1-3"/>
    <w:basedOn w:val="Heading3"/>
    <w:rsid w:val="007F07D6"/>
  </w:style>
  <w:style w:type="paragraph" w:customStyle="1" w:styleId="DSTOC1-4">
    <w:name w:val="DSTOC1-4"/>
    <w:basedOn w:val="Heading4"/>
    <w:rsid w:val="007F07D6"/>
  </w:style>
  <w:style w:type="paragraph" w:customStyle="1" w:styleId="DSTOC1-5">
    <w:name w:val="DSTOC1-5"/>
    <w:basedOn w:val="Heading5"/>
    <w:rsid w:val="007F07D6"/>
  </w:style>
  <w:style w:type="paragraph" w:customStyle="1" w:styleId="DSTOC1-6">
    <w:name w:val="DSTOC1-6"/>
    <w:basedOn w:val="Heading6"/>
    <w:rsid w:val="007F07D6"/>
  </w:style>
  <w:style w:type="paragraph" w:customStyle="1" w:styleId="DSTOC1-7">
    <w:name w:val="DSTOC1-7"/>
    <w:basedOn w:val="Heading7"/>
    <w:rsid w:val="007F07D6"/>
  </w:style>
  <w:style w:type="paragraph" w:customStyle="1" w:styleId="DSTOC1-8">
    <w:name w:val="DSTOC1-8"/>
    <w:basedOn w:val="Heading8"/>
    <w:rsid w:val="007F07D6"/>
  </w:style>
  <w:style w:type="paragraph" w:customStyle="1" w:styleId="DSTOC1-9">
    <w:name w:val="DSTOC1-9"/>
    <w:basedOn w:val="Heading9"/>
    <w:rsid w:val="007F07D6"/>
  </w:style>
  <w:style w:type="paragraph" w:customStyle="1" w:styleId="DSTOC2-2">
    <w:name w:val="DSTOC2-2"/>
    <w:basedOn w:val="Heading2"/>
    <w:rsid w:val="007F07D6"/>
    <w:pPr>
      <w:outlineLvl w:val="2"/>
    </w:pPr>
    <w:rPr>
      <w:bCs/>
      <w:iCs/>
    </w:rPr>
  </w:style>
  <w:style w:type="paragraph" w:customStyle="1" w:styleId="DSTOC2-3">
    <w:name w:val="DSTOC2-3"/>
    <w:basedOn w:val="DSTOC1-3"/>
    <w:rsid w:val="007F07D6"/>
  </w:style>
  <w:style w:type="paragraph" w:customStyle="1" w:styleId="DSTOC2-4">
    <w:name w:val="DSTOC2-4"/>
    <w:basedOn w:val="DSTOC1-4"/>
    <w:rsid w:val="007F07D6"/>
  </w:style>
  <w:style w:type="paragraph" w:customStyle="1" w:styleId="DSTOC2-5">
    <w:name w:val="DSTOC2-5"/>
    <w:basedOn w:val="DSTOC1-5"/>
    <w:rsid w:val="007F07D6"/>
  </w:style>
  <w:style w:type="paragraph" w:customStyle="1" w:styleId="DSTOC2-6">
    <w:name w:val="DSTOC2-6"/>
    <w:basedOn w:val="DSTOC1-6"/>
    <w:rsid w:val="007F07D6"/>
  </w:style>
  <w:style w:type="paragraph" w:customStyle="1" w:styleId="DSTOC2-7">
    <w:name w:val="DSTOC2-7"/>
    <w:basedOn w:val="DSTOC1-7"/>
    <w:rsid w:val="007F07D6"/>
  </w:style>
  <w:style w:type="paragraph" w:customStyle="1" w:styleId="DSTOC2-8">
    <w:name w:val="DSTOC2-8"/>
    <w:basedOn w:val="DSTOC1-8"/>
    <w:rsid w:val="007F07D6"/>
  </w:style>
  <w:style w:type="paragraph" w:customStyle="1" w:styleId="DSTOC2-9">
    <w:name w:val="DSTOC2-9"/>
    <w:basedOn w:val="DSTOC1-9"/>
    <w:rsid w:val="007F07D6"/>
  </w:style>
  <w:style w:type="paragraph" w:customStyle="1" w:styleId="DSTOC3-3">
    <w:name w:val="DSTOC3-3"/>
    <w:basedOn w:val="Heading3"/>
    <w:rsid w:val="007F07D6"/>
    <w:pPr>
      <w:outlineLvl w:val="3"/>
    </w:pPr>
    <w:rPr>
      <w:bCs/>
    </w:rPr>
  </w:style>
  <w:style w:type="paragraph" w:customStyle="1" w:styleId="DSTOC3-4">
    <w:name w:val="DSTOC3-4"/>
    <w:basedOn w:val="DSTOC2-4"/>
    <w:rsid w:val="007F07D6"/>
  </w:style>
  <w:style w:type="paragraph" w:customStyle="1" w:styleId="DSTOC3-5">
    <w:name w:val="DSTOC3-5"/>
    <w:basedOn w:val="DSTOC2-5"/>
    <w:rsid w:val="007F07D6"/>
  </w:style>
  <w:style w:type="paragraph" w:customStyle="1" w:styleId="DSTOC3-6">
    <w:name w:val="DSTOC3-6"/>
    <w:basedOn w:val="DSTOC2-6"/>
    <w:rsid w:val="007F07D6"/>
  </w:style>
  <w:style w:type="paragraph" w:customStyle="1" w:styleId="DSTOC3-7">
    <w:name w:val="DSTOC3-7"/>
    <w:basedOn w:val="DSTOC2-7"/>
    <w:rsid w:val="007F07D6"/>
  </w:style>
  <w:style w:type="paragraph" w:customStyle="1" w:styleId="DSTOC3-8">
    <w:name w:val="DSTOC3-8"/>
    <w:basedOn w:val="DSTOC2-8"/>
    <w:rsid w:val="007F07D6"/>
  </w:style>
  <w:style w:type="paragraph" w:customStyle="1" w:styleId="DSTOC3-9">
    <w:name w:val="DSTOC3-9"/>
    <w:basedOn w:val="DSTOC2-9"/>
    <w:rsid w:val="007F07D6"/>
  </w:style>
  <w:style w:type="paragraph" w:customStyle="1" w:styleId="DSTOC4-4">
    <w:name w:val="DSTOC4-4"/>
    <w:basedOn w:val="Heading4"/>
    <w:rsid w:val="007F07D6"/>
    <w:pPr>
      <w:outlineLvl w:val="4"/>
    </w:pPr>
    <w:rPr>
      <w:bCs/>
    </w:rPr>
  </w:style>
  <w:style w:type="paragraph" w:customStyle="1" w:styleId="DSTOC4-5">
    <w:name w:val="DSTOC4-5"/>
    <w:basedOn w:val="DSTOC3-5"/>
    <w:rsid w:val="007F07D6"/>
  </w:style>
  <w:style w:type="paragraph" w:customStyle="1" w:styleId="DSTOC4-6">
    <w:name w:val="DSTOC4-6"/>
    <w:basedOn w:val="DSTOC3-6"/>
    <w:rsid w:val="007F07D6"/>
  </w:style>
  <w:style w:type="paragraph" w:customStyle="1" w:styleId="DSTOC4-7">
    <w:name w:val="DSTOC4-7"/>
    <w:basedOn w:val="DSTOC3-7"/>
    <w:rsid w:val="007F07D6"/>
  </w:style>
  <w:style w:type="paragraph" w:customStyle="1" w:styleId="DSTOC4-8">
    <w:name w:val="DSTOC4-8"/>
    <w:basedOn w:val="DSTOC3-8"/>
    <w:rsid w:val="007F07D6"/>
  </w:style>
  <w:style w:type="paragraph" w:customStyle="1" w:styleId="DSTOC4-9">
    <w:name w:val="DSTOC4-9"/>
    <w:basedOn w:val="DSTOC3-9"/>
    <w:rsid w:val="007F07D6"/>
  </w:style>
  <w:style w:type="paragraph" w:customStyle="1" w:styleId="DSTOC5-5">
    <w:name w:val="DSTOC5-5"/>
    <w:basedOn w:val="Heading5"/>
    <w:rsid w:val="007F07D6"/>
    <w:pPr>
      <w:outlineLvl w:val="5"/>
    </w:pPr>
    <w:rPr>
      <w:bCs/>
      <w:iCs/>
    </w:rPr>
  </w:style>
  <w:style w:type="paragraph" w:customStyle="1" w:styleId="DSTOC5-6">
    <w:name w:val="DSTOC5-6"/>
    <w:basedOn w:val="DSTOC4-6"/>
    <w:rsid w:val="007F07D6"/>
  </w:style>
  <w:style w:type="paragraph" w:customStyle="1" w:styleId="DSTOC5-7">
    <w:name w:val="DSTOC5-7"/>
    <w:basedOn w:val="DSTOC4-7"/>
    <w:rsid w:val="007F07D6"/>
  </w:style>
  <w:style w:type="paragraph" w:customStyle="1" w:styleId="DSTOC5-8">
    <w:name w:val="DSTOC5-8"/>
    <w:basedOn w:val="DSTOC4-8"/>
    <w:rsid w:val="007F07D6"/>
  </w:style>
  <w:style w:type="paragraph" w:customStyle="1" w:styleId="DSTOC5-9">
    <w:name w:val="DSTOC5-9"/>
    <w:basedOn w:val="DSTOC4-9"/>
    <w:rsid w:val="007F07D6"/>
  </w:style>
  <w:style w:type="paragraph" w:customStyle="1" w:styleId="DSTOC6-6">
    <w:name w:val="DSTOC6-6"/>
    <w:basedOn w:val="Heading6"/>
    <w:rsid w:val="007F07D6"/>
    <w:pPr>
      <w:outlineLvl w:val="6"/>
    </w:pPr>
    <w:rPr>
      <w:bCs/>
    </w:rPr>
  </w:style>
  <w:style w:type="paragraph" w:customStyle="1" w:styleId="DSTOC6-7">
    <w:name w:val="DSTOC6-7"/>
    <w:basedOn w:val="DSTOC5-7"/>
    <w:rsid w:val="007F07D6"/>
  </w:style>
  <w:style w:type="paragraph" w:customStyle="1" w:styleId="DSTOC6-8">
    <w:name w:val="DSTOC6-8"/>
    <w:basedOn w:val="DSTOC5-8"/>
    <w:rsid w:val="007F07D6"/>
  </w:style>
  <w:style w:type="paragraph" w:customStyle="1" w:styleId="DSTOC6-9">
    <w:name w:val="DSTOC6-9"/>
    <w:basedOn w:val="DSTOC5-9"/>
    <w:rsid w:val="007F07D6"/>
  </w:style>
  <w:style w:type="paragraph" w:customStyle="1" w:styleId="DSTOC7-7">
    <w:name w:val="DSTOC7-7"/>
    <w:basedOn w:val="Heading7"/>
    <w:rsid w:val="007F07D6"/>
    <w:pPr>
      <w:outlineLvl w:val="7"/>
    </w:pPr>
  </w:style>
  <w:style w:type="paragraph" w:customStyle="1" w:styleId="DSTOC7-8">
    <w:name w:val="DSTOC7-8"/>
    <w:basedOn w:val="DSTOC6-8"/>
    <w:rsid w:val="007F07D6"/>
  </w:style>
  <w:style w:type="paragraph" w:customStyle="1" w:styleId="DSTOC7-9">
    <w:name w:val="DSTOC7-9"/>
    <w:basedOn w:val="DSTOC6-9"/>
    <w:rsid w:val="007F07D6"/>
  </w:style>
  <w:style w:type="paragraph" w:customStyle="1" w:styleId="DSTOC8-8">
    <w:name w:val="DSTOC8-8"/>
    <w:basedOn w:val="Heading8"/>
    <w:rsid w:val="007F07D6"/>
    <w:pPr>
      <w:outlineLvl w:val="8"/>
    </w:pPr>
  </w:style>
  <w:style w:type="paragraph" w:customStyle="1" w:styleId="DSTOC8-9">
    <w:name w:val="DSTOC8-9"/>
    <w:basedOn w:val="DSTOC7-9"/>
    <w:rsid w:val="007F07D6"/>
  </w:style>
  <w:style w:type="paragraph" w:customStyle="1" w:styleId="DSTOC9-9">
    <w:name w:val="DSTOC9-9"/>
    <w:basedOn w:val="Heading9"/>
    <w:rsid w:val="007F07D6"/>
    <w:pPr>
      <w:outlineLvl w:val="9"/>
    </w:pPr>
  </w:style>
  <w:style w:type="paragraph" w:customStyle="1" w:styleId="TableSpacing">
    <w:name w:val="Table Spacing"/>
    <w:aliases w:val="ts"/>
    <w:basedOn w:val="Normal"/>
    <w:next w:val="Normal"/>
    <w:rsid w:val="007F07D6"/>
    <w:pPr>
      <w:spacing w:before="80" w:after="80" w:line="240" w:lineRule="auto"/>
    </w:pPr>
    <w:rPr>
      <w:sz w:val="8"/>
      <w:szCs w:val="8"/>
    </w:rPr>
  </w:style>
  <w:style w:type="paragraph" w:customStyle="1" w:styleId="AlertLabel">
    <w:name w:val="Alert Label"/>
    <w:aliases w:val="al"/>
    <w:basedOn w:val="Normal"/>
    <w:rsid w:val="007F07D6"/>
    <w:pPr>
      <w:keepNext/>
      <w:framePr w:wrap="notBeside" w:vAnchor="text" w:hAnchor="text" w:y="1"/>
      <w:spacing w:before="120" w:after="0" w:line="300" w:lineRule="exact"/>
    </w:pPr>
    <w:rPr>
      <w:b/>
    </w:rPr>
  </w:style>
  <w:style w:type="character" w:customStyle="1" w:styleId="ConditionalMarker">
    <w:name w:val="Conditional Marker"/>
    <w:aliases w:val="cm"/>
    <w:locked/>
    <w:rsid w:val="007F07D6"/>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7F07D6"/>
    <w:pPr>
      <w:ind w:left="720"/>
    </w:pPr>
  </w:style>
  <w:style w:type="paragraph" w:customStyle="1" w:styleId="LabelinList1">
    <w:name w:val="Label in List 1"/>
    <w:aliases w:val="l1"/>
    <w:basedOn w:val="Label"/>
    <w:next w:val="TextinList1"/>
    <w:link w:val="LabelinList1Char"/>
    <w:rsid w:val="007F07D6"/>
    <w:pPr>
      <w:ind w:left="360"/>
    </w:pPr>
  </w:style>
  <w:style w:type="paragraph" w:customStyle="1" w:styleId="TextinList1">
    <w:name w:val="Text in List 1"/>
    <w:aliases w:val="t1"/>
    <w:basedOn w:val="Normal"/>
    <w:rsid w:val="007F07D6"/>
    <w:pPr>
      <w:ind w:left="360"/>
    </w:pPr>
  </w:style>
  <w:style w:type="paragraph" w:customStyle="1" w:styleId="AlertLabelinList1">
    <w:name w:val="Alert Label in List 1"/>
    <w:aliases w:val="al1"/>
    <w:basedOn w:val="AlertLabel"/>
    <w:rsid w:val="007F07D6"/>
    <w:pPr>
      <w:framePr w:wrap="notBeside"/>
      <w:ind w:left="360"/>
    </w:pPr>
  </w:style>
  <w:style w:type="paragraph" w:customStyle="1" w:styleId="FigureinList1">
    <w:name w:val="Figure in List 1"/>
    <w:aliases w:val="fig1"/>
    <w:basedOn w:val="Figure"/>
    <w:next w:val="TextinList1"/>
    <w:rsid w:val="007F07D6"/>
    <w:pPr>
      <w:ind w:left="360"/>
    </w:pPr>
  </w:style>
  <w:style w:type="paragraph" w:styleId="Footer">
    <w:name w:val="footer"/>
    <w:aliases w:val="f"/>
    <w:basedOn w:val="Header"/>
    <w:rsid w:val="007F07D6"/>
    <w:rPr>
      <w:b w:val="0"/>
    </w:rPr>
  </w:style>
  <w:style w:type="paragraph" w:styleId="Header">
    <w:name w:val="header"/>
    <w:aliases w:val="h"/>
    <w:basedOn w:val="Normal"/>
    <w:rsid w:val="007F07D6"/>
    <w:pPr>
      <w:spacing w:after="240"/>
      <w:jc w:val="right"/>
    </w:pPr>
    <w:rPr>
      <w:rFonts w:eastAsia="PMingLiU"/>
      <w:b/>
    </w:rPr>
  </w:style>
  <w:style w:type="paragraph" w:customStyle="1" w:styleId="AlertText">
    <w:name w:val="Alert Text"/>
    <w:aliases w:val="at"/>
    <w:basedOn w:val="Normal"/>
    <w:rsid w:val="007F07D6"/>
    <w:pPr>
      <w:ind w:left="360" w:right="360"/>
    </w:pPr>
  </w:style>
  <w:style w:type="paragraph" w:customStyle="1" w:styleId="AlertTextinList1">
    <w:name w:val="Alert Text in List 1"/>
    <w:aliases w:val="at1"/>
    <w:basedOn w:val="AlertText"/>
    <w:rsid w:val="007F07D6"/>
    <w:pPr>
      <w:ind w:left="720"/>
    </w:pPr>
  </w:style>
  <w:style w:type="paragraph" w:customStyle="1" w:styleId="AlertTextinList2">
    <w:name w:val="Alert Text in List 2"/>
    <w:aliases w:val="at2"/>
    <w:basedOn w:val="AlertText"/>
    <w:rsid w:val="007F07D6"/>
    <w:pPr>
      <w:ind w:left="1080"/>
    </w:pPr>
  </w:style>
  <w:style w:type="paragraph" w:customStyle="1" w:styleId="BulletedList1">
    <w:name w:val="Bulleted List 1"/>
    <w:aliases w:val="bl1"/>
    <w:basedOn w:val="ListBullet"/>
    <w:rsid w:val="007F07D6"/>
    <w:pPr>
      <w:numPr>
        <w:numId w:val="1"/>
      </w:numPr>
    </w:pPr>
  </w:style>
  <w:style w:type="paragraph" w:customStyle="1" w:styleId="BulletedList2">
    <w:name w:val="Bulleted List 2"/>
    <w:aliases w:val="bl2"/>
    <w:basedOn w:val="ListBullet"/>
    <w:link w:val="BulletedList2Char"/>
    <w:rsid w:val="007F07D6"/>
    <w:pPr>
      <w:numPr>
        <w:numId w:val="3"/>
      </w:numPr>
    </w:pPr>
  </w:style>
  <w:style w:type="paragraph" w:customStyle="1" w:styleId="DefinedTerm">
    <w:name w:val="Defined Term"/>
    <w:aliases w:val="dt"/>
    <w:basedOn w:val="Normal"/>
    <w:rsid w:val="007F07D6"/>
    <w:pPr>
      <w:keepNext/>
      <w:spacing w:before="120" w:after="0" w:line="220" w:lineRule="exact"/>
      <w:ind w:right="1440"/>
    </w:pPr>
    <w:rPr>
      <w:b/>
      <w:sz w:val="18"/>
      <w:szCs w:val="18"/>
    </w:rPr>
  </w:style>
  <w:style w:type="paragraph" w:styleId="DocumentMap">
    <w:name w:val="Document Map"/>
    <w:basedOn w:val="Normal"/>
    <w:rsid w:val="007F07D6"/>
    <w:pPr>
      <w:shd w:val="clear" w:color="auto" w:fill="FFFF00"/>
    </w:pPr>
    <w:rPr>
      <w:rFonts w:ascii="Tahoma" w:hAnsi="Tahoma" w:cs="Tahoma"/>
    </w:rPr>
  </w:style>
  <w:style w:type="paragraph" w:customStyle="1" w:styleId="NumberedList1">
    <w:name w:val="Numbered List 1"/>
    <w:aliases w:val="nl1"/>
    <w:basedOn w:val="ListNumber"/>
    <w:rsid w:val="007F07D6"/>
    <w:pPr>
      <w:numPr>
        <w:numId w:val="2"/>
      </w:numPr>
    </w:pPr>
  </w:style>
  <w:style w:type="table" w:customStyle="1" w:styleId="ProcedureTable">
    <w:name w:val="Procedure Table"/>
    <w:aliases w:val="pt"/>
    <w:basedOn w:val="TableNormal"/>
    <w:rsid w:val="007F07D6"/>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7F07D6"/>
    <w:rPr>
      <w:color w:val="auto"/>
      <w:szCs w:val="18"/>
      <w:u w:val="single"/>
    </w:rPr>
  </w:style>
  <w:style w:type="paragraph" w:styleId="IndexHeading">
    <w:name w:val="index heading"/>
    <w:aliases w:val="ih"/>
    <w:basedOn w:val="Heading1"/>
    <w:next w:val="Index1"/>
    <w:rsid w:val="007F07D6"/>
    <w:pPr>
      <w:spacing w:line="300" w:lineRule="exact"/>
      <w:outlineLvl w:val="7"/>
    </w:pPr>
    <w:rPr>
      <w:sz w:val="26"/>
    </w:rPr>
  </w:style>
  <w:style w:type="paragraph" w:styleId="Index1">
    <w:name w:val="index 1"/>
    <w:aliases w:val="idx1"/>
    <w:basedOn w:val="Normal"/>
    <w:rsid w:val="007F07D6"/>
    <w:pPr>
      <w:spacing w:line="220" w:lineRule="exact"/>
      <w:ind w:left="180" w:hanging="180"/>
    </w:pPr>
  </w:style>
  <w:style w:type="table" w:customStyle="1" w:styleId="CodeSection">
    <w:name w:val="Code Section"/>
    <w:aliases w:val="cs"/>
    <w:basedOn w:val="TableNormal"/>
    <w:rsid w:val="007F07D6"/>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7F07D6"/>
    <w:pPr>
      <w:spacing w:before="180" w:after="0"/>
      <w:ind w:left="187" w:hanging="187"/>
    </w:pPr>
  </w:style>
  <w:style w:type="paragraph" w:styleId="TOC2">
    <w:name w:val="toc 2"/>
    <w:aliases w:val="toc2"/>
    <w:basedOn w:val="Normal"/>
    <w:next w:val="Normal"/>
    <w:uiPriority w:val="39"/>
    <w:rsid w:val="007F07D6"/>
    <w:pPr>
      <w:spacing w:before="0" w:after="0"/>
      <w:ind w:left="374" w:hanging="187"/>
    </w:pPr>
  </w:style>
  <w:style w:type="paragraph" w:styleId="TOC3">
    <w:name w:val="toc 3"/>
    <w:aliases w:val="toc3"/>
    <w:basedOn w:val="Normal"/>
    <w:next w:val="Normal"/>
    <w:uiPriority w:val="39"/>
    <w:rsid w:val="007F07D6"/>
    <w:pPr>
      <w:spacing w:before="0" w:after="0"/>
      <w:ind w:left="561" w:hanging="187"/>
    </w:pPr>
  </w:style>
  <w:style w:type="paragraph" w:styleId="TOC4">
    <w:name w:val="toc 4"/>
    <w:aliases w:val="toc4"/>
    <w:basedOn w:val="Normal"/>
    <w:next w:val="Normal"/>
    <w:uiPriority w:val="39"/>
    <w:rsid w:val="007F07D6"/>
    <w:pPr>
      <w:spacing w:before="0" w:after="0"/>
      <w:ind w:left="749" w:hanging="187"/>
    </w:pPr>
  </w:style>
  <w:style w:type="paragraph" w:styleId="Index2">
    <w:name w:val="index 2"/>
    <w:aliases w:val="idx2"/>
    <w:basedOn w:val="Index1"/>
    <w:rsid w:val="007F07D6"/>
    <w:pPr>
      <w:ind w:left="540"/>
    </w:pPr>
  </w:style>
  <w:style w:type="paragraph" w:styleId="Index3">
    <w:name w:val="index 3"/>
    <w:aliases w:val="idx3"/>
    <w:basedOn w:val="Index1"/>
    <w:rsid w:val="007F07D6"/>
    <w:pPr>
      <w:ind w:left="900"/>
    </w:pPr>
  </w:style>
  <w:style w:type="character" w:customStyle="1" w:styleId="Bold">
    <w:name w:val="Bold"/>
    <w:aliases w:val="b"/>
    <w:rsid w:val="007F07D6"/>
    <w:rPr>
      <w:b/>
      <w:szCs w:val="18"/>
    </w:rPr>
  </w:style>
  <w:style w:type="character" w:customStyle="1" w:styleId="MultilanguageMarkerAuto">
    <w:name w:val="Multilanguage Marker Auto"/>
    <w:aliases w:val="mma"/>
    <w:locked/>
    <w:rsid w:val="007F07D6"/>
    <w:rPr>
      <w:noProof/>
      <w:color w:val="C0C0C0"/>
      <w:szCs w:val="18"/>
      <w:bdr w:val="none" w:sz="0" w:space="0" w:color="auto"/>
      <w:shd w:val="clear" w:color="auto" w:fill="auto"/>
      <w:lang w:val="en-US"/>
    </w:rPr>
  </w:style>
  <w:style w:type="character" w:customStyle="1" w:styleId="BoldItalic">
    <w:name w:val="Bold Italic"/>
    <w:aliases w:val="bi"/>
    <w:rsid w:val="007F07D6"/>
    <w:rPr>
      <w:b/>
      <w:i/>
      <w:color w:val="auto"/>
      <w:szCs w:val="18"/>
    </w:rPr>
  </w:style>
  <w:style w:type="paragraph" w:customStyle="1" w:styleId="MultilanguageMarkerExplicitBegin">
    <w:name w:val="Multilanguage Marker Explicit Begin"/>
    <w:aliases w:val="mmeb"/>
    <w:basedOn w:val="Normal"/>
    <w:next w:val="Normal"/>
    <w:locked/>
    <w:rsid w:val="007F07D6"/>
    <w:rPr>
      <w:noProof/>
      <w:color w:val="C0C0C0"/>
    </w:rPr>
  </w:style>
  <w:style w:type="paragraph" w:customStyle="1" w:styleId="MultilanguageMarkerExplicitEnd">
    <w:name w:val="Multilanguage Marker Explicit End"/>
    <w:aliases w:val="mmee"/>
    <w:basedOn w:val="MultilanguageMarkerExplicitBegin"/>
    <w:next w:val="Normal"/>
    <w:locked/>
    <w:rsid w:val="007F07D6"/>
  </w:style>
  <w:style w:type="paragraph" w:customStyle="1" w:styleId="CodeReferenceinList1">
    <w:name w:val="Code Reference in List 1"/>
    <w:aliases w:val="cref1"/>
    <w:basedOn w:val="Normal"/>
    <w:locked/>
    <w:rsid w:val="007F07D6"/>
    <w:rPr>
      <w:color w:val="C0C0C0"/>
    </w:rPr>
  </w:style>
  <w:style w:type="character" w:styleId="CommentReference">
    <w:name w:val="annotation reference"/>
    <w:aliases w:val="cr,Used by Word to flag author queries"/>
    <w:rsid w:val="007F07D6"/>
    <w:rPr>
      <w:szCs w:val="16"/>
    </w:rPr>
  </w:style>
  <w:style w:type="paragraph" w:styleId="CommentText">
    <w:name w:val="annotation text"/>
    <w:aliases w:val="ct,Used by Word for text of author queries"/>
    <w:basedOn w:val="Normal"/>
    <w:rsid w:val="007F07D6"/>
  </w:style>
  <w:style w:type="character" w:customStyle="1" w:styleId="Italic">
    <w:name w:val="Italic"/>
    <w:aliases w:val="i"/>
    <w:rsid w:val="007F07D6"/>
    <w:rPr>
      <w:i/>
      <w:color w:val="auto"/>
      <w:szCs w:val="18"/>
    </w:rPr>
  </w:style>
  <w:style w:type="paragraph" w:customStyle="1" w:styleId="CodeReferenceinList2">
    <w:name w:val="Code Reference in List 2"/>
    <w:aliases w:val="cref2"/>
    <w:basedOn w:val="CodeReferenceinList1"/>
    <w:locked/>
    <w:rsid w:val="007F07D6"/>
    <w:pPr>
      <w:ind w:left="720"/>
    </w:pPr>
  </w:style>
  <w:style w:type="character" w:customStyle="1" w:styleId="Subscript">
    <w:name w:val="Subscript"/>
    <w:aliases w:val="sub"/>
    <w:rsid w:val="007F07D6"/>
    <w:rPr>
      <w:color w:val="auto"/>
      <w:szCs w:val="18"/>
      <w:u w:val="none"/>
      <w:vertAlign w:val="subscript"/>
    </w:rPr>
  </w:style>
  <w:style w:type="character" w:customStyle="1" w:styleId="Superscript">
    <w:name w:val="Superscript"/>
    <w:aliases w:val="sup"/>
    <w:rsid w:val="007F07D6"/>
    <w:rPr>
      <w:color w:val="auto"/>
      <w:szCs w:val="18"/>
      <w:u w:val="none"/>
      <w:vertAlign w:val="superscript"/>
    </w:rPr>
  </w:style>
  <w:style w:type="table" w:customStyle="1" w:styleId="TablewithHeader">
    <w:name w:val="Table with Header"/>
    <w:aliases w:val="twh"/>
    <w:basedOn w:val="TablewithoutHeader"/>
    <w:rsid w:val="007F07D6"/>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7F07D6"/>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7F07D6"/>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7F07D6"/>
    <w:rPr>
      <w:b/>
      <w:bCs/>
    </w:rPr>
  </w:style>
  <w:style w:type="paragraph" w:styleId="BalloonText">
    <w:name w:val="Balloon Text"/>
    <w:basedOn w:val="Normal"/>
    <w:rsid w:val="007F07D6"/>
    <w:rPr>
      <w:rFonts w:ascii="Tahoma" w:hAnsi="Tahoma" w:cs="Tahoma"/>
      <w:sz w:val="16"/>
      <w:szCs w:val="16"/>
    </w:rPr>
  </w:style>
  <w:style w:type="character" w:customStyle="1" w:styleId="UI">
    <w:name w:val="UI"/>
    <w:aliases w:val="ui"/>
    <w:rsid w:val="007F07D6"/>
    <w:rPr>
      <w:b/>
      <w:color w:val="auto"/>
      <w:szCs w:val="18"/>
      <w:u w:val="none"/>
    </w:rPr>
  </w:style>
  <w:style w:type="character" w:customStyle="1" w:styleId="ParameterReference">
    <w:name w:val="Parameter Reference"/>
    <w:aliases w:val="pr"/>
    <w:locked/>
    <w:rsid w:val="007F07D6"/>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7F07D6"/>
    <w:rPr>
      <w:b/>
      <w:noProof/>
      <w:color w:val="auto"/>
      <w:szCs w:val="18"/>
      <w:bdr w:val="none" w:sz="0" w:space="0" w:color="auto"/>
      <w:shd w:val="clear" w:color="auto" w:fill="auto"/>
      <w:lang w:val="en-US"/>
    </w:rPr>
  </w:style>
  <w:style w:type="character" w:customStyle="1" w:styleId="Token">
    <w:name w:val="Token"/>
    <w:aliases w:val="tok"/>
    <w:locked/>
    <w:rsid w:val="007F07D6"/>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7F07D6"/>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7F07D6"/>
    <w:rPr>
      <w:noProof/>
      <w:color w:val="C0C0C0"/>
      <w:kern w:val="0"/>
    </w:rPr>
  </w:style>
  <w:style w:type="character" w:customStyle="1" w:styleId="LegacyLinkText">
    <w:name w:val="Legacy Link Text"/>
    <w:aliases w:val="llt"/>
    <w:rsid w:val="007F07D6"/>
  </w:style>
  <w:style w:type="paragraph" w:customStyle="1" w:styleId="DefinedTerminList1">
    <w:name w:val="Defined Term in List 1"/>
    <w:aliases w:val="dt1"/>
    <w:basedOn w:val="DefinedTerm"/>
    <w:rsid w:val="007F07D6"/>
    <w:pPr>
      <w:ind w:left="360"/>
    </w:pPr>
  </w:style>
  <w:style w:type="paragraph" w:customStyle="1" w:styleId="DefinedTerminList2">
    <w:name w:val="Defined Term in List 2"/>
    <w:aliases w:val="dt2"/>
    <w:basedOn w:val="DefinedTerm"/>
    <w:rsid w:val="007F07D6"/>
    <w:pPr>
      <w:ind w:left="720"/>
    </w:pPr>
  </w:style>
  <w:style w:type="paragraph" w:customStyle="1" w:styleId="TableSpacinginList1">
    <w:name w:val="Table Spacing in List 1"/>
    <w:aliases w:val="ts1"/>
    <w:basedOn w:val="TableSpacing"/>
    <w:next w:val="TextinList1"/>
    <w:rsid w:val="007F07D6"/>
    <w:pPr>
      <w:ind w:left="360"/>
    </w:pPr>
  </w:style>
  <w:style w:type="paragraph" w:customStyle="1" w:styleId="TableSpacinginList2">
    <w:name w:val="Table Spacing in List 2"/>
    <w:aliases w:val="ts2"/>
    <w:basedOn w:val="TableSpacinginList1"/>
    <w:next w:val="TextinList2"/>
    <w:rsid w:val="007F07D6"/>
    <w:pPr>
      <w:ind w:left="720"/>
    </w:pPr>
  </w:style>
  <w:style w:type="table" w:customStyle="1" w:styleId="ProcedureTableinList1">
    <w:name w:val="Procedure Table in List 1"/>
    <w:aliases w:val="pt1"/>
    <w:basedOn w:val="ProcedureTable"/>
    <w:rsid w:val="007F07D6"/>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7F07D6"/>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7F07D6"/>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7F07D6"/>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7F07D6"/>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7F07D6"/>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7F07D6"/>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7F07D6"/>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7F07D6"/>
  </w:style>
  <w:style w:type="paragraph" w:customStyle="1" w:styleId="ConditionalBlockinList2">
    <w:name w:val="Conditional Block in List 2"/>
    <w:aliases w:val="cb2"/>
    <w:basedOn w:val="ConditionalBlock"/>
    <w:next w:val="Normal"/>
    <w:locked/>
    <w:rsid w:val="007F07D6"/>
    <w:pPr>
      <w:ind w:left="720"/>
    </w:pPr>
  </w:style>
  <w:style w:type="character" w:customStyle="1" w:styleId="CodeFeaturedElement">
    <w:name w:val="Code Featured Element"/>
    <w:aliases w:val="cfe"/>
    <w:locked/>
    <w:rsid w:val="007F07D6"/>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7F07D6"/>
    <w:rPr>
      <w:color w:val="C0C0C0"/>
    </w:rPr>
  </w:style>
  <w:style w:type="character" w:customStyle="1" w:styleId="CodeEntityReferenceSpecific">
    <w:name w:val="Code Entity Reference Specific"/>
    <w:aliases w:val="cers"/>
    <w:locked/>
    <w:rsid w:val="007F07D6"/>
  </w:style>
  <w:style w:type="character" w:customStyle="1" w:styleId="CodeEntityReferenceQualifiedSpecific">
    <w:name w:val="Code Entity Reference Qualified Specific"/>
    <w:aliases w:val="cerqs"/>
    <w:locked/>
    <w:rsid w:val="007F07D6"/>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7F07D6"/>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7F07D6"/>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7F07D6"/>
    <w:pPr>
      <w:numPr>
        <w:numId w:val="17"/>
      </w:numPr>
    </w:pPr>
  </w:style>
  <w:style w:type="paragraph" w:styleId="BlockText">
    <w:name w:val="Block Text"/>
    <w:basedOn w:val="Normal"/>
    <w:rsid w:val="007F07D6"/>
    <w:pPr>
      <w:spacing w:after="120"/>
      <w:ind w:left="1440" w:right="1440"/>
    </w:pPr>
  </w:style>
  <w:style w:type="paragraph" w:styleId="BodyText">
    <w:name w:val="Body Text"/>
    <w:basedOn w:val="Normal"/>
    <w:rsid w:val="007F07D6"/>
    <w:pPr>
      <w:spacing w:after="120"/>
    </w:pPr>
  </w:style>
  <w:style w:type="paragraph" w:styleId="BodyText2">
    <w:name w:val="Body Text 2"/>
    <w:basedOn w:val="Normal"/>
    <w:rsid w:val="007F07D6"/>
    <w:pPr>
      <w:spacing w:after="120" w:line="480" w:lineRule="auto"/>
    </w:pPr>
  </w:style>
  <w:style w:type="paragraph" w:styleId="BodyText3">
    <w:name w:val="Body Text 3"/>
    <w:basedOn w:val="Normal"/>
    <w:rsid w:val="007F07D6"/>
    <w:pPr>
      <w:spacing w:after="120"/>
    </w:pPr>
    <w:rPr>
      <w:sz w:val="16"/>
      <w:szCs w:val="16"/>
    </w:rPr>
  </w:style>
  <w:style w:type="paragraph" w:styleId="BodyTextFirstIndent">
    <w:name w:val="Body Text First Indent"/>
    <w:basedOn w:val="BodyText"/>
    <w:rsid w:val="007F07D6"/>
    <w:pPr>
      <w:ind w:firstLine="210"/>
    </w:pPr>
  </w:style>
  <w:style w:type="paragraph" w:styleId="BodyTextIndent">
    <w:name w:val="Body Text Indent"/>
    <w:basedOn w:val="Normal"/>
    <w:rsid w:val="007F07D6"/>
    <w:pPr>
      <w:spacing w:after="120"/>
      <w:ind w:left="360"/>
    </w:pPr>
  </w:style>
  <w:style w:type="paragraph" w:styleId="BodyTextFirstIndent2">
    <w:name w:val="Body Text First Indent 2"/>
    <w:basedOn w:val="BodyTextIndent"/>
    <w:rsid w:val="007F07D6"/>
    <w:pPr>
      <w:ind w:firstLine="210"/>
    </w:pPr>
  </w:style>
  <w:style w:type="paragraph" w:styleId="BodyTextIndent2">
    <w:name w:val="Body Text Indent 2"/>
    <w:basedOn w:val="Normal"/>
    <w:rsid w:val="007F07D6"/>
    <w:pPr>
      <w:spacing w:after="120" w:line="480" w:lineRule="auto"/>
      <w:ind w:left="360"/>
    </w:pPr>
  </w:style>
  <w:style w:type="paragraph" w:styleId="BodyTextIndent3">
    <w:name w:val="Body Text Indent 3"/>
    <w:basedOn w:val="Normal"/>
    <w:rsid w:val="007F07D6"/>
    <w:pPr>
      <w:spacing w:after="120"/>
      <w:ind w:left="360"/>
    </w:pPr>
    <w:rPr>
      <w:sz w:val="16"/>
      <w:szCs w:val="16"/>
    </w:rPr>
  </w:style>
  <w:style w:type="paragraph" w:styleId="Closing">
    <w:name w:val="Closing"/>
    <w:basedOn w:val="Normal"/>
    <w:rsid w:val="007F07D6"/>
    <w:pPr>
      <w:ind w:left="4320"/>
    </w:pPr>
  </w:style>
  <w:style w:type="paragraph" w:styleId="Date">
    <w:name w:val="Date"/>
    <w:basedOn w:val="Normal"/>
    <w:next w:val="Normal"/>
    <w:rsid w:val="007F07D6"/>
  </w:style>
  <w:style w:type="paragraph" w:styleId="E-mailSignature">
    <w:name w:val="E-mail Signature"/>
    <w:basedOn w:val="Normal"/>
    <w:rsid w:val="007F07D6"/>
  </w:style>
  <w:style w:type="character" w:styleId="Emphasis">
    <w:name w:val="Emphasis"/>
    <w:qFormat/>
    <w:rsid w:val="007F07D6"/>
    <w:rPr>
      <w:i/>
      <w:iCs/>
    </w:rPr>
  </w:style>
  <w:style w:type="paragraph" w:styleId="EnvelopeAddress">
    <w:name w:val="envelope address"/>
    <w:basedOn w:val="Normal"/>
    <w:rsid w:val="007F07D6"/>
    <w:pPr>
      <w:framePr w:w="7920" w:h="1980" w:hRule="exact" w:hSpace="180" w:wrap="auto" w:hAnchor="page" w:xAlign="center" w:yAlign="bottom"/>
      <w:ind w:left="2880"/>
    </w:pPr>
    <w:rPr>
      <w:sz w:val="24"/>
      <w:szCs w:val="24"/>
    </w:rPr>
  </w:style>
  <w:style w:type="paragraph" w:styleId="EnvelopeReturn">
    <w:name w:val="envelope return"/>
    <w:basedOn w:val="Normal"/>
    <w:rsid w:val="007F07D6"/>
  </w:style>
  <w:style w:type="character" w:styleId="FollowedHyperlink">
    <w:name w:val="FollowedHyperlink"/>
    <w:rsid w:val="007F07D6"/>
    <w:rPr>
      <w:color w:val="800080"/>
      <w:u w:val="single"/>
    </w:rPr>
  </w:style>
  <w:style w:type="character" w:styleId="HTMLAcronym">
    <w:name w:val="HTML Acronym"/>
    <w:rsid w:val="007F07D6"/>
  </w:style>
  <w:style w:type="paragraph" w:styleId="HTMLAddress">
    <w:name w:val="HTML Address"/>
    <w:basedOn w:val="Normal"/>
    <w:rsid w:val="007F07D6"/>
    <w:rPr>
      <w:i/>
      <w:iCs/>
    </w:rPr>
  </w:style>
  <w:style w:type="character" w:styleId="HTMLCite">
    <w:name w:val="HTML Cite"/>
    <w:rsid w:val="007F07D6"/>
    <w:rPr>
      <w:i/>
      <w:iCs/>
    </w:rPr>
  </w:style>
  <w:style w:type="character" w:styleId="HTMLCode">
    <w:name w:val="HTML Code"/>
    <w:rsid w:val="007F07D6"/>
    <w:rPr>
      <w:rFonts w:ascii="Courier New" w:hAnsi="Courier New"/>
      <w:sz w:val="20"/>
      <w:szCs w:val="20"/>
    </w:rPr>
  </w:style>
  <w:style w:type="character" w:styleId="HTMLDefinition">
    <w:name w:val="HTML Definition"/>
    <w:rsid w:val="007F07D6"/>
    <w:rPr>
      <w:i/>
      <w:iCs/>
    </w:rPr>
  </w:style>
  <w:style w:type="character" w:styleId="HTMLKeyboard">
    <w:name w:val="HTML Keyboard"/>
    <w:rsid w:val="007F07D6"/>
    <w:rPr>
      <w:rFonts w:ascii="Courier New" w:hAnsi="Courier New"/>
      <w:sz w:val="20"/>
      <w:szCs w:val="20"/>
    </w:rPr>
  </w:style>
  <w:style w:type="paragraph" w:styleId="HTMLPreformatted">
    <w:name w:val="HTML Preformatted"/>
    <w:basedOn w:val="Normal"/>
    <w:rsid w:val="007F07D6"/>
    <w:rPr>
      <w:rFonts w:ascii="Courier New" w:hAnsi="Courier New"/>
    </w:rPr>
  </w:style>
  <w:style w:type="character" w:styleId="HTMLSample">
    <w:name w:val="HTML Sample"/>
    <w:rsid w:val="007F07D6"/>
    <w:rPr>
      <w:rFonts w:ascii="Courier New" w:hAnsi="Courier New"/>
    </w:rPr>
  </w:style>
  <w:style w:type="character" w:styleId="HTMLTypewriter">
    <w:name w:val="HTML Typewriter"/>
    <w:rsid w:val="007F07D6"/>
    <w:rPr>
      <w:rFonts w:ascii="Courier New" w:hAnsi="Courier New"/>
      <w:sz w:val="20"/>
      <w:szCs w:val="20"/>
    </w:rPr>
  </w:style>
  <w:style w:type="character" w:styleId="HTMLVariable">
    <w:name w:val="HTML Variable"/>
    <w:rsid w:val="007F07D6"/>
    <w:rPr>
      <w:i/>
      <w:iCs/>
    </w:rPr>
  </w:style>
  <w:style w:type="character" w:styleId="LineNumber">
    <w:name w:val="line number"/>
    <w:rsid w:val="007F07D6"/>
  </w:style>
  <w:style w:type="paragraph" w:styleId="List">
    <w:name w:val="List"/>
    <w:basedOn w:val="Normal"/>
    <w:rsid w:val="007F07D6"/>
    <w:pPr>
      <w:ind w:left="360" w:hanging="360"/>
    </w:pPr>
  </w:style>
  <w:style w:type="paragraph" w:styleId="List2">
    <w:name w:val="List 2"/>
    <w:basedOn w:val="Normal"/>
    <w:rsid w:val="007F07D6"/>
    <w:pPr>
      <w:ind w:left="720" w:hanging="360"/>
    </w:pPr>
  </w:style>
  <w:style w:type="paragraph" w:styleId="List3">
    <w:name w:val="List 3"/>
    <w:basedOn w:val="Normal"/>
    <w:rsid w:val="007F07D6"/>
    <w:pPr>
      <w:ind w:left="1080" w:hanging="360"/>
    </w:pPr>
  </w:style>
  <w:style w:type="paragraph" w:styleId="List4">
    <w:name w:val="List 4"/>
    <w:basedOn w:val="Normal"/>
    <w:rsid w:val="007F07D6"/>
    <w:pPr>
      <w:ind w:left="1440" w:hanging="360"/>
    </w:pPr>
  </w:style>
  <w:style w:type="paragraph" w:styleId="List5">
    <w:name w:val="List 5"/>
    <w:basedOn w:val="Normal"/>
    <w:rsid w:val="007F07D6"/>
    <w:pPr>
      <w:ind w:left="1800" w:hanging="360"/>
    </w:pPr>
  </w:style>
  <w:style w:type="paragraph" w:styleId="ListBullet">
    <w:name w:val="List Bullet"/>
    <w:basedOn w:val="Normal"/>
    <w:link w:val="ListBulletChar"/>
    <w:rsid w:val="007F07D6"/>
    <w:pPr>
      <w:tabs>
        <w:tab w:val="num" w:pos="360"/>
      </w:tabs>
      <w:ind w:left="360" w:hanging="360"/>
    </w:pPr>
  </w:style>
  <w:style w:type="paragraph" w:styleId="ListBullet2">
    <w:name w:val="List Bullet 2"/>
    <w:basedOn w:val="Normal"/>
    <w:rsid w:val="007F07D6"/>
    <w:pPr>
      <w:tabs>
        <w:tab w:val="num" w:pos="720"/>
      </w:tabs>
      <w:ind w:left="720" w:hanging="360"/>
    </w:pPr>
  </w:style>
  <w:style w:type="paragraph" w:styleId="ListBullet3">
    <w:name w:val="List Bullet 3"/>
    <w:basedOn w:val="Normal"/>
    <w:rsid w:val="007F07D6"/>
    <w:pPr>
      <w:tabs>
        <w:tab w:val="num" w:pos="1080"/>
      </w:tabs>
      <w:ind w:left="1080" w:hanging="360"/>
    </w:pPr>
  </w:style>
  <w:style w:type="paragraph" w:styleId="ListBullet4">
    <w:name w:val="List Bullet 4"/>
    <w:basedOn w:val="Normal"/>
    <w:rsid w:val="007F07D6"/>
    <w:pPr>
      <w:tabs>
        <w:tab w:val="num" w:pos="1440"/>
      </w:tabs>
      <w:ind w:left="1440" w:hanging="360"/>
    </w:pPr>
  </w:style>
  <w:style w:type="paragraph" w:styleId="ListBullet5">
    <w:name w:val="List Bullet 5"/>
    <w:basedOn w:val="Normal"/>
    <w:rsid w:val="007F07D6"/>
    <w:pPr>
      <w:tabs>
        <w:tab w:val="num" w:pos="1800"/>
      </w:tabs>
      <w:ind w:left="1800" w:hanging="360"/>
    </w:pPr>
  </w:style>
  <w:style w:type="paragraph" w:styleId="ListContinue">
    <w:name w:val="List Continue"/>
    <w:basedOn w:val="Normal"/>
    <w:rsid w:val="007F07D6"/>
    <w:pPr>
      <w:spacing w:after="120"/>
      <w:ind w:left="360"/>
    </w:pPr>
  </w:style>
  <w:style w:type="paragraph" w:styleId="ListContinue2">
    <w:name w:val="List Continue 2"/>
    <w:basedOn w:val="Normal"/>
    <w:rsid w:val="007F07D6"/>
    <w:pPr>
      <w:spacing w:after="120"/>
      <w:ind w:left="720"/>
    </w:pPr>
  </w:style>
  <w:style w:type="paragraph" w:styleId="ListContinue3">
    <w:name w:val="List Continue 3"/>
    <w:basedOn w:val="Normal"/>
    <w:rsid w:val="007F07D6"/>
    <w:pPr>
      <w:spacing w:after="120"/>
      <w:ind w:left="1080"/>
    </w:pPr>
  </w:style>
  <w:style w:type="paragraph" w:styleId="ListContinue4">
    <w:name w:val="List Continue 4"/>
    <w:basedOn w:val="Normal"/>
    <w:rsid w:val="007F07D6"/>
    <w:pPr>
      <w:spacing w:after="120"/>
      <w:ind w:left="1440"/>
    </w:pPr>
  </w:style>
  <w:style w:type="paragraph" w:styleId="ListContinue5">
    <w:name w:val="List Continue 5"/>
    <w:basedOn w:val="Normal"/>
    <w:rsid w:val="007F07D6"/>
    <w:pPr>
      <w:spacing w:after="120"/>
      <w:ind w:left="1800"/>
    </w:pPr>
  </w:style>
  <w:style w:type="paragraph" w:styleId="ListNumber">
    <w:name w:val="List Number"/>
    <w:basedOn w:val="Normal"/>
    <w:rsid w:val="007F07D6"/>
    <w:pPr>
      <w:tabs>
        <w:tab w:val="num" w:pos="360"/>
      </w:tabs>
      <w:ind w:left="360" w:hanging="360"/>
    </w:pPr>
  </w:style>
  <w:style w:type="paragraph" w:styleId="ListNumber2">
    <w:name w:val="List Number 2"/>
    <w:basedOn w:val="Normal"/>
    <w:rsid w:val="007F07D6"/>
    <w:pPr>
      <w:tabs>
        <w:tab w:val="num" w:pos="720"/>
      </w:tabs>
      <w:ind w:left="720" w:hanging="360"/>
    </w:pPr>
  </w:style>
  <w:style w:type="paragraph" w:styleId="ListNumber3">
    <w:name w:val="List Number 3"/>
    <w:basedOn w:val="Normal"/>
    <w:rsid w:val="007F07D6"/>
    <w:pPr>
      <w:tabs>
        <w:tab w:val="num" w:pos="1080"/>
      </w:tabs>
      <w:ind w:left="1080" w:hanging="360"/>
    </w:pPr>
  </w:style>
  <w:style w:type="paragraph" w:styleId="ListNumber4">
    <w:name w:val="List Number 4"/>
    <w:basedOn w:val="Normal"/>
    <w:rsid w:val="007F07D6"/>
    <w:pPr>
      <w:tabs>
        <w:tab w:val="num" w:pos="1440"/>
      </w:tabs>
      <w:ind w:left="1440" w:hanging="360"/>
    </w:pPr>
  </w:style>
  <w:style w:type="paragraph" w:styleId="ListNumber5">
    <w:name w:val="List Number 5"/>
    <w:basedOn w:val="Normal"/>
    <w:rsid w:val="007F07D6"/>
    <w:pPr>
      <w:tabs>
        <w:tab w:val="num" w:pos="1800"/>
      </w:tabs>
      <w:ind w:left="1800" w:hanging="360"/>
    </w:pPr>
  </w:style>
  <w:style w:type="paragraph" w:styleId="MessageHeader">
    <w:name w:val="Message Header"/>
    <w:basedOn w:val="Normal"/>
    <w:rsid w:val="007F07D6"/>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7F07D6"/>
    <w:rPr>
      <w:rFonts w:ascii="Times New Roman" w:hAnsi="Times New Roman"/>
      <w:szCs w:val="24"/>
    </w:rPr>
  </w:style>
  <w:style w:type="paragraph" w:styleId="NormalIndent">
    <w:name w:val="Normal Indent"/>
    <w:basedOn w:val="Normal"/>
    <w:rsid w:val="007F07D6"/>
    <w:pPr>
      <w:ind w:left="720"/>
    </w:pPr>
  </w:style>
  <w:style w:type="paragraph" w:styleId="NoteHeading">
    <w:name w:val="Note Heading"/>
    <w:basedOn w:val="Normal"/>
    <w:next w:val="Normal"/>
    <w:rsid w:val="007F07D6"/>
  </w:style>
  <w:style w:type="paragraph" w:styleId="PlainText">
    <w:name w:val="Plain Text"/>
    <w:basedOn w:val="Normal"/>
    <w:rsid w:val="007F07D6"/>
    <w:rPr>
      <w:rFonts w:ascii="Courier New" w:hAnsi="Courier New"/>
    </w:rPr>
  </w:style>
  <w:style w:type="paragraph" w:styleId="Salutation">
    <w:name w:val="Salutation"/>
    <w:basedOn w:val="Normal"/>
    <w:next w:val="Normal"/>
    <w:rsid w:val="007F07D6"/>
  </w:style>
  <w:style w:type="paragraph" w:styleId="Signature">
    <w:name w:val="Signature"/>
    <w:basedOn w:val="Normal"/>
    <w:rsid w:val="007F07D6"/>
    <w:pPr>
      <w:ind w:left="4320"/>
    </w:pPr>
  </w:style>
  <w:style w:type="character" w:styleId="Strong">
    <w:name w:val="Strong"/>
    <w:qFormat/>
    <w:rsid w:val="007F07D6"/>
    <w:rPr>
      <w:b/>
      <w:bCs/>
    </w:rPr>
  </w:style>
  <w:style w:type="table" w:styleId="Table3Deffects1">
    <w:name w:val="Table 3D effects 1"/>
    <w:basedOn w:val="TableNormal"/>
    <w:rsid w:val="007F07D6"/>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F07D6"/>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F07D6"/>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F07D6"/>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F07D6"/>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F07D6"/>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F07D6"/>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F07D6"/>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F07D6"/>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F07D6"/>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F07D6"/>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F07D6"/>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F07D6"/>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F07D6"/>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F07D6"/>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F07D6"/>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F07D6"/>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F07D6"/>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F07D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F07D6"/>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F07D6"/>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F07D6"/>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F07D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F07D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F07D6"/>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F07D6"/>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F07D6"/>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F07D6"/>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F07D6"/>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F07D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F07D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F07D6"/>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F07D6"/>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F07D6"/>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F07D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F07D6"/>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F07D6"/>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F07D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F07D6"/>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F07D6"/>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F07D6"/>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F07D6"/>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F07D6"/>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F07D6"/>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7F07D6"/>
    <w:pPr>
      <w:jc w:val="center"/>
      <w:outlineLvl w:val="1"/>
    </w:pPr>
    <w:rPr>
      <w:sz w:val="24"/>
      <w:szCs w:val="24"/>
    </w:rPr>
  </w:style>
  <w:style w:type="paragraph" w:styleId="Title">
    <w:name w:val="Title"/>
    <w:basedOn w:val="Normal"/>
    <w:qFormat/>
    <w:rsid w:val="007F07D6"/>
    <w:pPr>
      <w:spacing w:before="240"/>
      <w:jc w:val="center"/>
      <w:outlineLvl w:val="0"/>
    </w:pPr>
    <w:rPr>
      <w:b/>
      <w:bCs/>
      <w:kern w:val="28"/>
      <w:sz w:val="32"/>
      <w:szCs w:val="32"/>
    </w:rPr>
  </w:style>
  <w:style w:type="character" w:customStyle="1" w:styleId="System">
    <w:name w:val="System"/>
    <w:aliases w:val="sys"/>
    <w:locked/>
    <w:rsid w:val="007F07D6"/>
    <w:rPr>
      <w:b/>
      <w:color w:val="auto"/>
      <w:szCs w:val="20"/>
      <w:u w:val="none"/>
      <w:bdr w:val="none" w:sz="0" w:space="0" w:color="auto"/>
      <w:shd w:val="clear" w:color="auto" w:fill="auto"/>
    </w:rPr>
  </w:style>
  <w:style w:type="character" w:customStyle="1" w:styleId="UserInputLocalizable">
    <w:name w:val="User Input Localizable"/>
    <w:aliases w:val="uil"/>
    <w:rsid w:val="007F07D6"/>
    <w:rPr>
      <w:b/>
      <w:color w:val="auto"/>
      <w:szCs w:val="18"/>
      <w:u w:val="none"/>
    </w:rPr>
  </w:style>
  <w:style w:type="character" w:customStyle="1" w:styleId="UnmanagedCodeEntityReference">
    <w:name w:val="Unmanaged Code Entity Reference"/>
    <w:aliases w:val="ucer"/>
    <w:locked/>
    <w:rsid w:val="007F07D6"/>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7F07D6"/>
    <w:rPr>
      <w:b/>
      <w:szCs w:val="18"/>
    </w:rPr>
  </w:style>
  <w:style w:type="character" w:customStyle="1" w:styleId="Placeholder">
    <w:name w:val="Placeholder"/>
    <w:aliases w:val="ph"/>
    <w:rsid w:val="007F07D6"/>
    <w:rPr>
      <w:i/>
      <w:color w:val="auto"/>
      <w:szCs w:val="18"/>
      <w:u w:val="none"/>
    </w:rPr>
  </w:style>
  <w:style w:type="character" w:customStyle="1" w:styleId="Math">
    <w:name w:val="Math"/>
    <w:aliases w:val="m"/>
    <w:locked/>
    <w:rsid w:val="007F07D6"/>
    <w:rPr>
      <w:color w:val="C0C0C0"/>
      <w:szCs w:val="18"/>
      <w:u w:val="none"/>
      <w:bdr w:val="none" w:sz="0" w:space="0" w:color="auto"/>
      <w:shd w:val="clear" w:color="auto" w:fill="auto"/>
    </w:rPr>
  </w:style>
  <w:style w:type="character" w:customStyle="1" w:styleId="NewTerm">
    <w:name w:val="New Term"/>
    <w:aliases w:val="nt"/>
    <w:locked/>
    <w:rsid w:val="007F07D6"/>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7F07D6"/>
    <w:rPr>
      <w:color w:val="C0C0C0"/>
    </w:rPr>
  </w:style>
  <w:style w:type="paragraph" w:customStyle="1" w:styleId="BulletedDynamicLinkinList2">
    <w:name w:val="Bulleted Dynamic Link in List 2"/>
    <w:basedOn w:val="Normal"/>
    <w:locked/>
    <w:rsid w:val="007F07D6"/>
    <w:rPr>
      <w:color w:val="C0C0C0"/>
    </w:rPr>
  </w:style>
  <w:style w:type="paragraph" w:customStyle="1" w:styleId="BulletedDynamicLink">
    <w:name w:val="Bulleted Dynamic Link"/>
    <w:basedOn w:val="Normal"/>
    <w:locked/>
    <w:rsid w:val="007F07D6"/>
    <w:rPr>
      <w:color w:val="C0C0C0"/>
    </w:rPr>
  </w:style>
  <w:style w:type="character" w:customStyle="1" w:styleId="Heading6Char">
    <w:name w:val="Heading 6 Char"/>
    <w:aliases w:val="h6 Char"/>
    <w:link w:val="Heading6"/>
    <w:rsid w:val="007F07D6"/>
    <w:rPr>
      <w:rFonts w:ascii="Arial" w:eastAsia="SimSun" w:hAnsi="Arial"/>
      <w:b/>
      <w:kern w:val="24"/>
    </w:rPr>
  </w:style>
  <w:style w:type="character" w:customStyle="1" w:styleId="LabelChar">
    <w:name w:val="Label Char"/>
    <w:aliases w:val="l Char"/>
    <w:link w:val="Label"/>
    <w:rsid w:val="007F07D6"/>
    <w:rPr>
      <w:rFonts w:ascii="Arial" w:eastAsia="SimSun" w:hAnsi="Arial"/>
      <w:b/>
      <w:kern w:val="24"/>
    </w:rPr>
  </w:style>
  <w:style w:type="character" w:customStyle="1" w:styleId="Heading5Char">
    <w:name w:val="Heading 5 Char"/>
    <w:aliases w:val="h5 Char"/>
    <w:link w:val="Heading5"/>
    <w:rsid w:val="007F07D6"/>
    <w:rPr>
      <w:rFonts w:ascii="Arial" w:eastAsia="SimSun" w:hAnsi="Arial"/>
      <w:b/>
      <w:kern w:val="24"/>
      <w:szCs w:val="40"/>
    </w:rPr>
  </w:style>
  <w:style w:type="character" w:customStyle="1" w:styleId="Heading1Char">
    <w:name w:val="Heading 1 Char"/>
    <w:aliases w:val="h1 Char"/>
    <w:link w:val="Heading1"/>
    <w:rsid w:val="007F07D6"/>
    <w:rPr>
      <w:rFonts w:ascii="Arial" w:eastAsia="SimSun" w:hAnsi="Arial"/>
      <w:b/>
      <w:kern w:val="24"/>
      <w:sz w:val="40"/>
      <w:szCs w:val="40"/>
    </w:rPr>
  </w:style>
  <w:style w:type="character" w:customStyle="1" w:styleId="LabelinList1Char">
    <w:name w:val="Label in List 1 Char"/>
    <w:aliases w:val="l1 Char"/>
    <w:link w:val="LabelinList1"/>
    <w:rsid w:val="007F07D6"/>
  </w:style>
  <w:style w:type="paragraph" w:customStyle="1" w:styleId="Strikethrough">
    <w:name w:val="Strikethrough"/>
    <w:aliases w:val="strike"/>
    <w:basedOn w:val="Normal"/>
    <w:rsid w:val="007F07D6"/>
    <w:rPr>
      <w:strike/>
    </w:rPr>
  </w:style>
  <w:style w:type="paragraph" w:customStyle="1" w:styleId="TableFootnote">
    <w:name w:val="Table Footnote"/>
    <w:aliases w:val="tf"/>
    <w:basedOn w:val="Normal"/>
    <w:rsid w:val="007F07D6"/>
    <w:pPr>
      <w:spacing w:before="80" w:after="80"/>
      <w:ind w:left="216" w:hanging="216"/>
    </w:pPr>
  </w:style>
  <w:style w:type="paragraph" w:customStyle="1" w:styleId="TableFootnoteinList1">
    <w:name w:val="Table Footnote in List 1"/>
    <w:aliases w:val="tf1"/>
    <w:basedOn w:val="TableFootnote"/>
    <w:rsid w:val="007F07D6"/>
    <w:pPr>
      <w:ind w:left="576"/>
    </w:pPr>
  </w:style>
  <w:style w:type="paragraph" w:customStyle="1" w:styleId="TableFootnoteinList2">
    <w:name w:val="Table Footnote in List 2"/>
    <w:aliases w:val="tf2"/>
    <w:basedOn w:val="TableFootnote"/>
    <w:rsid w:val="007F07D6"/>
    <w:pPr>
      <w:ind w:left="936"/>
    </w:pPr>
  </w:style>
  <w:style w:type="character" w:customStyle="1" w:styleId="DynamicLink">
    <w:name w:val="Dynamic Link"/>
    <w:aliases w:val="dl"/>
    <w:locked/>
    <w:rsid w:val="007F07D6"/>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7F07D6"/>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7F07D6"/>
    <w:rPr>
      <w:color w:val="C0C0C0"/>
    </w:rPr>
  </w:style>
  <w:style w:type="paragraph" w:customStyle="1" w:styleId="PrintDivisionNumber">
    <w:name w:val="Print Division Number"/>
    <w:aliases w:val="pdn"/>
    <w:basedOn w:val="Normal"/>
    <w:locked/>
    <w:rsid w:val="007F07D6"/>
    <w:pPr>
      <w:spacing w:before="0" w:after="0" w:line="240" w:lineRule="auto"/>
    </w:pPr>
    <w:rPr>
      <w:color w:val="C0C0C0"/>
    </w:rPr>
  </w:style>
  <w:style w:type="paragraph" w:customStyle="1" w:styleId="PrintDivisionTitle">
    <w:name w:val="Print Division Title"/>
    <w:aliases w:val="pdt"/>
    <w:basedOn w:val="Normal"/>
    <w:locked/>
    <w:rsid w:val="007F07D6"/>
    <w:pPr>
      <w:spacing w:before="0" w:after="0" w:line="240" w:lineRule="auto"/>
    </w:pPr>
    <w:rPr>
      <w:color w:val="C0C0C0"/>
    </w:rPr>
  </w:style>
  <w:style w:type="paragraph" w:customStyle="1" w:styleId="PrintMSCorp">
    <w:name w:val="Print MS Corp"/>
    <w:aliases w:val="pms"/>
    <w:basedOn w:val="Normal"/>
    <w:locked/>
    <w:rsid w:val="007F07D6"/>
    <w:pPr>
      <w:spacing w:before="0" w:after="0" w:line="240" w:lineRule="auto"/>
    </w:pPr>
    <w:rPr>
      <w:color w:val="C0C0C0"/>
    </w:rPr>
  </w:style>
  <w:style w:type="paragraph" w:customStyle="1" w:styleId="RevisionHistory">
    <w:name w:val="Revision History"/>
    <w:aliases w:val="rh"/>
    <w:basedOn w:val="Normal"/>
    <w:locked/>
    <w:rsid w:val="007F07D6"/>
    <w:pPr>
      <w:spacing w:before="0" w:after="0" w:line="240" w:lineRule="auto"/>
    </w:pPr>
    <w:rPr>
      <w:color w:val="C0C0C0"/>
    </w:rPr>
  </w:style>
  <w:style w:type="character" w:customStyle="1" w:styleId="SV">
    <w:name w:val="SV"/>
    <w:locked/>
    <w:rsid w:val="007F07D6"/>
    <w:rPr>
      <w:rFonts w:ascii="Arial" w:hAnsi="Arial"/>
      <w:color w:val="C0C0C0"/>
      <w:sz w:val="20"/>
      <w:szCs w:val="18"/>
      <w:bdr w:val="none" w:sz="0" w:space="0" w:color="auto"/>
      <w:shd w:val="clear" w:color="auto" w:fill="auto"/>
    </w:rPr>
  </w:style>
  <w:style w:type="character" w:styleId="Hyperlink">
    <w:name w:val="Hyperlink"/>
    <w:uiPriority w:val="99"/>
    <w:rsid w:val="007F07D6"/>
    <w:rPr>
      <w:color w:val="0000FF"/>
      <w:sz w:val="20"/>
      <w:szCs w:val="18"/>
      <w:u w:val="single"/>
    </w:rPr>
  </w:style>
  <w:style w:type="paragraph" w:customStyle="1" w:styleId="Copyright">
    <w:name w:val="Copyright"/>
    <w:aliases w:val="copy"/>
    <w:basedOn w:val="Normal"/>
    <w:rsid w:val="007F07D6"/>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7F07D6"/>
    <w:pPr>
      <w:framePr w:wrap="notBeside"/>
      <w:ind w:left="720"/>
    </w:pPr>
  </w:style>
  <w:style w:type="paragraph" w:customStyle="1" w:styleId="ProcedureTitle">
    <w:name w:val="Procedure Title"/>
    <w:aliases w:val="prt"/>
    <w:basedOn w:val="Normal"/>
    <w:rsid w:val="007F07D6"/>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7F07D6"/>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7F07D6"/>
    <w:rPr>
      <w:rFonts w:ascii="Courier New" w:hAnsi="Courier New"/>
      <w:noProof/>
      <w:color w:val="000000"/>
      <w:sz w:val="16"/>
      <w:szCs w:val="16"/>
    </w:rPr>
  </w:style>
  <w:style w:type="character" w:customStyle="1" w:styleId="ListBulletChar">
    <w:name w:val="List Bullet Char"/>
    <w:link w:val="ListBullet"/>
    <w:rsid w:val="007F07D6"/>
    <w:rPr>
      <w:rFonts w:ascii="Arial" w:eastAsia="SimSun" w:hAnsi="Arial"/>
      <w:kern w:val="24"/>
    </w:rPr>
  </w:style>
  <w:style w:type="character" w:customStyle="1" w:styleId="BulletedList2Char">
    <w:name w:val="Bulleted List 2 Char"/>
    <w:aliases w:val="bl2 Char Char"/>
    <w:link w:val="BulletedList2"/>
    <w:rsid w:val="007F07D6"/>
  </w:style>
  <w:style w:type="paragraph" w:styleId="TOC5">
    <w:name w:val="toc 5"/>
    <w:aliases w:val="toc5"/>
    <w:basedOn w:val="Normal"/>
    <w:next w:val="Normal"/>
    <w:uiPriority w:val="39"/>
    <w:rsid w:val="007F07D6"/>
    <w:pPr>
      <w:spacing w:before="0" w:after="0"/>
      <w:ind w:left="936" w:hanging="187"/>
    </w:pPr>
  </w:style>
  <w:style w:type="paragraph" w:customStyle="1" w:styleId="PageHeader">
    <w:name w:val="Page Header"/>
    <w:aliases w:val="pgh"/>
    <w:basedOn w:val="Normal"/>
    <w:rsid w:val="007F07D6"/>
    <w:pPr>
      <w:spacing w:before="0" w:after="240" w:line="240" w:lineRule="auto"/>
      <w:jc w:val="right"/>
    </w:pPr>
    <w:rPr>
      <w:b/>
    </w:rPr>
  </w:style>
  <w:style w:type="paragraph" w:customStyle="1" w:styleId="PageFooter">
    <w:name w:val="Page Footer"/>
    <w:aliases w:val="pgf"/>
    <w:basedOn w:val="Normal"/>
    <w:rsid w:val="007F07D6"/>
    <w:pPr>
      <w:spacing w:before="0" w:after="0" w:line="240" w:lineRule="auto"/>
      <w:jc w:val="right"/>
    </w:pPr>
  </w:style>
  <w:style w:type="paragraph" w:customStyle="1" w:styleId="PageNum">
    <w:name w:val="Page Num"/>
    <w:aliases w:val="pgn"/>
    <w:basedOn w:val="Normal"/>
    <w:rsid w:val="007F07D6"/>
    <w:pPr>
      <w:spacing w:before="0" w:after="0" w:line="240" w:lineRule="auto"/>
      <w:ind w:right="518"/>
      <w:jc w:val="right"/>
    </w:pPr>
    <w:rPr>
      <w:b/>
    </w:rPr>
  </w:style>
  <w:style w:type="character" w:customStyle="1" w:styleId="NumberedListIndexer">
    <w:name w:val="Numbered List Indexer"/>
    <w:aliases w:val="nlx"/>
    <w:rsid w:val="007F07D6"/>
    <w:rPr>
      <w:dstrike w:val="0"/>
      <w:vanish/>
      <w:color w:val="C0C0C0"/>
      <w:szCs w:val="18"/>
      <w:u w:val="none"/>
      <w:vertAlign w:val="baseline"/>
    </w:rPr>
  </w:style>
  <w:style w:type="paragraph" w:customStyle="1" w:styleId="ProcedureTitleinList1">
    <w:name w:val="Procedure Title in List 1"/>
    <w:aliases w:val="prt1"/>
    <w:basedOn w:val="ProcedureTitle"/>
    <w:rsid w:val="007F07D6"/>
    <w:pPr>
      <w:framePr w:wrap="notBeside"/>
    </w:pPr>
  </w:style>
  <w:style w:type="paragraph" w:styleId="TOC6">
    <w:name w:val="toc 6"/>
    <w:aliases w:val="toc6"/>
    <w:basedOn w:val="Normal"/>
    <w:next w:val="Normal"/>
    <w:uiPriority w:val="39"/>
    <w:rsid w:val="007F07D6"/>
    <w:pPr>
      <w:spacing w:before="0" w:after="0"/>
      <w:ind w:left="1123" w:hanging="187"/>
    </w:pPr>
  </w:style>
  <w:style w:type="paragraph" w:customStyle="1" w:styleId="ProcedureTitleinList2">
    <w:name w:val="Procedure Title in List 2"/>
    <w:aliases w:val="prt2"/>
    <w:basedOn w:val="ProcedureTitle"/>
    <w:rsid w:val="007F07D6"/>
    <w:pPr>
      <w:framePr w:wrap="notBeside"/>
      <w:ind w:left="720"/>
    </w:pPr>
  </w:style>
  <w:style w:type="table" w:customStyle="1" w:styleId="DefinitionTable">
    <w:name w:val="Definition Table"/>
    <w:aliases w:val="dtbl"/>
    <w:basedOn w:val="TableNormal"/>
    <w:rsid w:val="007F07D6"/>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uiPriority w:val="39"/>
    <w:rsid w:val="007F07D6"/>
    <w:pPr>
      <w:ind w:left="1785" w:hanging="187"/>
    </w:pPr>
  </w:style>
  <w:style w:type="paragraph" w:styleId="TOC7">
    <w:name w:val="toc 7"/>
    <w:basedOn w:val="Normal"/>
    <w:next w:val="Normal"/>
    <w:uiPriority w:val="39"/>
    <w:rsid w:val="007F07D6"/>
    <w:pPr>
      <w:ind w:left="1382" w:hanging="187"/>
    </w:pPr>
  </w:style>
  <w:style w:type="paragraph" w:styleId="TOC8">
    <w:name w:val="toc 8"/>
    <w:basedOn w:val="Normal"/>
    <w:next w:val="Normal"/>
    <w:uiPriority w:val="39"/>
    <w:rsid w:val="007F07D6"/>
    <w:pPr>
      <w:ind w:left="1584" w:hanging="187"/>
    </w:pPr>
  </w:style>
  <w:style w:type="table" w:customStyle="1" w:styleId="DefinitionTableinList1">
    <w:name w:val="Definition Table in List 1"/>
    <w:aliases w:val="dtbl1"/>
    <w:basedOn w:val="DefinitionTable"/>
    <w:rsid w:val="007F07D6"/>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7F07D6"/>
    <w:tblPr>
      <w:tblInd w:w="907" w:type="dxa"/>
      <w:tblCellMar>
        <w:top w:w="0" w:type="dxa"/>
        <w:left w:w="0" w:type="dxa"/>
        <w:bottom w:w="0" w:type="dxa"/>
        <w:right w:w="0" w:type="dxa"/>
      </w:tblCellMar>
    </w:tblPr>
  </w:style>
  <w:style w:type="table" w:customStyle="1" w:styleId="PacketTable">
    <w:name w:val="Packet Table"/>
    <w:basedOn w:val="TableNormal"/>
    <w:rsid w:val="007F07D6"/>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7F07D6"/>
    <w:pPr>
      <w:numPr>
        <w:numId w:val="25"/>
      </w:numPr>
      <w:spacing w:line="260" w:lineRule="exact"/>
      <w:ind w:left="1080"/>
    </w:pPr>
  </w:style>
  <w:style w:type="paragraph" w:customStyle="1" w:styleId="BulletedList4">
    <w:name w:val="Bulleted List 4"/>
    <w:aliases w:val="bl4"/>
    <w:basedOn w:val="ListBullet"/>
    <w:rsid w:val="007F07D6"/>
    <w:pPr>
      <w:numPr>
        <w:numId w:val="26"/>
      </w:numPr>
      <w:ind w:left="1440"/>
    </w:pPr>
  </w:style>
  <w:style w:type="paragraph" w:customStyle="1" w:styleId="BulletedList5">
    <w:name w:val="Bulleted List 5"/>
    <w:aliases w:val="bl5"/>
    <w:basedOn w:val="ListBullet"/>
    <w:rsid w:val="007F07D6"/>
    <w:pPr>
      <w:numPr>
        <w:numId w:val="27"/>
      </w:numPr>
      <w:ind w:left="1800"/>
    </w:pPr>
  </w:style>
  <w:style w:type="character" w:customStyle="1" w:styleId="FooterItalic">
    <w:name w:val="Footer Italic"/>
    <w:aliases w:val="fi"/>
    <w:rsid w:val="007F07D6"/>
    <w:rPr>
      <w:rFonts w:ascii="Times New Roman" w:hAnsi="Times New Roman"/>
      <w:i/>
      <w:sz w:val="16"/>
      <w:szCs w:val="16"/>
    </w:rPr>
  </w:style>
  <w:style w:type="character" w:customStyle="1" w:styleId="FooterSmall">
    <w:name w:val="Footer Small"/>
    <w:aliases w:val="fs"/>
    <w:rsid w:val="007F07D6"/>
    <w:rPr>
      <w:rFonts w:ascii="Times New Roman" w:hAnsi="Times New Roman"/>
      <w:sz w:val="17"/>
      <w:szCs w:val="16"/>
    </w:rPr>
  </w:style>
  <w:style w:type="paragraph" w:customStyle="1" w:styleId="GenericEntry">
    <w:name w:val="Generic Entry"/>
    <w:aliases w:val="ge"/>
    <w:basedOn w:val="Normal"/>
    <w:next w:val="Normal"/>
    <w:rsid w:val="007F07D6"/>
    <w:pPr>
      <w:spacing w:after="240" w:line="260" w:lineRule="exact"/>
      <w:ind w:left="720" w:hanging="720"/>
    </w:pPr>
  </w:style>
  <w:style w:type="table" w:customStyle="1" w:styleId="IndentedPacketFieldBits">
    <w:name w:val="Indented Packet Field Bits"/>
    <w:aliases w:val="pfbi"/>
    <w:basedOn w:val="TableNormal"/>
    <w:rsid w:val="007F07D6"/>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7F07D6"/>
    <w:pPr>
      <w:numPr>
        <w:numId w:val="28"/>
      </w:numPr>
      <w:spacing w:line="260" w:lineRule="exact"/>
      <w:ind w:left="1080"/>
    </w:pPr>
  </w:style>
  <w:style w:type="paragraph" w:customStyle="1" w:styleId="NumberedList4">
    <w:name w:val="Numbered List 4"/>
    <w:aliases w:val="nl4"/>
    <w:basedOn w:val="ListNumber"/>
    <w:rsid w:val="007F07D6"/>
    <w:pPr>
      <w:numPr>
        <w:numId w:val="29"/>
      </w:numPr>
      <w:tabs>
        <w:tab w:val="left" w:pos="1800"/>
      </w:tabs>
    </w:pPr>
  </w:style>
  <w:style w:type="paragraph" w:customStyle="1" w:styleId="NumberedList5">
    <w:name w:val="Numbered List 5"/>
    <w:aliases w:val="nl5"/>
    <w:basedOn w:val="ListNumber"/>
    <w:rsid w:val="007F07D6"/>
    <w:pPr>
      <w:numPr>
        <w:numId w:val="30"/>
      </w:numPr>
    </w:pPr>
  </w:style>
  <w:style w:type="table" w:customStyle="1" w:styleId="PacketFieldBitsTable">
    <w:name w:val="Packet Field Bits Table"/>
    <w:aliases w:val="pfbt"/>
    <w:basedOn w:val="TableNormal"/>
    <w:rsid w:val="007F07D6"/>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7F07D6"/>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rsid w:val="007F07D6"/>
    <w:rPr>
      <w:b/>
      <w:u w:val="single"/>
    </w:rPr>
  </w:style>
  <w:style w:type="paragraph" w:customStyle="1" w:styleId="AlertLabelinList3">
    <w:name w:val="Alert Label in List 3"/>
    <w:aliases w:val="al3"/>
    <w:basedOn w:val="AlertLabel"/>
    <w:rsid w:val="007F07D6"/>
    <w:pPr>
      <w:framePr w:wrap="notBeside"/>
      <w:ind w:left="1080"/>
    </w:pPr>
  </w:style>
  <w:style w:type="paragraph" w:customStyle="1" w:styleId="AlertTextinList3">
    <w:name w:val="Alert Text in List 3"/>
    <w:aliases w:val="at3"/>
    <w:basedOn w:val="AlertText"/>
    <w:rsid w:val="007F07D6"/>
    <w:pPr>
      <w:ind w:left="1440"/>
    </w:pPr>
  </w:style>
  <w:style w:type="character" w:styleId="PageNumber">
    <w:name w:val="page number"/>
    <w:rsid w:val="007F07D6"/>
  </w:style>
  <w:style w:type="paragraph" w:styleId="Revision">
    <w:name w:val="Revision"/>
    <w:hidden/>
    <w:rsid w:val="009A2B86"/>
    <w:rPr>
      <w:rFonts w:ascii="Arial" w:eastAsia="SimSun" w:hAnsi="Arial"/>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68814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harepoint/sites/mdopedm/Shared%20Documents/Customers/iX%20Docs/MBAM%20Tech%20Review/Reviewer%20Feedback%20By%20Section/Suggested%20Group%20Policy%20Settings%20for%20optimal%20Usage%20of%20MBAM.docx" TargetMode="External"/><Relationship Id="rId1" Type="http://schemas.openxmlformats.org/officeDocument/2006/relationships/hyperlink" Target="http://sharepoint/sites/mdopedm/Shared%20Documents/Customers/iX%20Docs/MBAM%20Tech%20Review/Reviewer%20Feedback%20By%20Section/Suggested%20Group%20Policy%20Settings%20for%20optimal%20Usage%20of%20MBAM.docx" TargetMode="External"/></Relationship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hyperlink" Target="http://go.microsoft.com/fwlink/?LinkId=31975" TargetMode="External"/><Relationship Id="rId3" Type="http://schemas.openxmlformats.org/officeDocument/2006/relationships/customXml" Target="../customXml/item3.xml"/><Relationship Id="rId21" Type="http://schemas.openxmlformats.org/officeDocument/2006/relationships/hyperlink" Target="http://technet.microsoft.com/en-us/library/cc731549(WS.10).aspx" TargetMode="External"/><Relationship Id="rId7" Type="http://schemas.openxmlformats.org/officeDocument/2006/relationships/customXml" Target="../customXml/item7.xml"/><Relationship Id="rId12" Type="http://schemas.microsoft.com/office/2007/relationships/stylesWithEffects" Target="stylesWithEffects.xml"/><Relationship Id="rId17" Type="http://schemas.openxmlformats.org/officeDocument/2006/relationships/header" Target="header1.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comments" Target="comments.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http://go.microsoft.com/fwlink/?LinkId=31976"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yperlink" Target="http://go.microsoft.com/fwlink/?LinkId=31975" TargetMode="External"/><Relationship Id="rId28" Type="http://schemas.openxmlformats.org/officeDocument/2006/relationships/image" Target="media/image4.png"/><Relationship Id="rId10" Type="http://schemas.openxmlformats.org/officeDocument/2006/relationships/numbering" Target="numbering.xml"/><Relationship Id="rId19" Type="http://schemas.openxmlformats.org/officeDocument/2006/relationships/image" Target="media/image1.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2.png"/><Relationship Id="rId27" Type="http://schemas.openxmlformats.org/officeDocument/2006/relationships/hyperlink" Target="http://go.microsoft.com/fwlink/?LinkId=31976"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7.xml><?xml version="1.0" encoding="utf-8"?>
<LongProperties xmlns="http://schemas.microsoft.com/office/2006/metadata/longProperties"/>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ct:contentTypeSchema xmlns:ct="http://schemas.microsoft.com/office/2006/metadata/contentType" xmlns:ma="http://schemas.microsoft.com/office/2006/metadata/properties/metaAttributes" ct:_="" ma:_="" ma:contentTypeName="Document" ma:contentTypeID="0x010100DC13D1ED49EADC44A1BCC473B1107231" ma:contentTypeVersion="0" ma:contentTypeDescription="Create a new document." ma:contentTypeScope="" ma:versionID="265961ef9745abf8429fd52084957630">
  <xsd:schema xmlns:xsd="http://www.w3.org/2001/XMLSchema" xmlns:xs="http://www.w3.org/2001/XMLSchema" xmlns:p="http://schemas.microsoft.com/office/2006/metadata/properties" targetNamespace="http://schemas.microsoft.com/office/2006/metadata/properties" ma:root="true" ma:fieldsID="b3655b0398591aeb2f3c0370d5a4dd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E79580-6CEF-4C2B-A67F-E34830CDE9A0}"/>
</file>

<file path=customXml/itemProps2.xml><?xml version="1.0" encoding="utf-8"?>
<ds:datastoreItem xmlns:ds="http://schemas.openxmlformats.org/officeDocument/2006/customXml" ds:itemID="{93DF9ED4-AE5B-4985-9C11-7E662F8514EB}"/>
</file>

<file path=customXml/itemProps3.xml><?xml version="1.0" encoding="utf-8"?>
<ds:datastoreItem xmlns:ds="http://schemas.openxmlformats.org/officeDocument/2006/customXml" ds:itemID="{C9AB6A5E-444D-4E5F-8620-2CCA1409381B}"/>
</file>

<file path=customXml/itemProps4.xml><?xml version="1.0" encoding="utf-8"?>
<ds:datastoreItem xmlns:ds="http://schemas.openxmlformats.org/officeDocument/2006/customXml" ds:itemID="{9FEB309D-DCF0-44BD-8E15-45C4A4B3CBDB}"/>
</file>

<file path=customXml/itemProps5.xml><?xml version="1.0" encoding="utf-8"?>
<ds:datastoreItem xmlns:ds="http://schemas.openxmlformats.org/officeDocument/2006/customXml" ds:itemID="{17409334-257E-4623-86A6-A21FA5221A40}"/>
</file>

<file path=customXml/itemProps6.xml><?xml version="1.0" encoding="utf-8"?>
<ds:datastoreItem xmlns:ds="http://schemas.openxmlformats.org/officeDocument/2006/customXml" ds:itemID="{3BC68DFE-900A-4CB4-B3DF-61E9358628DF}"/>
</file>

<file path=customXml/itemProps7.xml><?xml version="1.0" encoding="utf-8"?>
<ds:datastoreItem xmlns:ds="http://schemas.openxmlformats.org/officeDocument/2006/customXml" ds:itemID="{719285D6-02A6-4B2C-8EEF-D7A67C98D146}"/>
</file>

<file path=customXml/itemProps8.xml><?xml version="1.0" encoding="utf-8"?>
<ds:datastoreItem xmlns:ds="http://schemas.openxmlformats.org/officeDocument/2006/customXml" ds:itemID="{9FEB309D-DCF0-44BD-8E15-45C4A4B3CBDB}">
  <ds:schemaRefs>
    <ds:schemaRef ds:uri="http://schemas.openxmlformats.org/officeDocument/2006/bibliography"/>
  </ds:schemaRefs>
</ds:datastoreItem>
</file>

<file path=customXml/itemProps9.xml><?xml version="1.0" encoding="utf-8"?>
<ds:datastoreItem xmlns:ds="http://schemas.openxmlformats.org/officeDocument/2006/customXml" ds:itemID="{F2F83BAF-EF33-435F-9558-532097F49828}"/>
</file>

<file path=docProps/app.xml><?xml version="1.0" encoding="utf-8"?>
<Properties xmlns="http://schemas.openxmlformats.org/officeDocument/2006/extended-properties" xmlns:vt="http://schemas.openxmlformats.org/officeDocument/2006/docPropsVTypes">
  <Template>global.doc</Template>
  <TotalTime>0</TotalTime>
  <Pages>88</Pages>
  <Words>25770</Words>
  <Characters>146893</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172319</CharactersWithSpaces>
  <SharedDoc>false</SharedDoc>
  <HLinks>
    <vt:vector size="1074" baseType="variant">
      <vt:variant>
        <vt:i4>6225937</vt:i4>
      </vt:variant>
      <vt:variant>
        <vt:i4>855</vt:i4>
      </vt:variant>
      <vt:variant>
        <vt:i4>0</vt:i4>
      </vt:variant>
      <vt:variant>
        <vt:i4>5</vt:i4>
      </vt:variant>
      <vt:variant>
        <vt:lpwstr/>
      </vt:variant>
      <vt:variant>
        <vt:lpwstr>zd9fa7c5fac1e419b968abbaf5a5c828d</vt:lpwstr>
      </vt:variant>
      <vt:variant>
        <vt:i4>786448</vt:i4>
      </vt:variant>
      <vt:variant>
        <vt:i4>852</vt:i4>
      </vt:variant>
      <vt:variant>
        <vt:i4>0</vt:i4>
      </vt:variant>
      <vt:variant>
        <vt:i4>5</vt:i4>
      </vt:variant>
      <vt:variant>
        <vt:lpwstr/>
      </vt:variant>
      <vt:variant>
        <vt:lpwstr>z3c957c203f224ee3802ff422b490b940</vt:lpwstr>
      </vt:variant>
      <vt:variant>
        <vt:i4>458780</vt:i4>
      </vt:variant>
      <vt:variant>
        <vt:i4>849</vt:i4>
      </vt:variant>
      <vt:variant>
        <vt:i4>0</vt:i4>
      </vt:variant>
      <vt:variant>
        <vt:i4>5</vt:i4>
      </vt:variant>
      <vt:variant>
        <vt:lpwstr/>
      </vt:variant>
      <vt:variant>
        <vt:lpwstr>zd1ce21c430964a169b5efb10feadc2af</vt:lpwstr>
      </vt:variant>
      <vt:variant>
        <vt:i4>458780</vt:i4>
      </vt:variant>
      <vt:variant>
        <vt:i4>846</vt:i4>
      </vt:variant>
      <vt:variant>
        <vt:i4>0</vt:i4>
      </vt:variant>
      <vt:variant>
        <vt:i4>5</vt:i4>
      </vt:variant>
      <vt:variant>
        <vt:lpwstr/>
      </vt:variant>
      <vt:variant>
        <vt:lpwstr>zd1ce21c430964a169b5efb10feadc2af</vt:lpwstr>
      </vt:variant>
      <vt:variant>
        <vt:i4>458780</vt:i4>
      </vt:variant>
      <vt:variant>
        <vt:i4>843</vt:i4>
      </vt:variant>
      <vt:variant>
        <vt:i4>0</vt:i4>
      </vt:variant>
      <vt:variant>
        <vt:i4>5</vt:i4>
      </vt:variant>
      <vt:variant>
        <vt:lpwstr/>
      </vt:variant>
      <vt:variant>
        <vt:lpwstr>zd1ce21c430964a169b5efb10feadc2af</vt:lpwstr>
      </vt:variant>
      <vt:variant>
        <vt:i4>458780</vt:i4>
      </vt:variant>
      <vt:variant>
        <vt:i4>840</vt:i4>
      </vt:variant>
      <vt:variant>
        <vt:i4>0</vt:i4>
      </vt:variant>
      <vt:variant>
        <vt:i4>5</vt:i4>
      </vt:variant>
      <vt:variant>
        <vt:lpwstr/>
      </vt:variant>
      <vt:variant>
        <vt:lpwstr>zd1ce21c430964a169b5efb10feadc2af</vt:lpwstr>
      </vt:variant>
      <vt:variant>
        <vt:i4>458780</vt:i4>
      </vt:variant>
      <vt:variant>
        <vt:i4>837</vt:i4>
      </vt:variant>
      <vt:variant>
        <vt:i4>0</vt:i4>
      </vt:variant>
      <vt:variant>
        <vt:i4>5</vt:i4>
      </vt:variant>
      <vt:variant>
        <vt:lpwstr/>
      </vt:variant>
      <vt:variant>
        <vt:lpwstr>zd1ce21c430964a169b5efb10feadc2af</vt:lpwstr>
      </vt:variant>
      <vt:variant>
        <vt:i4>786448</vt:i4>
      </vt:variant>
      <vt:variant>
        <vt:i4>834</vt:i4>
      </vt:variant>
      <vt:variant>
        <vt:i4>0</vt:i4>
      </vt:variant>
      <vt:variant>
        <vt:i4>5</vt:i4>
      </vt:variant>
      <vt:variant>
        <vt:lpwstr/>
      </vt:variant>
      <vt:variant>
        <vt:lpwstr>z3c957c203f224ee3802ff422b490b940</vt:lpwstr>
      </vt:variant>
      <vt:variant>
        <vt:i4>5308489</vt:i4>
      </vt:variant>
      <vt:variant>
        <vt:i4>831</vt:i4>
      </vt:variant>
      <vt:variant>
        <vt:i4>0</vt:i4>
      </vt:variant>
      <vt:variant>
        <vt:i4>5</vt:i4>
      </vt:variant>
      <vt:variant>
        <vt:lpwstr/>
      </vt:variant>
      <vt:variant>
        <vt:lpwstr>z192d0a4de16242ee8a8f7f582634dd39</vt:lpwstr>
      </vt:variant>
      <vt:variant>
        <vt:i4>196631</vt:i4>
      </vt:variant>
      <vt:variant>
        <vt:i4>828</vt:i4>
      </vt:variant>
      <vt:variant>
        <vt:i4>0</vt:i4>
      </vt:variant>
      <vt:variant>
        <vt:i4>5</vt:i4>
      </vt:variant>
      <vt:variant>
        <vt:lpwstr/>
      </vt:variant>
      <vt:variant>
        <vt:lpwstr>z5c479aa2b35043eeb6afed8e787b6449</vt:lpwstr>
      </vt:variant>
      <vt:variant>
        <vt:i4>5308489</vt:i4>
      </vt:variant>
      <vt:variant>
        <vt:i4>825</vt:i4>
      </vt:variant>
      <vt:variant>
        <vt:i4>0</vt:i4>
      </vt:variant>
      <vt:variant>
        <vt:i4>5</vt:i4>
      </vt:variant>
      <vt:variant>
        <vt:lpwstr/>
      </vt:variant>
      <vt:variant>
        <vt:lpwstr>z192d0a4de16242ee8a8f7f582634dd39</vt:lpwstr>
      </vt:variant>
      <vt:variant>
        <vt:i4>589854</vt:i4>
      </vt:variant>
      <vt:variant>
        <vt:i4>822</vt:i4>
      </vt:variant>
      <vt:variant>
        <vt:i4>0</vt:i4>
      </vt:variant>
      <vt:variant>
        <vt:i4>5</vt:i4>
      </vt:variant>
      <vt:variant>
        <vt:lpwstr/>
      </vt:variant>
      <vt:variant>
        <vt:lpwstr>ze0abc9aaa4794619b552967039fae551</vt:lpwstr>
      </vt:variant>
      <vt:variant>
        <vt:i4>5570628</vt:i4>
      </vt:variant>
      <vt:variant>
        <vt:i4>819</vt:i4>
      </vt:variant>
      <vt:variant>
        <vt:i4>0</vt:i4>
      </vt:variant>
      <vt:variant>
        <vt:i4>5</vt:i4>
      </vt:variant>
      <vt:variant>
        <vt:lpwstr/>
      </vt:variant>
      <vt:variant>
        <vt:lpwstr>z81de3502896e42d595a88a7670f93ead</vt:lpwstr>
      </vt:variant>
      <vt:variant>
        <vt:i4>6160448</vt:i4>
      </vt:variant>
      <vt:variant>
        <vt:i4>816</vt:i4>
      </vt:variant>
      <vt:variant>
        <vt:i4>0</vt:i4>
      </vt:variant>
      <vt:variant>
        <vt:i4>5</vt:i4>
      </vt:variant>
      <vt:variant>
        <vt:lpwstr/>
      </vt:variant>
      <vt:variant>
        <vt:lpwstr>z9af95067d20743bfacf7a63e63a25370</vt:lpwstr>
      </vt:variant>
      <vt:variant>
        <vt:i4>589846</vt:i4>
      </vt:variant>
      <vt:variant>
        <vt:i4>813</vt:i4>
      </vt:variant>
      <vt:variant>
        <vt:i4>0</vt:i4>
      </vt:variant>
      <vt:variant>
        <vt:i4>5</vt:i4>
      </vt:variant>
      <vt:variant>
        <vt:lpwstr/>
      </vt:variant>
      <vt:variant>
        <vt:lpwstr>z962f2f48e80043f2ab25664a8a6298ee</vt:lpwstr>
      </vt:variant>
      <vt:variant>
        <vt:i4>524359</vt:i4>
      </vt:variant>
      <vt:variant>
        <vt:i4>810</vt:i4>
      </vt:variant>
      <vt:variant>
        <vt:i4>0</vt:i4>
      </vt:variant>
      <vt:variant>
        <vt:i4>5</vt:i4>
      </vt:variant>
      <vt:variant>
        <vt:lpwstr/>
      </vt:variant>
      <vt:variant>
        <vt:lpwstr>z48a45d7492674f14b43c6c1f38f8ed39</vt:lpwstr>
      </vt:variant>
      <vt:variant>
        <vt:i4>6094866</vt:i4>
      </vt:variant>
      <vt:variant>
        <vt:i4>807</vt:i4>
      </vt:variant>
      <vt:variant>
        <vt:i4>0</vt:i4>
      </vt:variant>
      <vt:variant>
        <vt:i4>5</vt:i4>
      </vt:variant>
      <vt:variant>
        <vt:lpwstr/>
      </vt:variant>
      <vt:variant>
        <vt:lpwstr>z9b4a2fb5e2604f05b3997a638d1d216c</vt:lpwstr>
      </vt:variant>
      <vt:variant>
        <vt:i4>524359</vt:i4>
      </vt:variant>
      <vt:variant>
        <vt:i4>804</vt:i4>
      </vt:variant>
      <vt:variant>
        <vt:i4>0</vt:i4>
      </vt:variant>
      <vt:variant>
        <vt:i4>5</vt:i4>
      </vt:variant>
      <vt:variant>
        <vt:lpwstr/>
      </vt:variant>
      <vt:variant>
        <vt:lpwstr>z48a45d7492674f14b43c6c1f38f8ed39</vt:lpwstr>
      </vt:variant>
      <vt:variant>
        <vt:i4>655428</vt:i4>
      </vt:variant>
      <vt:variant>
        <vt:i4>801</vt:i4>
      </vt:variant>
      <vt:variant>
        <vt:i4>0</vt:i4>
      </vt:variant>
      <vt:variant>
        <vt:i4>5</vt:i4>
      </vt:variant>
      <vt:variant>
        <vt:lpwstr/>
      </vt:variant>
      <vt:variant>
        <vt:lpwstr>z99f1f9f7967b47028528ce3bcf2f6cb4</vt:lpwstr>
      </vt:variant>
      <vt:variant>
        <vt:i4>5242944</vt:i4>
      </vt:variant>
      <vt:variant>
        <vt:i4>798</vt:i4>
      </vt:variant>
      <vt:variant>
        <vt:i4>0</vt:i4>
      </vt:variant>
      <vt:variant>
        <vt:i4>5</vt:i4>
      </vt:variant>
      <vt:variant>
        <vt:lpwstr/>
      </vt:variant>
      <vt:variant>
        <vt:lpwstr>z1a53da827b58483e90ba572970500cc5</vt:lpwstr>
      </vt:variant>
      <vt:variant>
        <vt:i4>524306</vt:i4>
      </vt:variant>
      <vt:variant>
        <vt:i4>795</vt:i4>
      </vt:variant>
      <vt:variant>
        <vt:i4>0</vt:i4>
      </vt:variant>
      <vt:variant>
        <vt:i4>5</vt:i4>
      </vt:variant>
      <vt:variant>
        <vt:lpwstr/>
      </vt:variant>
      <vt:variant>
        <vt:lpwstr>z174d5e774dc241b6a80f0eab62850f00</vt:lpwstr>
      </vt:variant>
      <vt:variant>
        <vt:i4>65567</vt:i4>
      </vt:variant>
      <vt:variant>
        <vt:i4>792</vt:i4>
      </vt:variant>
      <vt:variant>
        <vt:i4>0</vt:i4>
      </vt:variant>
      <vt:variant>
        <vt:i4>5</vt:i4>
      </vt:variant>
      <vt:variant>
        <vt:lpwstr/>
      </vt:variant>
      <vt:variant>
        <vt:lpwstr>z0c83cce46b124a258d41f4b0fd0a32c3</vt:lpwstr>
      </vt:variant>
      <vt:variant>
        <vt:i4>6160448</vt:i4>
      </vt:variant>
      <vt:variant>
        <vt:i4>789</vt:i4>
      </vt:variant>
      <vt:variant>
        <vt:i4>0</vt:i4>
      </vt:variant>
      <vt:variant>
        <vt:i4>5</vt:i4>
      </vt:variant>
      <vt:variant>
        <vt:lpwstr/>
      </vt:variant>
      <vt:variant>
        <vt:lpwstr>z9af95067d20743bfacf7a63e63a25370</vt:lpwstr>
      </vt:variant>
      <vt:variant>
        <vt:i4>655428</vt:i4>
      </vt:variant>
      <vt:variant>
        <vt:i4>786</vt:i4>
      </vt:variant>
      <vt:variant>
        <vt:i4>0</vt:i4>
      </vt:variant>
      <vt:variant>
        <vt:i4>5</vt:i4>
      </vt:variant>
      <vt:variant>
        <vt:lpwstr/>
      </vt:variant>
      <vt:variant>
        <vt:lpwstr>z99f1f9f7967b47028528ce3bcf2f6cb4</vt:lpwstr>
      </vt:variant>
      <vt:variant>
        <vt:i4>5832781</vt:i4>
      </vt:variant>
      <vt:variant>
        <vt:i4>783</vt:i4>
      </vt:variant>
      <vt:variant>
        <vt:i4>0</vt:i4>
      </vt:variant>
      <vt:variant>
        <vt:i4>5</vt:i4>
      </vt:variant>
      <vt:variant>
        <vt:lpwstr/>
      </vt:variant>
      <vt:variant>
        <vt:lpwstr>zff3f16b3da84484b8c84ade2b6a8723d</vt:lpwstr>
      </vt:variant>
      <vt:variant>
        <vt:i4>6094923</vt:i4>
      </vt:variant>
      <vt:variant>
        <vt:i4>780</vt:i4>
      </vt:variant>
      <vt:variant>
        <vt:i4>0</vt:i4>
      </vt:variant>
      <vt:variant>
        <vt:i4>5</vt:i4>
      </vt:variant>
      <vt:variant>
        <vt:lpwstr/>
      </vt:variant>
      <vt:variant>
        <vt:lpwstr>zd296ec32193b43349c98ad4d624cb2f6</vt:lpwstr>
      </vt:variant>
      <vt:variant>
        <vt:i4>5570586</vt:i4>
      </vt:variant>
      <vt:variant>
        <vt:i4>777</vt:i4>
      </vt:variant>
      <vt:variant>
        <vt:i4>0</vt:i4>
      </vt:variant>
      <vt:variant>
        <vt:i4>5</vt:i4>
      </vt:variant>
      <vt:variant>
        <vt:lpwstr/>
      </vt:variant>
      <vt:variant>
        <vt:lpwstr>zde8790df6f2f4678b90d1d3a8cdc92fa</vt:lpwstr>
      </vt:variant>
      <vt:variant>
        <vt:i4>393245</vt:i4>
      </vt:variant>
      <vt:variant>
        <vt:i4>774</vt:i4>
      </vt:variant>
      <vt:variant>
        <vt:i4>0</vt:i4>
      </vt:variant>
      <vt:variant>
        <vt:i4>5</vt:i4>
      </vt:variant>
      <vt:variant>
        <vt:lpwstr/>
      </vt:variant>
      <vt:variant>
        <vt:lpwstr>zad61a1f0ee824761a62a8b32a4b2cc1b</vt:lpwstr>
      </vt:variant>
      <vt:variant>
        <vt:i4>6094866</vt:i4>
      </vt:variant>
      <vt:variant>
        <vt:i4>771</vt:i4>
      </vt:variant>
      <vt:variant>
        <vt:i4>0</vt:i4>
      </vt:variant>
      <vt:variant>
        <vt:i4>5</vt:i4>
      </vt:variant>
      <vt:variant>
        <vt:lpwstr/>
      </vt:variant>
      <vt:variant>
        <vt:lpwstr>z9b4a2fb5e2604f05b3997a638d1d216c</vt:lpwstr>
      </vt:variant>
      <vt:variant>
        <vt:i4>6094870</vt:i4>
      </vt:variant>
      <vt:variant>
        <vt:i4>768</vt:i4>
      </vt:variant>
      <vt:variant>
        <vt:i4>0</vt:i4>
      </vt:variant>
      <vt:variant>
        <vt:i4>5</vt:i4>
      </vt:variant>
      <vt:variant>
        <vt:lpwstr/>
      </vt:variant>
      <vt:variant>
        <vt:lpwstr>z11218476bed74fb8babe4bf43dad405c</vt:lpwstr>
      </vt:variant>
      <vt:variant>
        <vt:i4>5242944</vt:i4>
      </vt:variant>
      <vt:variant>
        <vt:i4>765</vt:i4>
      </vt:variant>
      <vt:variant>
        <vt:i4>0</vt:i4>
      </vt:variant>
      <vt:variant>
        <vt:i4>5</vt:i4>
      </vt:variant>
      <vt:variant>
        <vt:lpwstr/>
      </vt:variant>
      <vt:variant>
        <vt:lpwstr>z1a53da827b58483e90ba572970500cc5</vt:lpwstr>
      </vt:variant>
      <vt:variant>
        <vt:i4>131093</vt:i4>
      </vt:variant>
      <vt:variant>
        <vt:i4>762</vt:i4>
      </vt:variant>
      <vt:variant>
        <vt:i4>0</vt:i4>
      </vt:variant>
      <vt:variant>
        <vt:i4>5</vt:i4>
      </vt:variant>
      <vt:variant>
        <vt:lpwstr/>
      </vt:variant>
      <vt:variant>
        <vt:lpwstr>z1eb6da6323204cabb43acb6832270fcb</vt:lpwstr>
      </vt:variant>
      <vt:variant>
        <vt:i4>65567</vt:i4>
      </vt:variant>
      <vt:variant>
        <vt:i4>759</vt:i4>
      </vt:variant>
      <vt:variant>
        <vt:i4>0</vt:i4>
      </vt:variant>
      <vt:variant>
        <vt:i4>5</vt:i4>
      </vt:variant>
      <vt:variant>
        <vt:lpwstr/>
      </vt:variant>
      <vt:variant>
        <vt:lpwstr>z0c83cce46b124a258d41f4b0fd0a32c3</vt:lpwstr>
      </vt:variant>
      <vt:variant>
        <vt:i4>458780</vt:i4>
      </vt:variant>
      <vt:variant>
        <vt:i4>756</vt:i4>
      </vt:variant>
      <vt:variant>
        <vt:i4>0</vt:i4>
      </vt:variant>
      <vt:variant>
        <vt:i4>5</vt:i4>
      </vt:variant>
      <vt:variant>
        <vt:lpwstr/>
      </vt:variant>
      <vt:variant>
        <vt:lpwstr>zd1ce21c430964a169b5efb10feadc2af</vt:lpwstr>
      </vt:variant>
      <vt:variant>
        <vt:i4>589846</vt:i4>
      </vt:variant>
      <vt:variant>
        <vt:i4>753</vt:i4>
      </vt:variant>
      <vt:variant>
        <vt:i4>0</vt:i4>
      </vt:variant>
      <vt:variant>
        <vt:i4>5</vt:i4>
      </vt:variant>
      <vt:variant>
        <vt:lpwstr/>
      </vt:variant>
      <vt:variant>
        <vt:lpwstr>z962f2f48e80043f2ab25664a8a6298ee</vt:lpwstr>
      </vt:variant>
      <vt:variant>
        <vt:i4>65567</vt:i4>
      </vt:variant>
      <vt:variant>
        <vt:i4>750</vt:i4>
      </vt:variant>
      <vt:variant>
        <vt:i4>0</vt:i4>
      </vt:variant>
      <vt:variant>
        <vt:i4>5</vt:i4>
      </vt:variant>
      <vt:variant>
        <vt:lpwstr/>
      </vt:variant>
      <vt:variant>
        <vt:lpwstr>z0c83cce46b124a258d41f4b0fd0a32c3</vt:lpwstr>
      </vt:variant>
      <vt:variant>
        <vt:i4>458780</vt:i4>
      </vt:variant>
      <vt:variant>
        <vt:i4>747</vt:i4>
      </vt:variant>
      <vt:variant>
        <vt:i4>0</vt:i4>
      </vt:variant>
      <vt:variant>
        <vt:i4>5</vt:i4>
      </vt:variant>
      <vt:variant>
        <vt:lpwstr/>
      </vt:variant>
      <vt:variant>
        <vt:lpwstr>zd1ce21c430964a169b5efb10feadc2af</vt:lpwstr>
      </vt:variant>
      <vt:variant>
        <vt:i4>589846</vt:i4>
      </vt:variant>
      <vt:variant>
        <vt:i4>744</vt:i4>
      </vt:variant>
      <vt:variant>
        <vt:i4>0</vt:i4>
      </vt:variant>
      <vt:variant>
        <vt:i4>5</vt:i4>
      </vt:variant>
      <vt:variant>
        <vt:lpwstr/>
      </vt:variant>
      <vt:variant>
        <vt:lpwstr>z962f2f48e80043f2ab25664a8a6298ee</vt:lpwstr>
      </vt:variant>
      <vt:variant>
        <vt:i4>458780</vt:i4>
      </vt:variant>
      <vt:variant>
        <vt:i4>741</vt:i4>
      </vt:variant>
      <vt:variant>
        <vt:i4>0</vt:i4>
      </vt:variant>
      <vt:variant>
        <vt:i4>5</vt:i4>
      </vt:variant>
      <vt:variant>
        <vt:lpwstr/>
      </vt:variant>
      <vt:variant>
        <vt:lpwstr>zd1ce21c430964a169b5efb10feadc2af</vt:lpwstr>
      </vt:variant>
      <vt:variant>
        <vt:i4>524359</vt:i4>
      </vt:variant>
      <vt:variant>
        <vt:i4>738</vt:i4>
      </vt:variant>
      <vt:variant>
        <vt:i4>0</vt:i4>
      </vt:variant>
      <vt:variant>
        <vt:i4>5</vt:i4>
      </vt:variant>
      <vt:variant>
        <vt:lpwstr/>
      </vt:variant>
      <vt:variant>
        <vt:lpwstr>z48a45d7492674f14b43c6c1f38f8ed39</vt:lpwstr>
      </vt:variant>
      <vt:variant>
        <vt:i4>524359</vt:i4>
      </vt:variant>
      <vt:variant>
        <vt:i4>735</vt:i4>
      </vt:variant>
      <vt:variant>
        <vt:i4>0</vt:i4>
      </vt:variant>
      <vt:variant>
        <vt:i4>5</vt:i4>
      </vt:variant>
      <vt:variant>
        <vt:lpwstr/>
      </vt:variant>
      <vt:variant>
        <vt:lpwstr>z48a45d7492674f14b43c6c1f38f8ed39</vt:lpwstr>
      </vt:variant>
      <vt:variant>
        <vt:i4>524359</vt:i4>
      </vt:variant>
      <vt:variant>
        <vt:i4>732</vt:i4>
      </vt:variant>
      <vt:variant>
        <vt:i4>0</vt:i4>
      </vt:variant>
      <vt:variant>
        <vt:i4>5</vt:i4>
      </vt:variant>
      <vt:variant>
        <vt:lpwstr/>
      </vt:variant>
      <vt:variant>
        <vt:lpwstr>z48a45d7492674f14b43c6c1f38f8ed39</vt:lpwstr>
      </vt:variant>
      <vt:variant>
        <vt:i4>720962</vt:i4>
      </vt:variant>
      <vt:variant>
        <vt:i4>729</vt:i4>
      </vt:variant>
      <vt:variant>
        <vt:i4>0</vt:i4>
      </vt:variant>
      <vt:variant>
        <vt:i4>5</vt:i4>
      </vt:variant>
      <vt:variant>
        <vt:lpwstr/>
      </vt:variant>
      <vt:variant>
        <vt:lpwstr>z7caaae4fa798460f8b8409e5a4f03853</vt:lpwstr>
      </vt:variant>
      <vt:variant>
        <vt:i4>327702</vt:i4>
      </vt:variant>
      <vt:variant>
        <vt:i4>726</vt:i4>
      </vt:variant>
      <vt:variant>
        <vt:i4>0</vt:i4>
      </vt:variant>
      <vt:variant>
        <vt:i4>5</vt:i4>
      </vt:variant>
      <vt:variant>
        <vt:lpwstr/>
      </vt:variant>
      <vt:variant>
        <vt:lpwstr>z1fc4917fae784ba999d8fc69b32abfe6</vt:lpwstr>
      </vt:variant>
      <vt:variant>
        <vt:i4>5636166</vt:i4>
      </vt:variant>
      <vt:variant>
        <vt:i4>723</vt:i4>
      </vt:variant>
      <vt:variant>
        <vt:i4>0</vt:i4>
      </vt:variant>
      <vt:variant>
        <vt:i4>5</vt:i4>
      </vt:variant>
      <vt:variant>
        <vt:lpwstr/>
      </vt:variant>
      <vt:variant>
        <vt:lpwstr>z9acd19e2b1424524a2ed94384c18f1eb</vt:lpwstr>
      </vt:variant>
      <vt:variant>
        <vt:i4>64</vt:i4>
      </vt:variant>
      <vt:variant>
        <vt:i4>720</vt:i4>
      </vt:variant>
      <vt:variant>
        <vt:i4>0</vt:i4>
      </vt:variant>
      <vt:variant>
        <vt:i4>5</vt:i4>
      </vt:variant>
      <vt:variant>
        <vt:lpwstr/>
      </vt:variant>
      <vt:variant>
        <vt:lpwstr>zcf45ea35968f48ec96479bb0dae1056c</vt:lpwstr>
      </vt:variant>
      <vt:variant>
        <vt:i4>786448</vt:i4>
      </vt:variant>
      <vt:variant>
        <vt:i4>717</vt:i4>
      </vt:variant>
      <vt:variant>
        <vt:i4>0</vt:i4>
      </vt:variant>
      <vt:variant>
        <vt:i4>5</vt:i4>
      </vt:variant>
      <vt:variant>
        <vt:lpwstr/>
      </vt:variant>
      <vt:variant>
        <vt:lpwstr>z3c957c203f224ee3802ff422b490b940</vt:lpwstr>
      </vt:variant>
      <vt:variant>
        <vt:i4>458780</vt:i4>
      </vt:variant>
      <vt:variant>
        <vt:i4>714</vt:i4>
      </vt:variant>
      <vt:variant>
        <vt:i4>0</vt:i4>
      </vt:variant>
      <vt:variant>
        <vt:i4>5</vt:i4>
      </vt:variant>
      <vt:variant>
        <vt:lpwstr/>
      </vt:variant>
      <vt:variant>
        <vt:lpwstr>zd1ce21c430964a169b5efb10feadc2af</vt:lpwstr>
      </vt:variant>
      <vt:variant>
        <vt:i4>458780</vt:i4>
      </vt:variant>
      <vt:variant>
        <vt:i4>711</vt:i4>
      </vt:variant>
      <vt:variant>
        <vt:i4>0</vt:i4>
      </vt:variant>
      <vt:variant>
        <vt:i4>5</vt:i4>
      </vt:variant>
      <vt:variant>
        <vt:lpwstr/>
      </vt:variant>
      <vt:variant>
        <vt:lpwstr>zd1ce21c430964a169b5efb10feadc2af</vt:lpwstr>
      </vt:variant>
      <vt:variant>
        <vt:i4>1179657</vt:i4>
      </vt:variant>
      <vt:variant>
        <vt:i4>708</vt:i4>
      </vt:variant>
      <vt:variant>
        <vt:i4>0</vt:i4>
      </vt:variant>
      <vt:variant>
        <vt:i4>5</vt:i4>
      </vt:variant>
      <vt:variant>
        <vt:lpwstr>http://go.microsoft.com/fwlink/?LinkId=31976</vt:lpwstr>
      </vt:variant>
      <vt:variant>
        <vt:lpwstr/>
      </vt:variant>
      <vt:variant>
        <vt:i4>1114121</vt:i4>
      </vt:variant>
      <vt:variant>
        <vt:i4>705</vt:i4>
      </vt:variant>
      <vt:variant>
        <vt:i4>0</vt:i4>
      </vt:variant>
      <vt:variant>
        <vt:i4>5</vt:i4>
      </vt:variant>
      <vt:variant>
        <vt:lpwstr>http://go.microsoft.com/fwlink/?LinkId=31975</vt:lpwstr>
      </vt:variant>
      <vt:variant>
        <vt:lpwstr/>
      </vt:variant>
      <vt:variant>
        <vt:i4>458825</vt:i4>
      </vt:variant>
      <vt:variant>
        <vt:i4>702</vt:i4>
      </vt:variant>
      <vt:variant>
        <vt:i4>0</vt:i4>
      </vt:variant>
      <vt:variant>
        <vt:i4>5</vt:i4>
      </vt:variant>
      <vt:variant>
        <vt:lpwstr/>
      </vt:variant>
      <vt:variant>
        <vt:lpwstr>z187322413b1d45dba513c56a31d96015</vt:lpwstr>
      </vt:variant>
      <vt:variant>
        <vt:i4>983115</vt:i4>
      </vt:variant>
      <vt:variant>
        <vt:i4>699</vt:i4>
      </vt:variant>
      <vt:variant>
        <vt:i4>0</vt:i4>
      </vt:variant>
      <vt:variant>
        <vt:i4>5</vt:i4>
      </vt:variant>
      <vt:variant>
        <vt:lpwstr/>
      </vt:variant>
      <vt:variant>
        <vt:lpwstr>z5bcac939aa15441284661fa363640026</vt:lpwstr>
      </vt:variant>
      <vt:variant>
        <vt:i4>589846</vt:i4>
      </vt:variant>
      <vt:variant>
        <vt:i4>696</vt:i4>
      </vt:variant>
      <vt:variant>
        <vt:i4>0</vt:i4>
      </vt:variant>
      <vt:variant>
        <vt:i4>5</vt:i4>
      </vt:variant>
      <vt:variant>
        <vt:lpwstr/>
      </vt:variant>
      <vt:variant>
        <vt:lpwstr>z962f2f48e80043f2ab25664a8a6298ee</vt:lpwstr>
      </vt:variant>
      <vt:variant>
        <vt:i4>524359</vt:i4>
      </vt:variant>
      <vt:variant>
        <vt:i4>693</vt:i4>
      </vt:variant>
      <vt:variant>
        <vt:i4>0</vt:i4>
      </vt:variant>
      <vt:variant>
        <vt:i4>5</vt:i4>
      </vt:variant>
      <vt:variant>
        <vt:lpwstr/>
      </vt:variant>
      <vt:variant>
        <vt:lpwstr>z48a45d7492674f14b43c6c1f38f8ed39</vt:lpwstr>
      </vt:variant>
      <vt:variant>
        <vt:i4>458780</vt:i4>
      </vt:variant>
      <vt:variant>
        <vt:i4>690</vt:i4>
      </vt:variant>
      <vt:variant>
        <vt:i4>0</vt:i4>
      </vt:variant>
      <vt:variant>
        <vt:i4>5</vt:i4>
      </vt:variant>
      <vt:variant>
        <vt:lpwstr/>
      </vt:variant>
      <vt:variant>
        <vt:lpwstr>zd1ce21c430964a169b5efb10feadc2af</vt:lpwstr>
      </vt:variant>
      <vt:variant>
        <vt:i4>524359</vt:i4>
      </vt:variant>
      <vt:variant>
        <vt:i4>687</vt:i4>
      </vt:variant>
      <vt:variant>
        <vt:i4>0</vt:i4>
      </vt:variant>
      <vt:variant>
        <vt:i4>5</vt:i4>
      </vt:variant>
      <vt:variant>
        <vt:lpwstr/>
      </vt:variant>
      <vt:variant>
        <vt:lpwstr>z48a45d7492674f14b43c6c1f38f8ed39</vt:lpwstr>
      </vt:variant>
      <vt:variant>
        <vt:i4>1179657</vt:i4>
      </vt:variant>
      <vt:variant>
        <vt:i4>684</vt:i4>
      </vt:variant>
      <vt:variant>
        <vt:i4>0</vt:i4>
      </vt:variant>
      <vt:variant>
        <vt:i4>5</vt:i4>
      </vt:variant>
      <vt:variant>
        <vt:lpwstr>http://go.microsoft.com/fwlink/?LinkId=31976</vt:lpwstr>
      </vt:variant>
      <vt:variant>
        <vt:lpwstr/>
      </vt:variant>
      <vt:variant>
        <vt:i4>1114121</vt:i4>
      </vt:variant>
      <vt:variant>
        <vt:i4>681</vt:i4>
      </vt:variant>
      <vt:variant>
        <vt:i4>0</vt:i4>
      </vt:variant>
      <vt:variant>
        <vt:i4>5</vt:i4>
      </vt:variant>
      <vt:variant>
        <vt:lpwstr>http://go.microsoft.com/fwlink/?LinkId=31975</vt:lpwstr>
      </vt:variant>
      <vt:variant>
        <vt:lpwstr/>
      </vt:variant>
      <vt:variant>
        <vt:i4>5308445</vt:i4>
      </vt:variant>
      <vt:variant>
        <vt:i4>678</vt:i4>
      </vt:variant>
      <vt:variant>
        <vt:i4>0</vt:i4>
      </vt:variant>
      <vt:variant>
        <vt:i4>5</vt:i4>
      </vt:variant>
      <vt:variant>
        <vt:lpwstr/>
      </vt:variant>
      <vt:variant>
        <vt:lpwstr>z49e9c2c7846a4c7da61405c104b2e091</vt:lpwstr>
      </vt:variant>
      <vt:variant>
        <vt:i4>5242906</vt:i4>
      </vt:variant>
      <vt:variant>
        <vt:i4>675</vt:i4>
      </vt:variant>
      <vt:variant>
        <vt:i4>0</vt:i4>
      </vt:variant>
      <vt:variant>
        <vt:i4>5</vt:i4>
      </vt:variant>
      <vt:variant>
        <vt:lpwstr/>
      </vt:variant>
      <vt:variant>
        <vt:lpwstr>z2bf54b730e1446d2aca74173ae7f5f6f</vt:lpwstr>
      </vt:variant>
      <vt:variant>
        <vt:i4>983108</vt:i4>
      </vt:variant>
      <vt:variant>
        <vt:i4>672</vt:i4>
      </vt:variant>
      <vt:variant>
        <vt:i4>0</vt:i4>
      </vt:variant>
      <vt:variant>
        <vt:i4>5</vt:i4>
      </vt:variant>
      <vt:variant>
        <vt:lpwstr/>
      </vt:variant>
      <vt:variant>
        <vt:lpwstr>zb4cb64f22b6e4aaa80dcff32989f204c</vt:lpwstr>
      </vt:variant>
      <vt:variant>
        <vt:i4>6225937</vt:i4>
      </vt:variant>
      <vt:variant>
        <vt:i4>669</vt:i4>
      </vt:variant>
      <vt:variant>
        <vt:i4>0</vt:i4>
      </vt:variant>
      <vt:variant>
        <vt:i4>5</vt:i4>
      </vt:variant>
      <vt:variant>
        <vt:lpwstr/>
      </vt:variant>
      <vt:variant>
        <vt:lpwstr>zd9fa7c5fac1e419b968abbaf5a5c828d</vt:lpwstr>
      </vt:variant>
      <vt:variant>
        <vt:i4>786448</vt:i4>
      </vt:variant>
      <vt:variant>
        <vt:i4>666</vt:i4>
      </vt:variant>
      <vt:variant>
        <vt:i4>0</vt:i4>
      </vt:variant>
      <vt:variant>
        <vt:i4>5</vt:i4>
      </vt:variant>
      <vt:variant>
        <vt:lpwstr/>
      </vt:variant>
      <vt:variant>
        <vt:lpwstr>z3c957c203f224ee3802ff422b490b940</vt:lpwstr>
      </vt:variant>
      <vt:variant>
        <vt:i4>5308445</vt:i4>
      </vt:variant>
      <vt:variant>
        <vt:i4>663</vt:i4>
      </vt:variant>
      <vt:variant>
        <vt:i4>0</vt:i4>
      </vt:variant>
      <vt:variant>
        <vt:i4>5</vt:i4>
      </vt:variant>
      <vt:variant>
        <vt:lpwstr/>
      </vt:variant>
      <vt:variant>
        <vt:lpwstr>z49e9c2c7846a4c7da61405c104b2e091</vt:lpwstr>
      </vt:variant>
      <vt:variant>
        <vt:i4>5242906</vt:i4>
      </vt:variant>
      <vt:variant>
        <vt:i4>660</vt:i4>
      </vt:variant>
      <vt:variant>
        <vt:i4>0</vt:i4>
      </vt:variant>
      <vt:variant>
        <vt:i4>5</vt:i4>
      </vt:variant>
      <vt:variant>
        <vt:lpwstr/>
      </vt:variant>
      <vt:variant>
        <vt:lpwstr>z2bf54b730e1446d2aca74173ae7f5f6f</vt:lpwstr>
      </vt:variant>
      <vt:variant>
        <vt:i4>983108</vt:i4>
      </vt:variant>
      <vt:variant>
        <vt:i4>657</vt:i4>
      </vt:variant>
      <vt:variant>
        <vt:i4>0</vt:i4>
      </vt:variant>
      <vt:variant>
        <vt:i4>5</vt:i4>
      </vt:variant>
      <vt:variant>
        <vt:lpwstr/>
      </vt:variant>
      <vt:variant>
        <vt:lpwstr>zb4cb64f22b6e4aaa80dcff32989f204c</vt:lpwstr>
      </vt:variant>
      <vt:variant>
        <vt:i4>6225937</vt:i4>
      </vt:variant>
      <vt:variant>
        <vt:i4>654</vt:i4>
      </vt:variant>
      <vt:variant>
        <vt:i4>0</vt:i4>
      </vt:variant>
      <vt:variant>
        <vt:i4>5</vt:i4>
      </vt:variant>
      <vt:variant>
        <vt:lpwstr/>
      </vt:variant>
      <vt:variant>
        <vt:lpwstr>zd9fa7c5fac1e419b968abbaf5a5c828d</vt:lpwstr>
      </vt:variant>
      <vt:variant>
        <vt:i4>786448</vt:i4>
      </vt:variant>
      <vt:variant>
        <vt:i4>651</vt:i4>
      </vt:variant>
      <vt:variant>
        <vt:i4>0</vt:i4>
      </vt:variant>
      <vt:variant>
        <vt:i4>5</vt:i4>
      </vt:variant>
      <vt:variant>
        <vt:lpwstr/>
      </vt:variant>
      <vt:variant>
        <vt:lpwstr>z3c957c203f224ee3802ff422b490b940</vt:lpwstr>
      </vt:variant>
      <vt:variant>
        <vt:i4>8126517</vt:i4>
      </vt:variant>
      <vt:variant>
        <vt:i4>648</vt:i4>
      </vt:variant>
      <vt:variant>
        <vt:i4>0</vt:i4>
      </vt:variant>
      <vt:variant>
        <vt:i4>5</vt:i4>
      </vt:variant>
      <vt:variant>
        <vt:lpwstr>http://technet.microsoft.com/en-us/library/cc731549(WS.10).aspx</vt:lpwstr>
      </vt:variant>
      <vt:variant>
        <vt:lpwstr/>
      </vt:variant>
      <vt:variant>
        <vt:i4>5308445</vt:i4>
      </vt:variant>
      <vt:variant>
        <vt:i4>645</vt:i4>
      </vt:variant>
      <vt:variant>
        <vt:i4>0</vt:i4>
      </vt:variant>
      <vt:variant>
        <vt:i4>5</vt:i4>
      </vt:variant>
      <vt:variant>
        <vt:lpwstr/>
      </vt:variant>
      <vt:variant>
        <vt:lpwstr>z49e9c2c7846a4c7da61405c104b2e091</vt:lpwstr>
      </vt:variant>
      <vt:variant>
        <vt:i4>983108</vt:i4>
      </vt:variant>
      <vt:variant>
        <vt:i4>642</vt:i4>
      </vt:variant>
      <vt:variant>
        <vt:i4>0</vt:i4>
      </vt:variant>
      <vt:variant>
        <vt:i4>5</vt:i4>
      </vt:variant>
      <vt:variant>
        <vt:lpwstr/>
      </vt:variant>
      <vt:variant>
        <vt:lpwstr>zb4cb64f22b6e4aaa80dcff32989f204c</vt:lpwstr>
      </vt:variant>
      <vt:variant>
        <vt:i4>786448</vt:i4>
      </vt:variant>
      <vt:variant>
        <vt:i4>639</vt:i4>
      </vt:variant>
      <vt:variant>
        <vt:i4>0</vt:i4>
      </vt:variant>
      <vt:variant>
        <vt:i4>5</vt:i4>
      </vt:variant>
      <vt:variant>
        <vt:lpwstr/>
      </vt:variant>
      <vt:variant>
        <vt:lpwstr>z3c957c203f224ee3802ff422b490b940</vt:lpwstr>
      </vt:variant>
      <vt:variant>
        <vt:i4>1310783</vt:i4>
      </vt:variant>
      <vt:variant>
        <vt:i4>632</vt:i4>
      </vt:variant>
      <vt:variant>
        <vt:i4>0</vt:i4>
      </vt:variant>
      <vt:variant>
        <vt:i4>5</vt:i4>
      </vt:variant>
      <vt:variant>
        <vt:lpwstr/>
      </vt:variant>
      <vt:variant>
        <vt:lpwstr>_Toc295118932</vt:lpwstr>
      </vt:variant>
      <vt:variant>
        <vt:i4>1310783</vt:i4>
      </vt:variant>
      <vt:variant>
        <vt:i4>626</vt:i4>
      </vt:variant>
      <vt:variant>
        <vt:i4>0</vt:i4>
      </vt:variant>
      <vt:variant>
        <vt:i4>5</vt:i4>
      </vt:variant>
      <vt:variant>
        <vt:lpwstr/>
      </vt:variant>
      <vt:variant>
        <vt:lpwstr>_Toc295118931</vt:lpwstr>
      </vt:variant>
      <vt:variant>
        <vt:i4>1310783</vt:i4>
      </vt:variant>
      <vt:variant>
        <vt:i4>620</vt:i4>
      </vt:variant>
      <vt:variant>
        <vt:i4>0</vt:i4>
      </vt:variant>
      <vt:variant>
        <vt:i4>5</vt:i4>
      </vt:variant>
      <vt:variant>
        <vt:lpwstr/>
      </vt:variant>
      <vt:variant>
        <vt:lpwstr>_Toc295118930</vt:lpwstr>
      </vt:variant>
      <vt:variant>
        <vt:i4>1376319</vt:i4>
      </vt:variant>
      <vt:variant>
        <vt:i4>614</vt:i4>
      </vt:variant>
      <vt:variant>
        <vt:i4>0</vt:i4>
      </vt:variant>
      <vt:variant>
        <vt:i4>5</vt:i4>
      </vt:variant>
      <vt:variant>
        <vt:lpwstr/>
      </vt:variant>
      <vt:variant>
        <vt:lpwstr>_Toc295118929</vt:lpwstr>
      </vt:variant>
      <vt:variant>
        <vt:i4>1376319</vt:i4>
      </vt:variant>
      <vt:variant>
        <vt:i4>608</vt:i4>
      </vt:variant>
      <vt:variant>
        <vt:i4>0</vt:i4>
      </vt:variant>
      <vt:variant>
        <vt:i4>5</vt:i4>
      </vt:variant>
      <vt:variant>
        <vt:lpwstr/>
      </vt:variant>
      <vt:variant>
        <vt:lpwstr>_Toc295118928</vt:lpwstr>
      </vt:variant>
      <vt:variant>
        <vt:i4>1376319</vt:i4>
      </vt:variant>
      <vt:variant>
        <vt:i4>602</vt:i4>
      </vt:variant>
      <vt:variant>
        <vt:i4>0</vt:i4>
      </vt:variant>
      <vt:variant>
        <vt:i4>5</vt:i4>
      </vt:variant>
      <vt:variant>
        <vt:lpwstr/>
      </vt:variant>
      <vt:variant>
        <vt:lpwstr>_Toc295118927</vt:lpwstr>
      </vt:variant>
      <vt:variant>
        <vt:i4>1376319</vt:i4>
      </vt:variant>
      <vt:variant>
        <vt:i4>596</vt:i4>
      </vt:variant>
      <vt:variant>
        <vt:i4>0</vt:i4>
      </vt:variant>
      <vt:variant>
        <vt:i4>5</vt:i4>
      </vt:variant>
      <vt:variant>
        <vt:lpwstr/>
      </vt:variant>
      <vt:variant>
        <vt:lpwstr>_Toc295118926</vt:lpwstr>
      </vt:variant>
      <vt:variant>
        <vt:i4>1376319</vt:i4>
      </vt:variant>
      <vt:variant>
        <vt:i4>590</vt:i4>
      </vt:variant>
      <vt:variant>
        <vt:i4>0</vt:i4>
      </vt:variant>
      <vt:variant>
        <vt:i4>5</vt:i4>
      </vt:variant>
      <vt:variant>
        <vt:lpwstr/>
      </vt:variant>
      <vt:variant>
        <vt:lpwstr>_Toc295118925</vt:lpwstr>
      </vt:variant>
      <vt:variant>
        <vt:i4>1376319</vt:i4>
      </vt:variant>
      <vt:variant>
        <vt:i4>584</vt:i4>
      </vt:variant>
      <vt:variant>
        <vt:i4>0</vt:i4>
      </vt:variant>
      <vt:variant>
        <vt:i4>5</vt:i4>
      </vt:variant>
      <vt:variant>
        <vt:lpwstr/>
      </vt:variant>
      <vt:variant>
        <vt:lpwstr>_Toc295118924</vt:lpwstr>
      </vt:variant>
      <vt:variant>
        <vt:i4>1376319</vt:i4>
      </vt:variant>
      <vt:variant>
        <vt:i4>578</vt:i4>
      </vt:variant>
      <vt:variant>
        <vt:i4>0</vt:i4>
      </vt:variant>
      <vt:variant>
        <vt:i4>5</vt:i4>
      </vt:variant>
      <vt:variant>
        <vt:lpwstr/>
      </vt:variant>
      <vt:variant>
        <vt:lpwstr>_Toc295118923</vt:lpwstr>
      </vt:variant>
      <vt:variant>
        <vt:i4>1376319</vt:i4>
      </vt:variant>
      <vt:variant>
        <vt:i4>572</vt:i4>
      </vt:variant>
      <vt:variant>
        <vt:i4>0</vt:i4>
      </vt:variant>
      <vt:variant>
        <vt:i4>5</vt:i4>
      </vt:variant>
      <vt:variant>
        <vt:lpwstr/>
      </vt:variant>
      <vt:variant>
        <vt:lpwstr>_Toc295118922</vt:lpwstr>
      </vt:variant>
      <vt:variant>
        <vt:i4>1376319</vt:i4>
      </vt:variant>
      <vt:variant>
        <vt:i4>566</vt:i4>
      </vt:variant>
      <vt:variant>
        <vt:i4>0</vt:i4>
      </vt:variant>
      <vt:variant>
        <vt:i4>5</vt:i4>
      </vt:variant>
      <vt:variant>
        <vt:lpwstr/>
      </vt:variant>
      <vt:variant>
        <vt:lpwstr>_Toc295118921</vt:lpwstr>
      </vt:variant>
      <vt:variant>
        <vt:i4>1376319</vt:i4>
      </vt:variant>
      <vt:variant>
        <vt:i4>560</vt:i4>
      </vt:variant>
      <vt:variant>
        <vt:i4>0</vt:i4>
      </vt:variant>
      <vt:variant>
        <vt:i4>5</vt:i4>
      </vt:variant>
      <vt:variant>
        <vt:lpwstr/>
      </vt:variant>
      <vt:variant>
        <vt:lpwstr>_Toc295118920</vt:lpwstr>
      </vt:variant>
      <vt:variant>
        <vt:i4>1441855</vt:i4>
      </vt:variant>
      <vt:variant>
        <vt:i4>554</vt:i4>
      </vt:variant>
      <vt:variant>
        <vt:i4>0</vt:i4>
      </vt:variant>
      <vt:variant>
        <vt:i4>5</vt:i4>
      </vt:variant>
      <vt:variant>
        <vt:lpwstr/>
      </vt:variant>
      <vt:variant>
        <vt:lpwstr>_Toc295118919</vt:lpwstr>
      </vt:variant>
      <vt:variant>
        <vt:i4>1441855</vt:i4>
      </vt:variant>
      <vt:variant>
        <vt:i4>548</vt:i4>
      </vt:variant>
      <vt:variant>
        <vt:i4>0</vt:i4>
      </vt:variant>
      <vt:variant>
        <vt:i4>5</vt:i4>
      </vt:variant>
      <vt:variant>
        <vt:lpwstr/>
      </vt:variant>
      <vt:variant>
        <vt:lpwstr>_Toc295118918</vt:lpwstr>
      </vt:variant>
      <vt:variant>
        <vt:i4>1441855</vt:i4>
      </vt:variant>
      <vt:variant>
        <vt:i4>542</vt:i4>
      </vt:variant>
      <vt:variant>
        <vt:i4>0</vt:i4>
      </vt:variant>
      <vt:variant>
        <vt:i4>5</vt:i4>
      </vt:variant>
      <vt:variant>
        <vt:lpwstr/>
      </vt:variant>
      <vt:variant>
        <vt:lpwstr>_Toc295118917</vt:lpwstr>
      </vt:variant>
      <vt:variant>
        <vt:i4>1441855</vt:i4>
      </vt:variant>
      <vt:variant>
        <vt:i4>536</vt:i4>
      </vt:variant>
      <vt:variant>
        <vt:i4>0</vt:i4>
      </vt:variant>
      <vt:variant>
        <vt:i4>5</vt:i4>
      </vt:variant>
      <vt:variant>
        <vt:lpwstr/>
      </vt:variant>
      <vt:variant>
        <vt:lpwstr>_Toc295118916</vt:lpwstr>
      </vt:variant>
      <vt:variant>
        <vt:i4>1441855</vt:i4>
      </vt:variant>
      <vt:variant>
        <vt:i4>530</vt:i4>
      </vt:variant>
      <vt:variant>
        <vt:i4>0</vt:i4>
      </vt:variant>
      <vt:variant>
        <vt:i4>5</vt:i4>
      </vt:variant>
      <vt:variant>
        <vt:lpwstr/>
      </vt:variant>
      <vt:variant>
        <vt:lpwstr>_Toc295118915</vt:lpwstr>
      </vt:variant>
      <vt:variant>
        <vt:i4>1441855</vt:i4>
      </vt:variant>
      <vt:variant>
        <vt:i4>524</vt:i4>
      </vt:variant>
      <vt:variant>
        <vt:i4>0</vt:i4>
      </vt:variant>
      <vt:variant>
        <vt:i4>5</vt:i4>
      </vt:variant>
      <vt:variant>
        <vt:lpwstr/>
      </vt:variant>
      <vt:variant>
        <vt:lpwstr>_Toc295118914</vt:lpwstr>
      </vt:variant>
      <vt:variant>
        <vt:i4>1441855</vt:i4>
      </vt:variant>
      <vt:variant>
        <vt:i4>518</vt:i4>
      </vt:variant>
      <vt:variant>
        <vt:i4>0</vt:i4>
      </vt:variant>
      <vt:variant>
        <vt:i4>5</vt:i4>
      </vt:variant>
      <vt:variant>
        <vt:lpwstr/>
      </vt:variant>
      <vt:variant>
        <vt:lpwstr>_Toc295118913</vt:lpwstr>
      </vt:variant>
      <vt:variant>
        <vt:i4>1441855</vt:i4>
      </vt:variant>
      <vt:variant>
        <vt:i4>512</vt:i4>
      </vt:variant>
      <vt:variant>
        <vt:i4>0</vt:i4>
      </vt:variant>
      <vt:variant>
        <vt:i4>5</vt:i4>
      </vt:variant>
      <vt:variant>
        <vt:lpwstr/>
      </vt:variant>
      <vt:variant>
        <vt:lpwstr>_Toc295118912</vt:lpwstr>
      </vt:variant>
      <vt:variant>
        <vt:i4>1441855</vt:i4>
      </vt:variant>
      <vt:variant>
        <vt:i4>506</vt:i4>
      </vt:variant>
      <vt:variant>
        <vt:i4>0</vt:i4>
      </vt:variant>
      <vt:variant>
        <vt:i4>5</vt:i4>
      </vt:variant>
      <vt:variant>
        <vt:lpwstr/>
      </vt:variant>
      <vt:variant>
        <vt:lpwstr>_Toc295118911</vt:lpwstr>
      </vt:variant>
      <vt:variant>
        <vt:i4>1441855</vt:i4>
      </vt:variant>
      <vt:variant>
        <vt:i4>500</vt:i4>
      </vt:variant>
      <vt:variant>
        <vt:i4>0</vt:i4>
      </vt:variant>
      <vt:variant>
        <vt:i4>5</vt:i4>
      </vt:variant>
      <vt:variant>
        <vt:lpwstr/>
      </vt:variant>
      <vt:variant>
        <vt:lpwstr>_Toc295118910</vt:lpwstr>
      </vt:variant>
      <vt:variant>
        <vt:i4>1507391</vt:i4>
      </vt:variant>
      <vt:variant>
        <vt:i4>494</vt:i4>
      </vt:variant>
      <vt:variant>
        <vt:i4>0</vt:i4>
      </vt:variant>
      <vt:variant>
        <vt:i4>5</vt:i4>
      </vt:variant>
      <vt:variant>
        <vt:lpwstr/>
      </vt:variant>
      <vt:variant>
        <vt:lpwstr>_Toc295118909</vt:lpwstr>
      </vt:variant>
      <vt:variant>
        <vt:i4>1507391</vt:i4>
      </vt:variant>
      <vt:variant>
        <vt:i4>488</vt:i4>
      </vt:variant>
      <vt:variant>
        <vt:i4>0</vt:i4>
      </vt:variant>
      <vt:variant>
        <vt:i4>5</vt:i4>
      </vt:variant>
      <vt:variant>
        <vt:lpwstr/>
      </vt:variant>
      <vt:variant>
        <vt:lpwstr>_Toc295118908</vt:lpwstr>
      </vt:variant>
      <vt:variant>
        <vt:i4>1507391</vt:i4>
      </vt:variant>
      <vt:variant>
        <vt:i4>482</vt:i4>
      </vt:variant>
      <vt:variant>
        <vt:i4>0</vt:i4>
      </vt:variant>
      <vt:variant>
        <vt:i4>5</vt:i4>
      </vt:variant>
      <vt:variant>
        <vt:lpwstr/>
      </vt:variant>
      <vt:variant>
        <vt:lpwstr>_Toc295118907</vt:lpwstr>
      </vt:variant>
      <vt:variant>
        <vt:i4>1507391</vt:i4>
      </vt:variant>
      <vt:variant>
        <vt:i4>476</vt:i4>
      </vt:variant>
      <vt:variant>
        <vt:i4>0</vt:i4>
      </vt:variant>
      <vt:variant>
        <vt:i4>5</vt:i4>
      </vt:variant>
      <vt:variant>
        <vt:lpwstr/>
      </vt:variant>
      <vt:variant>
        <vt:lpwstr>_Toc295118906</vt:lpwstr>
      </vt:variant>
      <vt:variant>
        <vt:i4>1507391</vt:i4>
      </vt:variant>
      <vt:variant>
        <vt:i4>470</vt:i4>
      </vt:variant>
      <vt:variant>
        <vt:i4>0</vt:i4>
      </vt:variant>
      <vt:variant>
        <vt:i4>5</vt:i4>
      </vt:variant>
      <vt:variant>
        <vt:lpwstr/>
      </vt:variant>
      <vt:variant>
        <vt:lpwstr>_Toc295118905</vt:lpwstr>
      </vt:variant>
      <vt:variant>
        <vt:i4>1507391</vt:i4>
      </vt:variant>
      <vt:variant>
        <vt:i4>464</vt:i4>
      </vt:variant>
      <vt:variant>
        <vt:i4>0</vt:i4>
      </vt:variant>
      <vt:variant>
        <vt:i4>5</vt:i4>
      </vt:variant>
      <vt:variant>
        <vt:lpwstr/>
      </vt:variant>
      <vt:variant>
        <vt:lpwstr>_Toc295118904</vt:lpwstr>
      </vt:variant>
      <vt:variant>
        <vt:i4>1507391</vt:i4>
      </vt:variant>
      <vt:variant>
        <vt:i4>458</vt:i4>
      </vt:variant>
      <vt:variant>
        <vt:i4>0</vt:i4>
      </vt:variant>
      <vt:variant>
        <vt:i4>5</vt:i4>
      </vt:variant>
      <vt:variant>
        <vt:lpwstr/>
      </vt:variant>
      <vt:variant>
        <vt:lpwstr>_Toc295118903</vt:lpwstr>
      </vt:variant>
      <vt:variant>
        <vt:i4>1507391</vt:i4>
      </vt:variant>
      <vt:variant>
        <vt:i4>452</vt:i4>
      </vt:variant>
      <vt:variant>
        <vt:i4>0</vt:i4>
      </vt:variant>
      <vt:variant>
        <vt:i4>5</vt:i4>
      </vt:variant>
      <vt:variant>
        <vt:lpwstr/>
      </vt:variant>
      <vt:variant>
        <vt:lpwstr>_Toc295118902</vt:lpwstr>
      </vt:variant>
      <vt:variant>
        <vt:i4>1507391</vt:i4>
      </vt:variant>
      <vt:variant>
        <vt:i4>446</vt:i4>
      </vt:variant>
      <vt:variant>
        <vt:i4>0</vt:i4>
      </vt:variant>
      <vt:variant>
        <vt:i4>5</vt:i4>
      </vt:variant>
      <vt:variant>
        <vt:lpwstr/>
      </vt:variant>
      <vt:variant>
        <vt:lpwstr>_Toc295118901</vt:lpwstr>
      </vt:variant>
      <vt:variant>
        <vt:i4>1507391</vt:i4>
      </vt:variant>
      <vt:variant>
        <vt:i4>440</vt:i4>
      </vt:variant>
      <vt:variant>
        <vt:i4>0</vt:i4>
      </vt:variant>
      <vt:variant>
        <vt:i4>5</vt:i4>
      </vt:variant>
      <vt:variant>
        <vt:lpwstr/>
      </vt:variant>
      <vt:variant>
        <vt:lpwstr>_Toc295118900</vt:lpwstr>
      </vt:variant>
      <vt:variant>
        <vt:i4>1966142</vt:i4>
      </vt:variant>
      <vt:variant>
        <vt:i4>434</vt:i4>
      </vt:variant>
      <vt:variant>
        <vt:i4>0</vt:i4>
      </vt:variant>
      <vt:variant>
        <vt:i4>5</vt:i4>
      </vt:variant>
      <vt:variant>
        <vt:lpwstr/>
      </vt:variant>
      <vt:variant>
        <vt:lpwstr>_Toc295118899</vt:lpwstr>
      </vt:variant>
      <vt:variant>
        <vt:i4>1966142</vt:i4>
      </vt:variant>
      <vt:variant>
        <vt:i4>428</vt:i4>
      </vt:variant>
      <vt:variant>
        <vt:i4>0</vt:i4>
      </vt:variant>
      <vt:variant>
        <vt:i4>5</vt:i4>
      </vt:variant>
      <vt:variant>
        <vt:lpwstr/>
      </vt:variant>
      <vt:variant>
        <vt:lpwstr>_Toc295118898</vt:lpwstr>
      </vt:variant>
      <vt:variant>
        <vt:i4>1966142</vt:i4>
      </vt:variant>
      <vt:variant>
        <vt:i4>422</vt:i4>
      </vt:variant>
      <vt:variant>
        <vt:i4>0</vt:i4>
      </vt:variant>
      <vt:variant>
        <vt:i4>5</vt:i4>
      </vt:variant>
      <vt:variant>
        <vt:lpwstr/>
      </vt:variant>
      <vt:variant>
        <vt:lpwstr>_Toc295118897</vt:lpwstr>
      </vt:variant>
      <vt:variant>
        <vt:i4>1966142</vt:i4>
      </vt:variant>
      <vt:variant>
        <vt:i4>416</vt:i4>
      </vt:variant>
      <vt:variant>
        <vt:i4>0</vt:i4>
      </vt:variant>
      <vt:variant>
        <vt:i4>5</vt:i4>
      </vt:variant>
      <vt:variant>
        <vt:lpwstr/>
      </vt:variant>
      <vt:variant>
        <vt:lpwstr>_Toc295118896</vt:lpwstr>
      </vt:variant>
      <vt:variant>
        <vt:i4>1966142</vt:i4>
      </vt:variant>
      <vt:variant>
        <vt:i4>410</vt:i4>
      </vt:variant>
      <vt:variant>
        <vt:i4>0</vt:i4>
      </vt:variant>
      <vt:variant>
        <vt:i4>5</vt:i4>
      </vt:variant>
      <vt:variant>
        <vt:lpwstr/>
      </vt:variant>
      <vt:variant>
        <vt:lpwstr>_Toc295118895</vt:lpwstr>
      </vt:variant>
      <vt:variant>
        <vt:i4>1966142</vt:i4>
      </vt:variant>
      <vt:variant>
        <vt:i4>404</vt:i4>
      </vt:variant>
      <vt:variant>
        <vt:i4>0</vt:i4>
      </vt:variant>
      <vt:variant>
        <vt:i4>5</vt:i4>
      </vt:variant>
      <vt:variant>
        <vt:lpwstr/>
      </vt:variant>
      <vt:variant>
        <vt:lpwstr>_Toc295118894</vt:lpwstr>
      </vt:variant>
      <vt:variant>
        <vt:i4>1966142</vt:i4>
      </vt:variant>
      <vt:variant>
        <vt:i4>398</vt:i4>
      </vt:variant>
      <vt:variant>
        <vt:i4>0</vt:i4>
      </vt:variant>
      <vt:variant>
        <vt:i4>5</vt:i4>
      </vt:variant>
      <vt:variant>
        <vt:lpwstr/>
      </vt:variant>
      <vt:variant>
        <vt:lpwstr>_Toc295118893</vt:lpwstr>
      </vt:variant>
      <vt:variant>
        <vt:i4>1966142</vt:i4>
      </vt:variant>
      <vt:variant>
        <vt:i4>392</vt:i4>
      </vt:variant>
      <vt:variant>
        <vt:i4>0</vt:i4>
      </vt:variant>
      <vt:variant>
        <vt:i4>5</vt:i4>
      </vt:variant>
      <vt:variant>
        <vt:lpwstr/>
      </vt:variant>
      <vt:variant>
        <vt:lpwstr>_Toc295118892</vt:lpwstr>
      </vt:variant>
      <vt:variant>
        <vt:i4>1966142</vt:i4>
      </vt:variant>
      <vt:variant>
        <vt:i4>386</vt:i4>
      </vt:variant>
      <vt:variant>
        <vt:i4>0</vt:i4>
      </vt:variant>
      <vt:variant>
        <vt:i4>5</vt:i4>
      </vt:variant>
      <vt:variant>
        <vt:lpwstr/>
      </vt:variant>
      <vt:variant>
        <vt:lpwstr>_Toc295118891</vt:lpwstr>
      </vt:variant>
      <vt:variant>
        <vt:i4>1966142</vt:i4>
      </vt:variant>
      <vt:variant>
        <vt:i4>380</vt:i4>
      </vt:variant>
      <vt:variant>
        <vt:i4>0</vt:i4>
      </vt:variant>
      <vt:variant>
        <vt:i4>5</vt:i4>
      </vt:variant>
      <vt:variant>
        <vt:lpwstr/>
      </vt:variant>
      <vt:variant>
        <vt:lpwstr>_Toc295118890</vt:lpwstr>
      </vt:variant>
      <vt:variant>
        <vt:i4>2031678</vt:i4>
      </vt:variant>
      <vt:variant>
        <vt:i4>374</vt:i4>
      </vt:variant>
      <vt:variant>
        <vt:i4>0</vt:i4>
      </vt:variant>
      <vt:variant>
        <vt:i4>5</vt:i4>
      </vt:variant>
      <vt:variant>
        <vt:lpwstr/>
      </vt:variant>
      <vt:variant>
        <vt:lpwstr>_Toc295118889</vt:lpwstr>
      </vt:variant>
      <vt:variant>
        <vt:i4>2031678</vt:i4>
      </vt:variant>
      <vt:variant>
        <vt:i4>368</vt:i4>
      </vt:variant>
      <vt:variant>
        <vt:i4>0</vt:i4>
      </vt:variant>
      <vt:variant>
        <vt:i4>5</vt:i4>
      </vt:variant>
      <vt:variant>
        <vt:lpwstr/>
      </vt:variant>
      <vt:variant>
        <vt:lpwstr>_Toc295118888</vt:lpwstr>
      </vt:variant>
      <vt:variant>
        <vt:i4>2031678</vt:i4>
      </vt:variant>
      <vt:variant>
        <vt:i4>362</vt:i4>
      </vt:variant>
      <vt:variant>
        <vt:i4>0</vt:i4>
      </vt:variant>
      <vt:variant>
        <vt:i4>5</vt:i4>
      </vt:variant>
      <vt:variant>
        <vt:lpwstr/>
      </vt:variant>
      <vt:variant>
        <vt:lpwstr>_Toc295118887</vt:lpwstr>
      </vt:variant>
      <vt:variant>
        <vt:i4>2031678</vt:i4>
      </vt:variant>
      <vt:variant>
        <vt:i4>356</vt:i4>
      </vt:variant>
      <vt:variant>
        <vt:i4>0</vt:i4>
      </vt:variant>
      <vt:variant>
        <vt:i4>5</vt:i4>
      </vt:variant>
      <vt:variant>
        <vt:lpwstr/>
      </vt:variant>
      <vt:variant>
        <vt:lpwstr>_Toc295118886</vt:lpwstr>
      </vt:variant>
      <vt:variant>
        <vt:i4>2031678</vt:i4>
      </vt:variant>
      <vt:variant>
        <vt:i4>350</vt:i4>
      </vt:variant>
      <vt:variant>
        <vt:i4>0</vt:i4>
      </vt:variant>
      <vt:variant>
        <vt:i4>5</vt:i4>
      </vt:variant>
      <vt:variant>
        <vt:lpwstr/>
      </vt:variant>
      <vt:variant>
        <vt:lpwstr>_Toc295118885</vt:lpwstr>
      </vt:variant>
      <vt:variant>
        <vt:i4>2031678</vt:i4>
      </vt:variant>
      <vt:variant>
        <vt:i4>344</vt:i4>
      </vt:variant>
      <vt:variant>
        <vt:i4>0</vt:i4>
      </vt:variant>
      <vt:variant>
        <vt:i4>5</vt:i4>
      </vt:variant>
      <vt:variant>
        <vt:lpwstr/>
      </vt:variant>
      <vt:variant>
        <vt:lpwstr>_Toc295118884</vt:lpwstr>
      </vt:variant>
      <vt:variant>
        <vt:i4>2031678</vt:i4>
      </vt:variant>
      <vt:variant>
        <vt:i4>338</vt:i4>
      </vt:variant>
      <vt:variant>
        <vt:i4>0</vt:i4>
      </vt:variant>
      <vt:variant>
        <vt:i4>5</vt:i4>
      </vt:variant>
      <vt:variant>
        <vt:lpwstr/>
      </vt:variant>
      <vt:variant>
        <vt:lpwstr>_Toc295118883</vt:lpwstr>
      </vt:variant>
      <vt:variant>
        <vt:i4>2031678</vt:i4>
      </vt:variant>
      <vt:variant>
        <vt:i4>332</vt:i4>
      </vt:variant>
      <vt:variant>
        <vt:i4>0</vt:i4>
      </vt:variant>
      <vt:variant>
        <vt:i4>5</vt:i4>
      </vt:variant>
      <vt:variant>
        <vt:lpwstr/>
      </vt:variant>
      <vt:variant>
        <vt:lpwstr>_Toc295118882</vt:lpwstr>
      </vt:variant>
      <vt:variant>
        <vt:i4>2031678</vt:i4>
      </vt:variant>
      <vt:variant>
        <vt:i4>326</vt:i4>
      </vt:variant>
      <vt:variant>
        <vt:i4>0</vt:i4>
      </vt:variant>
      <vt:variant>
        <vt:i4>5</vt:i4>
      </vt:variant>
      <vt:variant>
        <vt:lpwstr/>
      </vt:variant>
      <vt:variant>
        <vt:lpwstr>_Toc295118881</vt:lpwstr>
      </vt:variant>
      <vt:variant>
        <vt:i4>2031678</vt:i4>
      </vt:variant>
      <vt:variant>
        <vt:i4>320</vt:i4>
      </vt:variant>
      <vt:variant>
        <vt:i4>0</vt:i4>
      </vt:variant>
      <vt:variant>
        <vt:i4>5</vt:i4>
      </vt:variant>
      <vt:variant>
        <vt:lpwstr/>
      </vt:variant>
      <vt:variant>
        <vt:lpwstr>_Toc295118880</vt:lpwstr>
      </vt:variant>
      <vt:variant>
        <vt:i4>1048638</vt:i4>
      </vt:variant>
      <vt:variant>
        <vt:i4>314</vt:i4>
      </vt:variant>
      <vt:variant>
        <vt:i4>0</vt:i4>
      </vt:variant>
      <vt:variant>
        <vt:i4>5</vt:i4>
      </vt:variant>
      <vt:variant>
        <vt:lpwstr/>
      </vt:variant>
      <vt:variant>
        <vt:lpwstr>_Toc295118879</vt:lpwstr>
      </vt:variant>
      <vt:variant>
        <vt:i4>1048638</vt:i4>
      </vt:variant>
      <vt:variant>
        <vt:i4>308</vt:i4>
      </vt:variant>
      <vt:variant>
        <vt:i4>0</vt:i4>
      </vt:variant>
      <vt:variant>
        <vt:i4>5</vt:i4>
      </vt:variant>
      <vt:variant>
        <vt:lpwstr/>
      </vt:variant>
      <vt:variant>
        <vt:lpwstr>_Toc295118878</vt:lpwstr>
      </vt:variant>
      <vt:variant>
        <vt:i4>1048638</vt:i4>
      </vt:variant>
      <vt:variant>
        <vt:i4>302</vt:i4>
      </vt:variant>
      <vt:variant>
        <vt:i4>0</vt:i4>
      </vt:variant>
      <vt:variant>
        <vt:i4>5</vt:i4>
      </vt:variant>
      <vt:variant>
        <vt:lpwstr/>
      </vt:variant>
      <vt:variant>
        <vt:lpwstr>_Toc295118877</vt:lpwstr>
      </vt:variant>
      <vt:variant>
        <vt:i4>1048638</vt:i4>
      </vt:variant>
      <vt:variant>
        <vt:i4>296</vt:i4>
      </vt:variant>
      <vt:variant>
        <vt:i4>0</vt:i4>
      </vt:variant>
      <vt:variant>
        <vt:i4>5</vt:i4>
      </vt:variant>
      <vt:variant>
        <vt:lpwstr/>
      </vt:variant>
      <vt:variant>
        <vt:lpwstr>_Toc295118876</vt:lpwstr>
      </vt:variant>
      <vt:variant>
        <vt:i4>1048638</vt:i4>
      </vt:variant>
      <vt:variant>
        <vt:i4>290</vt:i4>
      </vt:variant>
      <vt:variant>
        <vt:i4>0</vt:i4>
      </vt:variant>
      <vt:variant>
        <vt:i4>5</vt:i4>
      </vt:variant>
      <vt:variant>
        <vt:lpwstr/>
      </vt:variant>
      <vt:variant>
        <vt:lpwstr>_Toc295118875</vt:lpwstr>
      </vt:variant>
      <vt:variant>
        <vt:i4>1048638</vt:i4>
      </vt:variant>
      <vt:variant>
        <vt:i4>284</vt:i4>
      </vt:variant>
      <vt:variant>
        <vt:i4>0</vt:i4>
      </vt:variant>
      <vt:variant>
        <vt:i4>5</vt:i4>
      </vt:variant>
      <vt:variant>
        <vt:lpwstr/>
      </vt:variant>
      <vt:variant>
        <vt:lpwstr>_Toc295118874</vt:lpwstr>
      </vt:variant>
      <vt:variant>
        <vt:i4>1048638</vt:i4>
      </vt:variant>
      <vt:variant>
        <vt:i4>278</vt:i4>
      </vt:variant>
      <vt:variant>
        <vt:i4>0</vt:i4>
      </vt:variant>
      <vt:variant>
        <vt:i4>5</vt:i4>
      </vt:variant>
      <vt:variant>
        <vt:lpwstr/>
      </vt:variant>
      <vt:variant>
        <vt:lpwstr>_Toc295118873</vt:lpwstr>
      </vt:variant>
      <vt:variant>
        <vt:i4>1048638</vt:i4>
      </vt:variant>
      <vt:variant>
        <vt:i4>272</vt:i4>
      </vt:variant>
      <vt:variant>
        <vt:i4>0</vt:i4>
      </vt:variant>
      <vt:variant>
        <vt:i4>5</vt:i4>
      </vt:variant>
      <vt:variant>
        <vt:lpwstr/>
      </vt:variant>
      <vt:variant>
        <vt:lpwstr>_Toc295118872</vt:lpwstr>
      </vt:variant>
      <vt:variant>
        <vt:i4>1048638</vt:i4>
      </vt:variant>
      <vt:variant>
        <vt:i4>266</vt:i4>
      </vt:variant>
      <vt:variant>
        <vt:i4>0</vt:i4>
      </vt:variant>
      <vt:variant>
        <vt:i4>5</vt:i4>
      </vt:variant>
      <vt:variant>
        <vt:lpwstr/>
      </vt:variant>
      <vt:variant>
        <vt:lpwstr>_Toc295118871</vt:lpwstr>
      </vt:variant>
      <vt:variant>
        <vt:i4>1048638</vt:i4>
      </vt:variant>
      <vt:variant>
        <vt:i4>260</vt:i4>
      </vt:variant>
      <vt:variant>
        <vt:i4>0</vt:i4>
      </vt:variant>
      <vt:variant>
        <vt:i4>5</vt:i4>
      </vt:variant>
      <vt:variant>
        <vt:lpwstr/>
      </vt:variant>
      <vt:variant>
        <vt:lpwstr>_Toc295118870</vt:lpwstr>
      </vt:variant>
      <vt:variant>
        <vt:i4>1114174</vt:i4>
      </vt:variant>
      <vt:variant>
        <vt:i4>254</vt:i4>
      </vt:variant>
      <vt:variant>
        <vt:i4>0</vt:i4>
      </vt:variant>
      <vt:variant>
        <vt:i4>5</vt:i4>
      </vt:variant>
      <vt:variant>
        <vt:lpwstr/>
      </vt:variant>
      <vt:variant>
        <vt:lpwstr>_Toc295118869</vt:lpwstr>
      </vt:variant>
      <vt:variant>
        <vt:i4>1114174</vt:i4>
      </vt:variant>
      <vt:variant>
        <vt:i4>248</vt:i4>
      </vt:variant>
      <vt:variant>
        <vt:i4>0</vt:i4>
      </vt:variant>
      <vt:variant>
        <vt:i4>5</vt:i4>
      </vt:variant>
      <vt:variant>
        <vt:lpwstr/>
      </vt:variant>
      <vt:variant>
        <vt:lpwstr>_Toc295118868</vt:lpwstr>
      </vt:variant>
      <vt:variant>
        <vt:i4>1114174</vt:i4>
      </vt:variant>
      <vt:variant>
        <vt:i4>242</vt:i4>
      </vt:variant>
      <vt:variant>
        <vt:i4>0</vt:i4>
      </vt:variant>
      <vt:variant>
        <vt:i4>5</vt:i4>
      </vt:variant>
      <vt:variant>
        <vt:lpwstr/>
      </vt:variant>
      <vt:variant>
        <vt:lpwstr>_Toc295118867</vt:lpwstr>
      </vt:variant>
      <vt:variant>
        <vt:i4>1114174</vt:i4>
      </vt:variant>
      <vt:variant>
        <vt:i4>236</vt:i4>
      </vt:variant>
      <vt:variant>
        <vt:i4>0</vt:i4>
      </vt:variant>
      <vt:variant>
        <vt:i4>5</vt:i4>
      </vt:variant>
      <vt:variant>
        <vt:lpwstr/>
      </vt:variant>
      <vt:variant>
        <vt:lpwstr>_Toc295118866</vt:lpwstr>
      </vt:variant>
      <vt:variant>
        <vt:i4>1114174</vt:i4>
      </vt:variant>
      <vt:variant>
        <vt:i4>230</vt:i4>
      </vt:variant>
      <vt:variant>
        <vt:i4>0</vt:i4>
      </vt:variant>
      <vt:variant>
        <vt:i4>5</vt:i4>
      </vt:variant>
      <vt:variant>
        <vt:lpwstr/>
      </vt:variant>
      <vt:variant>
        <vt:lpwstr>_Toc295118865</vt:lpwstr>
      </vt:variant>
      <vt:variant>
        <vt:i4>1114174</vt:i4>
      </vt:variant>
      <vt:variant>
        <vt:i4>224</vt:i4>
      </vt:variant>
      <vt:variant>
        <vt:i4>0</vt:i4>
      </vt:variant>
      <vt:variant>
        <vt:i4>5</vt:i4>
      </vt:variant>
      <vt:variant>
        <vt:lpwstr/>
      </vt:variant>
      <vt:variant>
        <vt:lpwstr>_Toc295118864</vt:lpwstr>
      </vt:variant>
      <vt:variant>
        <vt:i4>1114174</vt:i4>
      </vt:variant>
      <vt:variant>
        <vt:i4>218</vt:i4>
      </vt:variant>
      <vt:variant>
        <vt:i4>0</vt:i4>
      </vt:variant>
      <vt:variant>
        <vt:i4>5</vt:i4>
      </vt:variant>
      <vt:variant>
        <vt:lpwstr/>
      </vt:variant>
      <vt:variant>
        <vt:lpwstr>_Toc295118863</vt:lpwstr>
      </vt:variant>
      <vt:variant>
        <vt:i4>1114174</vt:i4>
      </vt:variant>
      <vt:variant>
        <vt:i4>212</vt:i4>
      </vt:variant>
      <vt:variant>
        <vt:i4>0</vt:i4>
      </vt:variant>
      <vt:variant>
        <vt:i4>5</vt:i4>
      </vt:variant>
      <vt:variant>
        <vt:lpwstr/>
      </vt:variant>
      <vt:variant>
        <vt:lpwstr>_Toc295118862</vt:lpwstr>
      </vt:variant>
      <vt:variant>
        <vt:i4>1114174</vt:i4>
      </vt:variant>
      <vt:variant>
        <vt:i4>206</vt:i4>
      </vt:variant>
      <vt:variant>
        <vt:i4>0</vt:i4>
      </vt:variant>
      <vt:variant>
        <vt:i4>5</vt:i4>
      </vt:variant>
      <vt:variant>
        <vt:lpwstr/>
      </vt:variant>
      <vt:variant>
        <vt:lpwstr>_Toc295118861</vt:lpwstr>
      </vt:variant>
      <vt:variant>
        <vt:i4>1114174</vt:i4>
      </vt:variant>
      <vt:variant>
        <vt:i4>200</vt:i4>
      </vt:variant>
      <vt:variant>
        <vt:i4>0</vt:i4>
      </vt:variant>
      <vt:variant>
        <vt:i4>5</vt:i4>
      </vt:variant>
      <vt:variant>
        <vt:lpwstr/>
      </vt:variant>
      <vt:variant>
        <vt:lpwstr>_Toc295118860</vt:lpwstr>
      </vt:variant>
      <vt:variant>
        <vt:i4>1179710</vt:i4>
      </vt:variant>
      <vt:variant>
        <vt:i4>194</vt:i4>
      </vt:variant>
      <vt:variant>
        <vt:i4>0</vt:i4>
      </vt:variant>
      <vt:variant>
        <vt:i4>5</vt:i4>
      </vt:variant>
      <vt:variant>
        <vt:lpwstr/>
      </vt:variant>
      <vt:variant>
        <vt:lpwstr>_Toc295118859</vt:lpwstr>
      </vt:variant>
      <vt:variant>
        <vt:i4>1179710</vt:i4>
      </vt:variant>
      <vt:variant>
        <vt:i4>188</vt:i4>
      </vt:variant>
      <vt:variant>
        <vt:i4>0</vt:i4>
      </vt:variant>
      <vt:variant>
        <vt:i4>5</vt:i4>
      </vt:variant>
      <vt:variant>
        <vt:lpwstr/>
      </vt:variant>
      <vt:variant>
        <vt:lpwstr>_Toc295118858</vt:lpwstr>
      </vt:variant>
      <vt:variant>
        <vt:i4>1179710</vt:i4>
      </vt:variant>
      <vt:variant>
        <vt:i4>182</vt:i4>
      </vt:variant>
      <vt:variant>
        <vt:i4>0</vt:i4>
      </vt:variant>
      <vt:variant>
        <vt:i4>5</vt:i4>
      </vt:variant>
      <vt:variant>
        <vt:lpwstr/>
      </vt:variant>
      <vt:variant>
        <vt:lpwstr>_Toc295118857</vt:lpwstr>
      </vt:variant>
      <vt:variant>
        <vt:i4>1179710</vt:i4>
      </vt:variant>
      <vt:variant>
        <vt:i4>176</vt:i4>
      </vt:variant>
      <vt:variant>
        <vt:i4>0</vt:i4>
      </vt:variant>
      <vt:variant>
        <vt:i4>5</vt:i4>
      </vt:variant>
      <vt:variant>
        <vt:lpwstr/>
      </vt:variant>
      <vt:variant>
        <vt:lpwstr>_Toc295118856</vt:lpwstr>
      </vt:variant>
      <vt:variant>
        <vt:i4>1179710</vt:i4>
      </vt:variant>
      <vt:variant>
        <vt:i4>170</vt:i4>
      </vt:variant>
      <vt:variant>
        <vt:i4>0</vt:i4>
      </vt:variant>
      <vt:variant>
        <vt:i4>5</vt:i4>
      </vt:variant>
      <vt:variant>
        <vt:lpwstr/>
      </vt:variant>
      <vt:variant>
        <vt:lpwstr>_Toc295118855</vt:lpwstr>
      </vt:variant>
      <vt:variant>
        <vt:i4>1179710</vt:i4>
      </vt:variant>
      <vt:variant>
        <vt:i4>164</vt:i4>
      </vt:variant>
      <vt:variant>
        <vt:i4>0</vt:i4>
      </vt:variant>
      <vt:variant>
        <vt:i4>5</vt:i4>
      </vt:variant>
      <vt:variant>
        <vt:lpwstr/>
      </vt:variant>
      <vt:variant>
        <vt:lpwstr>_Toc295118854</vt:lpwstr>
      </vt:variant>
      <vt:variant>
        <vt:i4>1179710</vt:i4>
      </vt:variant>
      <vt:variant>
        <vt:i4>158</vt:i4>
      </vt:variant>
      <vt:variant>
        <vt:i4>0</vt:i4>
      </vt:variant>
      <vt:variant>
        <vt:i4>5</vt:i4>
      </vt:variant>
      <vt:variant>
        <vt:lpwstr/>
      </vt:variant>
      <vt:variant>
        <vt:lpwstr>_Toc295118853</vt:lpwstr>
      </vt:variant>
      <vt:variant>
        <vt:i4>1179710</vt:i4>
      </vt:variant>
      <vt:variant>
        <vt:i4>152</vt:i4>
      </vt:variant>
      <vt:variant>
        <vt:i4>0</vt:i4>
      </vt:variant>
      <vt:variant>
        <vt:i4>5</vt:i4>
      </vt:variant>
      <vt:variant>
        <vt:lpwstr/>
      </vt:variant>
      <vt:variant>
        <vt:lpwstr>_Toc295118852</vt:lpwstr>
      </vt:variant>
      <vt:variant>
        <vt:i4>1179710</vt:i4>
      </vt:variant>
      <vt:variant>
        <vt:i4>146</vt:i4>
      </vt:variant>
      <vt:variant>
        <vt:i4>0</vt:i4>
      </vt:variant>
      <vt:variant>
        <vt:i4>5</vt:i4>
      </vt:variant>
      <vt:variant>
        <vt:lpwstr/>
      </vt:variant>
      <vt:variant>
        <vt:lpwstr>_Toc295118851</vt:lpwstr>
      </vt:variant>
      <vt:variant>
        <vt:i4>1179710</vt:i4>
      </vt:variant>
      <vt:variant>
        <vt:i4>140</vt:i4>
      </vt:variant>
      <vt:variant>
        <vt:i4>0</vt:i4>
      </vt:variant>
      <vt:variant>
        <vt:i4>5</vt:i4>
      </vt:variant>
      <vt:variant>
        <vt:lpwstr/>
      </vt:variant>
      <vt:variant>
        <vt:lpwstr>_Toc295118850</vt:lpwstr>
      </vt:variant>
      <vt:variant>
        <vt:i4>1245246</vt:i4>
      </vt:variant>
      <vt:variant>
        <vt:i4>134</vt:i4>
      </vt:variant>
      <vt:variant>
        <vt:i4>0</vt:i4>
      </vt:variant>
      <vt:variant>
        <vt:i4>5</vt:i4>
      </vt:variant>
      <vt:variant>
        <vt:lpwstr/>
      </vt:variant>
      <vt:variant>
        <vt:lpwstr>_Toc295118849</vt:lpwstr>
      </vt:variant>
      <vt:variant>
        <vt:i4>1245246</vt:i4>
      </vt:variant>
      <vt:variant>
        <vt:i4>128</vt:i4>
      </vt:variant>
      <vt:variant>
        <vt:i4>0</vt:i4>
      </vt:variant>
      <vt:variant>
        <vt:i4>5</vt:i4>
      </vt:variant>
      <vt:variant>
        <vt:lpwstr/>
      </vt:variant>
      <vt:variant>
        <vt:lpwstr>_Toc295118848</vt:lpwstr>
      </vt:variant>
      <vt:variant>
        <vt:i4>1245246</vt:i4>
      </vt:variant>
      <vt:variant>
        <vt:i4>122</vt:i4>
      </vt:variant>
      <vt:variant>
        <vt:i4>0</vt:i4>
      </vt:variant>
      <vt:variant>
        <vt:i4>5</vt:i4>
      </vt:variant>
      <vt:variant>
        <vt:lpwstr/>
      </vt:variant>
      <vt:variant>
        <vt:lpwstr>_Toc295118847</vt:lpwstr>
      </vt:variant>
      <vt:variant>
        <vt:i4>1245246</vt:i4>
      </vt:variant>
      <vt:variant>
        <vt:i4>116</vt:i4>
      </vt:variant>
      <vt:variant>
        <vt:i4>0</vt:i4>
      </vt:variant>
      <vt:variant>
        <vt:i4>5</vt:i4>
      </vt:variant>
      <vt:variant>
        <vt:lpwstr/>
      </vt:variant>
      <vt:variant>
        <vt:lpwstr>_Toc295118846</vt:lpwstr>
      </vt:variant>
      <vt:variant>
        <vt:i4>1245246</vt:i4>
      </vt:variant>
      <vt:variant>
        <vt:i4>110</vt:i4>
      </vt:variant>
      <vt:variant>
        <vt:i4>0</vt:i4>
      </vt:variant>
      <vt:variant>
        <vt:i4>5</vt:i4>
      </vt:variant>
      <vt:variant>
        <vt:lpwstr/>
      </vt:variant>
      <vt:variant>
        <vt:lpwstr>_Toc295118845</vt:lpwstr>
      </vt:variant>
      <vt:variant>
        <vt:i4>1245246</vt:i4>
      </vt:variant>
      <vt:variant>
        <vt:i4>104</vt:i4>
      </vt:variant>
      <vt:variant>
        <vt:i4>0</vt:i4>
      </vt:variant>
      <vt:variant>
        <vt:i4>5</vt:i4>
      </vt:variant>
      <vt:variant>
        <vt:lpwstr/>
      </vt:variant>
      <vt:variant>
        <vt:lpwstr>_Toc295118844</vt:lpwstr>
      </vt:variant>
      <vt:variant>
        <vt:i4>1245246</vt:i4>
      </vt:variant>
      <vt:variant>
        <vt:i4>98</vt:i4>
      </vt:variant>
      <vt:variant>
        <vt:i4>0</vt:i4>
      </vt:variant>
      <vt:variant>
        <vt:i4>5</vt:i4>
      </vt:variant>
      <vt:variant>
        <vt:lpwstr/>
      </vt:variant>
      <vt:variant>
        <vt:lpwstr>_Toc295118843</vt:lpwstr>
      </vt:variant>
      <vt:variant>
        <vt:i4>1245246</vt:i4>
      </vt:variant>
      <vt:variant>
        <vt:i4>92</vt:i4>
      </vt:variant>
      <vt:variant>
        <vt:i4>0</vt:i4>
      </vt:variant>
      <vt:variant>
        <vt:i4>5</vt:i4>
      </vt:variant>
      <vt:variant>
        <vt:lpwstr/>
      </vt:variant>
      <vt:variant>
        <vt:lpwstr>_Toc295118842</vt:lpwstr>
      </vt:variant>
      <vt:variant>
        <vt:i4>1245246</vt:i4>
      </vt:variant>
      <vt:variant>
        <vt:i4>86</vt:i4>
      </vt:variant>
      <vt:variant>
        <vt:i4>0</vt:i4>
      </vt:variant>
      <vt:variant>
        <vt:i4>5</vt:i4>
      </vt:variant>
      <vt:variant>
        <vt:lpwstr/>
      </vt:variant>
      <vt:variant>
        <vt:lpwstr>_Toc295118841</vt:lpwstr>
      </vt:variant>
      <vt:variant>
        <vt:i4>1245246</vt:i4>
      </vt:variant>
      <vt:variant>
        <vt:i4>80</vt:i4>
      </vt:variant>
      <vt:variant>
        <vt:i4>0</vt:i4>
      </vt:variant>
      <vt:variant>
        <vt:i4>5</vt:i4>
      </vt:variant>
      <vt:variant>
        <vt:lpwstr/>
      </vt:variant>
      <vt:variant>
        <vt:lpwstr>_Toc295118840</vt:lpwstr>
      </vt:variant>
      <vt:variant>
        <vt:i4>1310782</vt:i4>
      </vt:variant>
      <vt:variant>
        <vt:i4>74</vt:i4>
      </vt:variant>
      <vt:variant>
        <vt:i4>0</vt:i4>
      </vt:variant>
      <vt:variant>
        <vt:i4>5</vt:i4>
      </vt:variant>
      <vt:variant>
        <vt:lpwstr/>
      </vt:variant>
      <vt:variant>
        <vt:lpwstr>_Toc295118839</vt:lpwstr>
      </vt:variant>
      <vt:variant>
        <vt:i4>1310782</vt:i4>
      </vt:variant>
      <vt:variant>
        <vt:i4>68</vt:i4>
      </vt:variant>
      <vt:variant>
        <vt:i4>0</vt:i4>
      </vt:variant>
      <vt:variant>
        <vt:i4>5</vt:i4>
      </vt:variant>
      <vt:variant>
        <vt:lpwstr/>
      </vt:variant>
      <vt:variant>
        <vt:lpwstr>_Toc295118838</vt:lpwstr>
      </vt:variant>
      <vt:variant>
        <vt:i4>1310782</vt:i4>
      </vt:variant>
      <vt:variant>
        <vt:i4>62</vt:i4>
      </vt:variant>
      <vt:variant>
        <vt:i4>0</vt:i4>
      </vt:variant>
      <vt:variant>
        <vt:i4>5</vt:i4>
      </vt:variant>
      <vt:variant>
        <vt:lpwstr/>
      </vt:variant>
      <vt:variant>
        <vt:lpwstr>_Toc295118837</vt:lpwstr>
      </vt:variant>
      <vt:variant>
        <vt:i4>1310782</vt:i4>
      </vt:variant>
      <vt:variant>
        <vt:i4>56</vt:i4>
      </vt:variant>
      <vt:variant>
        <vt:i4>0</vt:i4>
      </vt:variant>
      <vt:variant>
        <vt:i4>5</vt:i4>
      </vt:variant>
      <vt:variant>
        <vt:lpwstr/>
      </vt:variant>
      <vt:variant>
        <vt:lpwstr>_Toc295118836</vt:lpwstr>
      </vt:variant>
      <vt:variant>
        <vt:i4>1310782</vt:i4>
      </vt:variant>
      <vt:variant>
        <vt:i4>50</vt:i4>
      </vt:variant>
      <vt:variant>
        <vt:i4>0</vt:i4>
      </vt:variant>
      <vt:variant>
        <vt:i4>5</vt:i4>
      </vt:variant>
      <vt:variant>
        <vt:lpwstr/>
      </vt:variant>
      <vt:variant>
        <vt:lpwstr>_Toc295118835</vt:lpwstr>
      </vt:variant>
      <vt:variant>
        <vt:i4>1310782</vt:i4>
      </vt:variant>
      <vt:variant>
        <vt:i4>44</vt:i4>
      </vt:variant>
      <vt:variant>
        <vt:i4>0</vt:i4>
      </vt:variant>
      <vt:variant>
        <vt:i4>5</vt:i4>
      </vt:variant>
      <vt:variant>
        <vt:lpwstr/>
      </vt:variant>
      <vt:variant>
        <vt:lpwstr>_Toc295118834</vt:lpwstr>
      </vt:variant>
      <vt:variant>
        <vt:i4>1310782</vt:i4>
      </vt:variant>
      <vt:variant>
        <vt:i4>38</vt:i4>
      </vt:variant>
      <vt:variant>
        <vt:i4>0</vt:i4>
      </vt:variant>
      <vt:variant>
        <vt:i4>5</vt:i4>
      </vt:variant>
      <vt:variant>
        <vt:lpwstr/>
      </vt:variant>
      <vt:variant>
        <vt:lpwstr>_Toc295118833</vt:lpwstr>
      </vt:variant>
      <vt:variant>
        <vt:i4>1310782</vt:i4>
      </vt:variant>
      <vt:variant>
        <vt:i4>32</vt:i4>
      </vt:variant>
      <vt:variant>
        <vt:i4>0</vt:i4>
      </vt:variant>
      <vt:variant>
        <vt:i4>5</vt:i4>
      </vt:variant>
      <vt:variant>
        <vt:lpwstr/>
      </vt:variant>
      <vt:variant>
        <vt:lpwstr>_Toc295118832</vt:lpwstr>
      </vt:variant>
      <vt:variant>
        <vt:i4>1310782</vt:i4>
      </vt:variant>
      <vt:variant>
        <vt:i4>26</vt:i4>
      </vt:variant>
      <vt:variant>
        <vt:i4>0</vt:i4>
      </vt:variant>
      <vt:variant>
        <vt:i4>5</vt:i4>
      </vt:variant>
      <vt:variant>
        <vt:lpwstr/>
      </vt:variant>
      <vt:variant>
        <vt:lpwstr>_Toc295118831</vt:lpwstr>
      </vt:variant>
      <vt:variant>
        <vt:i4>1310782</vt:i4>
      </vt:variant>
      <vt:variant>
        <vt:i4>20</vt:i4>
      </vt:variant>
      <vt:variant>
        <vt:i4>0</vt:i4>
      </vt:variant>
      <vt:variant>
        <vt:i4>5</vt:i4>
      </vt:variant>
      <vt:variant>
        <vt:lpwstr/>
      </vt:variant>
      <vt:variant>
        <vt:lpwstr>_Toc295118830</vt:lpwstr>
      </vt:variant>
      <vt:variant>
        <vt:i4>1376318</vt:i4>
      </vt:variant>
      <vt:variant>
        <vt:i4>14</vt:i4>
      </vt:variant>
      <vt:variant>
        <vt:i4>0</vt:i4>
      </vt:variant>
      <vt:variant>
        <vt:i4>5</vt:i4>
      </vt:variant>
      <vt:variant>
        <vt:lpwstr/>
      </vt:variant>
      <vt:variant>
        <vt:lpwstr>_Toc295118829</vt:lpwstr>
      </vt:variant>
      <vt:variant>
        <vt:i4>1376318</vt:i4>
      </vt:variant>
      <vt:variant>
        <vt:i4>8</vt:i4>
      </vt:variant>
      <vt:variant>
        <vt:i4>0</vt:i4>
      </vt:variant>
      <vt:variant>
        <vt:i4>5</vt:i4>
      </vt:variant>
      <vt:variant>
        <vt:lpwstr/>
      </vt:variant>
      <vt:variant>
        <vt:lpwstr>_Toc295118828</vt:lpwstr>
      </vt:variant>
      <vt:variant>
        <vt:i4>1376318</vt:i4>
      </vt:variant>
      <vt:variant>
        <vt:i4>2</vt:i4>
      </vt:variant>
      <vt:variant>
        <vt:i4>0</vt:i4>
      </vt:variant>
      <vt:variant>
        <vt:i4>5</vt:i4>
      </vt:variant>
      <vt:variant>
        <vt:lpwstr/>
      </vt:variant>
      <vt:variant>
        <vt:lpwstr>_Toc295118827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2011-06-06T17:17:00Z</dcterms:created>
  <dcterms:modified xsi:type="dcterms:W3CDTF">2011-06-16T16:36:00Z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TaxHTField">
    <vt:lpwstr/>
  </property>
  <property fmtid="{D5CDD505-2E9C-101B-9397-08002B2CF9AE}" pid="3" name="TaxCatchAll">
    <vt:lpwstr/>
  </property>
  <property fmtid="{D5CDD505-2E9C-101B-9397-08002B2CF9AE}" pid="4" name="ContentTypeId">
    <vt:lpwstr>0x010100DC13D1ED49EADC44A1BCC473B1107231</vt:lpwstr>
  </property>
  <property fmtid="{D5CDD505-2E9C-101B-9397-08002B2CF9AE}" pid="5" name="TaxKeyword">
    <vt:lpwstr/>
  </property>
  <property fmtid="{D5CDD505-2E9C-101B-9397-08002B2CF9AE}" pid="6" name="Order">
    <vt:r8>67400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ies>
</file>